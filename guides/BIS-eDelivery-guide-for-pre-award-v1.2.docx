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9307" w14:textId="77777777" w:rsidR="0015016A" w:rsidRDefault="0015016A" w:rsidP="0015016A">
      <w:pPr>
        <w:pageBreakBefore/>
        <w:spacing w:before="3" w:line="140" w:lineRule="exact"/>
        <w:rPr>
          <w:sz w:val="14"/>
          <w:szCs w:val="14"/>
        </w:rPr>
      </w:pPr>
    </w:p>
    <w:p w14:paraId="4B0B399A" w14:textId="77777777" w:rsidR="0015016A" w:rsidRDefault="00280835" w:rsidP="0015016A">
      <w:pPr>
        <w:ind w:left="304" w:right="-20"/>
        <w:rPr>
          <w:rFonts w:ascii="Times New Roman" w:hAnsi="Times New Roman"/>
          <w:sz w:val="20"/>
          <w:szCs w:val="20"/>
        </w:rPr>
      </w:pPr>
      <w:r>
        <w:rPr>
          <w:noProof/>
        </w:rPr>
        <w:drawing>
          <wp:inline distT="0" distB="0" distL="0" distR="0" wp14:anchorId="52518AB7" wp14:editId="1D438159">
            <wp:extent cx="2406650" cy="570865"/>
            <wp:effectExtent l="0" t="0" r="0" b="635"/>
            <wp:docPr id="23"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6650" cy="570865"/>
                    </a:xfrm>
                    <a:prstGeom prst="rect">
                      <a:avLst/>
                    </a:prstGeom>
                    <a:noFill/>
                    <a:ln>
                      <a:noFill/>
                    </a:ln>
                  </pic:spPr>
                </pic:pic>
              </a:graphicData>
            </a:graphic>
          </wp:inline>
        </w:drawing>
      </w:r>
    </w:p>
    <w:p w14:paraId="08AD9C6B" w14:textId="77777777" w:rsidR="0015016A" w:rsidRDefault="0015016A" w:rsidP="0015016A">
      <w:pPr>
        <w:spacing w:line="200" w:lineRule="exact"/>
        <w:rPr>
          <w:sz w:val="20"/>
          <w:szCs w:val="20"/>
        </w:rPr>
      </w:pPr>
    </w:p>
    <w:p w14:paraId="075675B0" w14:textId="77777777" w:rsidR="0015016A" w:rsidRDefault="0015016A" w:rsidP="0015016A">
      <w:pPr>
        <w:spacing w:before="16" w:line="240" w:lineRule="exact"/>
        <w:rPr>
          <w:sz w:val="24"/>
          <w:szCs w:val="24"/>
        </w:rPr>
      </w:pPr>
    </w:p>
    <w:p w14:paraId="1AED98FD" w14:textId="77777777" w:rsidR="0015016A" w:rsidRDefault="0015016A" w:rsidP="0015016A">
      <w:pPr>
        <w:tabs>
          <w:tab w:val="left" w:pos="3520"/>
          <w:tab w:val="left" w:pos="9940"/>
        </w:tabs>
        <w:spacing w:line="551" w:lineRule="exact"/>
        <w:ind w:left="102" w:right="-20"/>
        <w:rPr>
          <w:rFonts w:ascii="Arial" w:eastAsia="Arial" w:hAnsi="Arial" w:cs="Arial"/>
          <w:sz w:val="48"/>
          <w:szCs w:val="48"/>
        </w:rPr>
      </w:pPr>
      <w:r>
        <w:rPr>
          <w:rFonts w:ascii="Arial" w:eastAsia="Arial" w:hAnsi="Arial" w:cs="Arial"/>
          <w:b/>
          <w:bCs/>
          <w:color w:val="FFFFFF"/>
          <w:sz w:val="48"/>
          <w:szCs w:val="48"/>
          <w:highlight w:val="black"/>
        </w:rPr>
        <w:t xml:space="preserve">    Business Interoperability Sp</w:t>
      </w:r>
      <w:r>
        <w:rPr>
          <w:rFonts w:ascii="Arial" w:eastAsia="Arial" w:hAnsi="Arial" w:cs="Arial"/>
          <w:b/>
          <w:bCs/>
          <w:color w:val="FFFFFF"/>
          <w:spacing w:val="-2"/>
          <w:sz w:val="48"/>
          <w:szCs w:val="48"/>
          <w:highlight w:val="black"/>
        </w:rPr>
        <w:t>e</w:t>
      </w:r>
      <w:r>
        <w:rPr>
          <w:rFonts w:ascii="Arial" w:eastAsia="Arial" w:hAnsi="Arial" w:cs="Arial"/>
          <w:b/>
          <w:bCs/>
          <w:color w:val="FFFFFF"/>
          <w:sz w:val="48"/>
          <w:szCs w:val="48"/>
          <w:highlight w:val="black"/>
        </w:rPr>
        <w:t>cif</w:t>
      </w:r>
      <w:r>
        <w:rPr>
          <w:rFonts w:ascii="Arial" w:eastAsia="Arial" w:hAnsi="Arial" w:cs="Arial"/>
          <w:b/>
          <w:bCs/>
          <w:color w:val="FFFFFF"/>
          <w:spacing w:val="2"/>
          <w:sz w:val="48"/>
          <w:szCs w:val="48"/>
          <w:highlight w:val="black"/>
        </w:rPr>
        <w:t>i</w:t>
      </w:r>
      <w:r>
        <w:rPr>
          <w:rFonts w:ascii="Arial" w:eastAsia="Arial" w:hAnsi="Arial" w:cs="Arial"/>
          <w:b/>
          <w:bCs/>
          <w:color w:val="FFFFFF"/>
          <w:sz w:val="48"/>
          <w:szCs w:val="48"/>
          <w:highlight w:val="black"/>
        </w:rPr>
        <w:t>cati</w:t>
      </w:r>
      <w:r>
        <w:rPr>
          <w:rFonts w:ascii="Arial" w:eastAsia="Arial" w:hAnsi="Arial" w:cs="Arial"/>
          <w:b/>
          <w:bCs/>
          <w:color w:val="FFFFFF"/>
          <w:spacing w:val="-2"/>
          <w:sz w:val="48"/>
          <w:szCs w:val="48"/>
          <w:highlight w:val="black"/>
        </w:rPr>
        <w:t>o</w:t>
      </w:r>
      <w:r>
        <w:rPr>
          <w:rFonts w:ascii="Arial" w:eastAsia="Arial" w:hAnsi="Arial" w:cs="Arial"/>
          <w:b/>
          <w:bCs/>
          <w:color w:val="FFFFFF"/>
          <w:sz w:val="48"/>
          <w:szCs w:val="48"/>
          <w:highlight w:val="black"/>
        </w:rPr>
        <w:t xml:space="preserve">n </w:t>
      </w:r>
    </w:p>
    <w:p w14:paraId="2812D04B" w14:textId="77777777" w:rsidR="0015016A" w:rsidRDefault="0015016A" w:rsidP="0015016A">
      <w:pPr>
        <w:spacing w:before="8" w:line="110" w:lineRule="exact"/>
        <w:rPr>
          <w:sz w:val="11"/>
          <w:szCs w:val="11"/>
        </w:rPr>
      </w:pPr>
    </w:p>
    <w:p w14:paraId="74CD916E" w14:textId="77777777" w:rsidR="0015016A" w:rsidRDefault="0015016A" w:rsidP="0015016A">
      <w:pPr>
        <w:spacing w:line="200" w:lineRule="exact"/>
        <w:rPr>
          <w:sz w:val="20"/>
          <w:szCs w:val="20"/>
        </w:rPr>
      </w:pPr>
    </w:p>
    <w:p w14:paraId="0D510E0B" w14:textId="77777777" w:rsidR="0015016A" w:rsidRDefault="0015016A" w:rsidP="0015016A">
      <w:pPr>
        <w:spacing w:line="200" w:lineRule="exact"/>
        <w:rPr>
          <w:sz w:val="20"/>
          <w:szCs w:val="20"/>
        </w:rPr>
      </w:pPr>
    </w:p>
    <w:p w14:paraId="799470D1" w14:textId="77777777" w:rsidR="0015016A" w:rsidRDefault="0015016A" w:rsidP="0015016A">
      <w:pPr>
        <w:tabs>
          <w:tab w:val="left" w:pos="3240"/>
        </w:tabs>
        <w:spacing w:line="200" w:lineRule="exact"/>
        <w:rPr>
          <w:sz w:val="20"/>
          <w:szCs w:val="20"/>
        </w:rPr>
      </w:pPr>
      <w:r>
        <w:rPr>
          <w:sz w:val="20"/>
          <w:szCs w:val="20"/>
        </w:rPr>
        <w:tab/>
      </w:r>
    </w:p>
    <w:p w14:paraId="4EB9044D" w14:textId="77777777" w:rsidR="0015016A" w:rsidRDefault="0015016A" w:rsidP="0015016A">
      <w:pPr>
        <w:spacing w:line="200" w:lineRule="exact"/>
        <w:rPr>
          <w:sz w:val="20"/>
          <w:szCs w:val="20"/>
        </w:rPr>
      </w:pPr>
    </w:p>
    <w:p w14:paraId="2AE6D9E9" w14:textId="77777777" w:rsidR="0015016A" w:rsidRPr="00474ADD" w:rsidRDefault="00280835" w:rsidP="0015016A">
      <w:pPr>
        <w:tabs>
          <w:tab w:val="left" w:pos="5480"/>
        </w:tabs>
        <w:spacing w:line="355" w:lineRule="auto"/>
        <w:ind w:left="2510" w:right="1048"/>
        <w:jc w:val="center"/>
        <w:rPr>
          <w:rFonts w:ascii="Arial" w:eastAsia="Arial" w:hAnsi="Arial" w:cs="Arial"/>
          <w:b/>
          <w:bCs/>
          <w:sz w:val="28"/>
          <w:szCs w:val="28"/>
        </w:rPr>
      </w:pPr>
      <w:r>
        <w:rPr>
          <w:noProof/>
        </w:rPr>
        <w:drawing>
          <wp:anchor distT="0" distB="0" distL="114300" distR="114300" simplePos="0" relativeHeight="251334144" behindDoc="1" locked="0" layoutInCell="1" allowOverlap="1" wp14:anchorId="41C5F844" wp14:editId="62D226BD">
            <wp:simplePos x="0" y="0"/>
            <wp:positionH relativeFrom="page">
              <wp:posOffset>609600</wp:posOffset>
            </wp:positionH>
            <wp:positionV relativeFrom="paragraph">
              <wp:posOffset>-198755</wp:posOffset>
            </wp:positionV>
            <wp:extent cx="1314450" cy="5400675"/>
            <wp:effectExtent l="0" t="0" r="0" b="9525"/>
            <wp:wrapNone/>
            <wp:docPr id="2967" name="Bildobjekt 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7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roofErr w:type="spellStart"/>
      <w:r w:rsidR="0015016A" w:rsidRPr="00D06E73">
        <w:rPr>
          <w:rFonts w:ascii="Arial" w:eastAsia="Arial" w:hAnsi="Arial" w:cs="Arial"/>
          <w:b/>
          <w:bCs/>
          <w:sz w:val="32"/>
          <w:szCs w:val="28"/>
        </w:rPr>
        <w:t>OpenPEPPOL</w:t>
      </w:r>
      <w:proofErr w:type="spellEnd"/>
      <w:r w:rsidR="0015016A" w:rsidRPr="00D06E73">
        <w:rPr>
          <w:rFonts w:ascii="Arial" w:eastAsia="Arial" w:hAnsi="Arial" w:cs="Arial"/>
          <w:b/>
          <w:bCs/>
          <w:sz w:val="32"/>
          <w:szCs w:val="28"/>
        </w:rPr>
        <w:t xml:space="preserve"> AISBL</w:t>
      </w:r>
    </w:p>
    <w:p w14:paraId="7542949C" w14:textId="77777777" w:rsidR="0015016A" w:rsidRDefault="0015016A" w:rsidP="0015016A">
      <w:pPr>
        <w:tabs>
          <w:tab w:val="left" w:pos="5480"/>
        </w:tabs>
        <w:spacing w:line="355" w:lineRule="auto"/>
        <w:ind w:left="2510" w:right="3668"/>
        <w:rPr>
          <w:rFonts w:ascii="Arial" w:eastAsia="Arial" w:hAnsi="Arial" w:cs="Arial"/>
        </w:rPr>
      </w:pPr>
    </w:p>
    <w:p w14:paraId="164C2421" w14:textId="77777777" w:rsidR="0015016A" w:rsidRDefault="00F305F3" w:rsidP="0015016A">
      <w:pPr>
        <w:tabs>
          <w:tab w:val="left" w:pos="5480"/>
        </w:tabs>
        <w:spacing w:before="1"/>
        <w:ind w:left="2510" w:right="-20"/>
        <w:rPr>
          <w:rFonts w:ascii="Arial" w:eastAsia="Arial" w:hAnsi="Arial" w:cs="Arial"/>
        </w:rPr>
      </w:pPr>
      <w:r>
        <w:rPr>
          <w:noProof/>
        </w:rPr>
        <mc:AlternateContent>
          <mc:Choice Requires="wpg">
            <w:drawing>
              <wp:anchor distT="0" distB="0" distL="114300" distR="114300" simplePos="0" relativeHeight="251332096" behindDoc="1" locked="0" layoutInCell="1" allowOverlap="1" wp14:anchorId="3324F8ED" wp14:editId="2C6E74E4">
                <wp:simplePos x="0" y="0"/>
                <wp:positionH relativeFrom="page">
                  <wp:posOffset>2071370</wp:posOffset>
                </wp:positionH>
                <wp:positionV relativeFrom="paragraph">
                  <wp:posOffset>403225</wp:posOffset>
                </wp:positionV>
                <wp:extent cx="4810760" cy="1270"/>
                <wp:effectExtent l="0" t="0" r="27940" b="17780"/>
                <wp:wrapNone/>
                <wp:docPr id="10" name="Grupp 1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11" name="Freeform 445"/>
                        <wps:cNvSpPr>
                          <a:spLocks/>
                        </wps:cNvSpPr>
                        <wps:spPr bwMode="auto">
                          <a:xfrm>
                            <a:off x="3262" y="635"/>
                            <a:ext cx="7576" cy="2"/>
                          </a:xfrm>
                          <a:custGeom>
                            <a:avLst/>
                            <a:gdLst>
                              <a:gd name="T0" fmla="*/ 0 w 7576"/>
                              <a:gd name="T1" fmla="*/ 0 h 2"/>
                              <a:gd name="T2" fmla="*/ 7576 w 7576"/>
                              <a:gd name="T3" fmla="*/ 0 h 2"/>
                              <a:gd name="T4" fmla="*/ 0 60000 65536"/>
                              <a:gd name="T5" fmla="*/ 0 60000 65536"/>
                            </a:gdLst>
                            <a:ahLst/>
                            <a:cxnLst>
                              <a:cxn ang="T4">
                                <a:pos x="T0" y="T1"/>
                              </a:cxn>
                              <a:cxn ang="T5">
                                <a:pos x="T2" y="T3"/>
                              </a:cxn>
                            </a:cxnLst>
                            <a:rect l="0" t="0" r="r" b="b"/>
                            <a:pathLst>
                              <a:path w="7576" h="2">
                                <a:moveTo>
                                  <a:pt x="0" y="0"/>
                                </a:moveTo>
                                <a:lnTo>
                                  <a:pt x="7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5FBDE6" id="Grupp 1722" o:spid="_x0000_s1026" style="position:absolute;margin-left:163.1pt;margin-top:31.75pt;width:378.8pt;height:.1pt;z-index:-251984384;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">
                <v:shape id="Freeform 445" o:spid="_x0000_s1027" style="position:absolute;left:3262;top:635;width:7576;height:2;visibility:visible;mso-wrap-style:square;v-text-anchor:top" coordsize="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" path="m,l7576,e" filled="f" strokeweight=".58pt">
                  <v:path arrowok="t" o:connecttype="custom" o:connectlocs="0,0;7576,0" o:connectangles="0,0"/>
                </v:shape>
                <w10:wrap anchorx="page"/>
              </v:group>
            </w:pict>
          </mc:Fallback>
        </mc:AlternateContent>
      </w:r>
    </w:p>
    <w:p w14:paraId="0212B86B" w14:textId="77777777" w:rsidR="0015016A" w:rsidRDefault="0015016A" w:rsidP="0015016A">
      <w:pPr>
        <w:spacing w:before="4" w:line="150" w:lineRule="exact"/>
        <w:rPr>
          <w:sz w:val="15"/>
          <w:szCs w:val="15"/>
        </w:rPr>
      </w:pPr>
    </w:p>
    <w:p w14:paraId="23399DB7" w14:textId="77777777" w:rsidR="0015016A" w:rsidRDefault="0015016A" w:rsidP="0015016A">
      <w:pPr>
        <w:spacing w:line="200" w:lineRule="exact"/>
        <w:rPr>
          <w:sz w:val="20"/>
          <w:szCs w:val="20"/>
        </w:rPr>
      </w:pPr>
    </w:p>
    <w:p w14:paraId="74643BD6" w14:textId="77777777" w:rsidR="0015016A" w:rsidRDefault="0015016A" w:rsidP="0015016A">
      <w:pPr>
        <w:spacing w:line="200" w:lineRule="exact"/>
        <w:rPr>
          <w:sz w:val="20"/>
          <w:szCs w:val="20"/>
        </w:rPr>
      </w:pPr>
    </w:p>
    <w:p w14:paraId="44588717" w14:textId="77777777" w:rsidR="0015016A" w:rsidRDefault="0015016A" w:rsidP="0015016A">
      <w:pPr>
        <w:spacing w:line="200" w:lineRule="exact"/>
        <w:rPr>
          <w:sz w:val="20"/>
          <w:szCs w:val="20"/>
        </w:rPr>
      </w:pPr>
    </w:p>
    <w:p w14:paraId="13434B0F" w14:textId="77777777" w:rsidR="0015016A" w:rsidRDefault="0015016A" w:rsidP="0015016A">
      <w:pPr>
        <w:ind w:left="3472" w:right="1811"/>
        <w:jc w:val="center"/>
        <w:rPr>
          <w:rFonts w:ascii="Arial" w:eastAsia="Arial" w:hAnsi="Arial" w:cs="Arial"/>
          <w:b/>
          <w:bCs/>
          <w:sz w:val="28"/>
          <w:szCs w:val="28"/>
        </w:rPr>
      </w:pPr>
      <w:proofErr w:type="gramStart"/>
      <w:r w:rsidRPr="0031337E">
        <w:rPr>
          <w:rFonts w:ascii="Arial" w:eastAsia="Arial" w:hAnsi="Arial" w:cs="Arial"/>
          <w:b/>
          <w:bCs/>
          <w:sz w:val="28"/>
          <w:szCs w:val="28"/>
        </w:rPr>
        <w:t>P</w:t>
      </w:r>
      <w:r w:rsidR="00697F16">
        <w:rPr>
          <w:rFonts w:ascii="Arial" w:eastAsia="Arial" w:hAnsi="Arial" w:cs="Arial"/>
          <w:b/>
          <w:bCs/>
          <w:sz w:val="28"/>
          <w:szCs w:val="28"/>
        </w:rPr>
        <w:t>re</w:t>
      </w:r>
      <w:r w:rsidRPr="0031337E">
        <w:rPr>
          <w:rFonts w:ascii="Arial" w:eastAsia="Arial" w:hAnsi="Arial" w:cs="Arial"/>
          <w:b/>
          <w:bCs/>
          <w:sz w:val="28"/>
          <w:szCs w:val="28"/>
        </w:rPr>
        <w:t xml:space="preserve"> Award</w:t>
      </w:r>
      <w:proofErr w:type="gramEnd"/>
      <w:r w:rsidRPr="0031337E">
        <w:rPr>
          <w:rFonts w:ascii="Arial" w:eastAsia="Arial" w:hAnsi="Arial" w:cs="Arial"/>
          <w:b/>
          <w:bCs/>
          <w:sz w:val="28"/>
          <w:szCs w:val="28"/>
        </w:rPr>
        <w:t xml:space="preserve"> Coordinating Community</w:t>
      </w:r>
      <w:r>
        <w:rPr>
          <w:rFonts w:ascii="Arial" w:eastAsia="Arial" w:hAnsi="Arial" w:cs="Arial"/>
          <w:b/>
          <w:bCs/>
          <w:sz w:val="28"/>
          <w:szCs w:val="28"/>
        </w:rPr>
        <w:t xml:space="preserve"> </w:t>
      </w:r>
    </w:p>
    <w:p w14:paraId="17A33FCA" w14:textId="77777777" w:rsidR="0015016A" w:rsidRDefault="0015016A" w:rsidP="0015016A">
      <w:pPr>
        <w:ind w:left="3472" w:right="1811"/>
        <w:jc w:val="center"/>
        <w:rPr>
          <w:rFonts w:ascii="Arial" w:eastAsia="Arial" w:hAnsi="Arial" w:cs="Arial"/>
          <w:sz w:val="28"/>
          <w:szCs w:val="28"/>
        </w:rPr>
      </w:pPr>
    </w:p>
    <w:p w14:paraId="6CD2EAD8" w14:textId="77777777" w:rsidR="0015016A" w:rsidRDefault="0015016A" w:rsidP="0015016A">
      <w:pPr>
        <w:spacing w:before="2"/>
        <w:ind w:left="5002" w:right="3334"/>
        <w:jc w:val="center"/>
        <w:rPr>
          <w:rFonts w:ascii="Arial" w:eastAsia="Arial" w:hAnsi="Arial" w:cs="Arial"/>
          <w:sz w:val="28"/>
          <w:szCs w:val="28"/>
        </w:rPr>
      </w:pPr>
      <w:r>
        <w:rPr>
          <w:rFonts w:ascii="Arial" w:eastAsia="Arial" w:hAnsi="Arial" w:cs="Arial"/>
          <w:b/>
          <w:bCs/>
          <w:spacing w:val="1"/>
          <w:sz w:val="28"/>
          <w:szCs w:val="28"/>
        </w:rPr>
        <w:t>I</w:t>
      </w:r>
      <w:r>
        <w:rPr>
          <w:rFonts w:ascii="Arial" w:eastAsia="Arial" w:hAnsi="Arial" w:cs="Arial"/>
          <w:b/>
          <w:bCs/>
          <w:spacing w:val="-1"/>
          <w:sz w:val="28"/>
          <w:szCs w:val="28"/>
        </w:rPr>
        <w:t>C</w:t>
      </w:r>
      <w:r>
        <w:rPr>
          <w:rFonts w:ascii="Arial" w:eastAsia="Arial" w:hAnsi="Arial" w:cs="Arial"/>
          <w:b/>
          <w:bCs/>
          <w:sz w:val="28"/>
          <w:szCs w:val="28"/>
        </w:rPr>
        <w:t>T</w:t>
      </w:r>
      <w:r>
        <w:rPr>
          <w:rFonts w:ascii="Arial" w:eastAsia="Arial" w:hAnsi="Arial" w:cs="Arial"/>
          <w:b/>
          <w:bCs/>
          <w:spacing w:val="1"/>
          <w:sz w:val="28"/>
          <w:szCs w:val="28"/>
        </w:rPr>
        <w:t xml:space="preserve"> </w:t>
      </w:r>
      <w:r>
        <w:rPr>
          <w:rFonts w:ascii="Arial" w:eastAsia="Arial" w:hAnsi="Arial" w:cs="Arial"/>
          <w:b/>
          <w:bCs/>
          <w:sz w:val="28"/>
          <w:szCs w:val="28"/>
        </w:rPr>
        <w:t>-</w:t>
      </w:r>
      <w:r>
        <w:rPr>
          <w:rFonts w:ascii="Arial" w:eastAsia="Arial" w:hAnsi="Arial" w:cs="Arial"/>
          <w:b/>
          <w:bCs/>
          <w:spacing w:val="-1"/>
          <w:sz w:val="28"/>
          <w:szCs w:val="28"/>
        </w:rPr>
        <w:t xml:space="preserve"> </w:t>
      </w:r>
      <w:r>
        <w:rPr>
          <w:rFonts w:ascii="Arial" w:eastAsia="Arial" w:hAnsi="Arial" w:cs="Arial"/>
          <w:b/>
          <w:bCs/>
          <w:spacing w:val="1"/>
          <w:sz w:val="28"/>
          <w:szCs w:val="28"/>
        </w:rPr>
        <w:t>M</w:t>
      </w:r>
      <w:r>
        <w:rPr>
          <w:rFonts w:ascii="Arial" w:eastAsia="Arial" w:hAnsi="Arial" w:cs="Arial"/>
          <w:b/>
          <w:bCs/>
          <w:spacing w:val="-1"/>
          <w:sz w:val="28"/>
          <w:szCs w:val="28"/>
        </w:rPr>
        <w:t>od</w:t>
      </w:r>
      <w:r>
        <w:rPr>
          <w:rFonts w:ascii="Arial" w:eastAsia="Arial" w:hAnsi="Arial" w:cs="Arial"/>
          <w:b/>
          <w:bCs/>
          <w:sz w:val="28"/>
          <w:szCs w:val="28"/>
        </w:rPr>
        <w:t>e</w:t>
      </w:r>
      <w:r>
        <w:rPr>
          <w:rFonts w:ascii="Arial" w:eastAsia="Arial" w:hAnsi="Arial" w:cs="Arial"/>
          <w:b/>
          <w:bCs/>
          <w:spacing w:val="1"/>
          <w:sz w:val="28"/>
          <w:szCs w:val="28"/>
        </w:rPr>
        <w:t>l</w:t>
      </w:r>
      <w:r>
        <w:rPr>
          <w:rFonts w:ascii="Arial" w:eastAsia="Arial" w:hAnsi="Arial" w:cs="Arial"/>
          <w:b/>
          <w:bCs/>
          <w:sz w:val="28"/>
          <w:szCs w:val="28"/>
        </w:rPr>
        <w:t>s</w:t>
      </w:r>
    </w:p>
    <w:p w14:paraId="72883EBA" w14:textId="77777777" w:rsidR="0015016A" w:rsidRDefault="0015016A" w:rsidP="0015016A">
      <w:pPr>
        <w:spacing w:before="10" w:line="220" w:lineRule="exact"/>
      </w:pPr>
    </w:p>
    <w:p w14:paraId="6FDB52E3" w14:textId="77777777" w:rsidR="00136809" w:rsidRDefault="00136809" w:rsidP="0015016A">
      <w:pPr>
        <w:ind w:left="3600" w:right="2336"/>
        <w:jc w:val="center"/>
        <w:rPr>
          <w:rFonts w:ascii="Arial" w:eastAsia="Arial" w:hAnsi="Arial" w:cs="Arial"/>
          <w:sz w:val="28"/>
          <w:szCs w:val="28"/>
        </w:rPr>
      </w:pPr>
      <w:r>
        <w:rPr>
          <w:rFonts w:ascii="Arial" w:eastAsia="Arial" w:hAnsi="Arial" w:cs="Arial"/>
          <w:sz w:val="28"/>
          <w:szCs w:val="28"/>
        </w:rPr>
        <w:t xml:space="preserve">BIS </w:t>
      </w:r>
      <w:proofErr w:type="spellStart"/>
      <w:r>
        <w:rPr>
          <w:rFonts w:ascii="Arial" w:eastAsia="Arial" w:hAnsi="Arial" w:cs="Arial"/>
          <w:sz w:val="28"/>
          <w:szCs w:val="28"/>
        </w:rPr>
        <w:t>eDelivery</w:t>
      </w:r>
      <w:proofErr w:type="spellEnd"/>
      <w:r>
        <w:rPr>
          <w:rFonts w:ascii="Arial" w:eastAsia="Arial" w:hAnsi="Arial" w:cs="Arial"/>
          <w:sz w:val="28"/>
          <w:szCs w:val="28"/>
        </w:rPr>
        <w:t xml:space="preserve"> guide </w:t>
      </w:r>
    </w:p>
    <w:p w14:paraId="4C07CF44" w14:textId="77777777" w:rsidR="0015016A" w:rsidRDefault="00136809" w:rsidP="0015016A">
      <w:pPr>
        <w:ind w:left="3600" w:right="2336"/>
        <w:jc w:val="center"/>
        <w:rPr>
          <w:rFonts w:ascii="Arial" w:eastAsia="Arial" w:hAnsi="Arial" w:cs="Arial"/>
          <w:sz w:val="28"/>
          <w:szCs w:val="28"/>
        </w:rPr>
      </w:pPr>
      <w:r>
        <w:rPr>
          <w:rFonts w:ascii="Arial" w:eastAsia="Arial" w:hAnsi="Arial" w:cs="Arial"/>
          <w:sz w:val="28"/>
          <w:szCs w:val="28"/>
        </w:rPr>
        <w:t>for pre-award</w:t>
      </w:r>
    </w:p>
    <w:p w14:paraId="62A746D5" w14:textId="77777777" w:rsidR="0015016A" w:rsidRDefault="0015016A" w:rsidP="0015016A">
      <w:pPr>
        <w:spacing w:line="200" w:lineRule="exact"/>
        <w:rPr>
          <w:sz w:val="20"/>
          <w:szCs w:val="20"/>
        </w:rPr>
      </w:pPr>
    </w:p>
    <w:p w14:paraId="46553F22" w14:textId="77777777" w:rsidR="0015016A" w:rsidRDefault="0015016A" w:rsidP="0015016A">
      <w:pPr>
        <w:spacing w:line="200" w:lineRule="exact"/>
        <w:rPr>
          <w:sz w:val="20"/>
          <w:szCs w:val="20"/>
        </w:rPr>
      </w:pPr>
    </w:p>
    <w:p w14:paraId="4F63C874" w14:textId="77777777" w:rsidR="0015016A" w:rsidRDefault="0015016A" w:rsidP="0015016A">
      <w:pPr>
        <w:spacing w:line="200" w:lineRule="exact"/>
        <w:rPr>
          <w:sz w:val="20"/>
          <w:szCs w:val="20"/>
        </w:rPr>
      </w:pPr>
    </w:p>
    <w:p w14:paraId="420DE075" w14:textId="77777777" w:rsidR="0015016A" w:rsidRDefault="0015016A" w:rsidP="0015016A">
      <w:pPr>
        <w:spacing w:before="6" w:line="220" w:lineRule="exact"/>
      </w:pPr>
    </w:p>
    <w:p w14:paraId="2968CBEF" w14:textId="77777777" w:rsidR="0015016A" w:rsidRDefault="0015016A" w:rsidP="0015016A">
      <w:pPr>
        <w:ind w:left="2510" w:right="-20"/>
        <w:rPr>
          <w:rFonts w:ascii="Arial" w:eastAsia="Arial" w:hAnsi="Arial" w:cs="Arial"/>
          <w:b/>
          <w:bCs/>
          <w:spacing w:val="-1"/>
        </w:rPr>
      </w:pPr>
    </w:p>
    <w:p w14:paraId="34646B17" w14:textId="77777777" w:rsidR="0015016A" w:rsidRDefault="0015016A" w:rsidP="0015016A">
      <w:pPr>
        <w:ind w:left="2510" w:right="-20"/>
        <w:rPr>
          <w:rFonts w:ascii="Arial" w:eastAsia="Arial" w:hAnsi="Arial" w:cs="Arial"/>
        </w:rPr>
      </w:pPr>
      <w:r>
        <w:rPr>
          <w:rFonts w:ascii="Arial" w:eastAsia="Arial" w:hAnsi="Arial" w:cs="Arial"/>
          <w:b/>
          <w:bCs/>
          <w:spacing w:val="-1"/>
        </w:rPr>
        <w:t>V</w:t>
      </w:r>
      <w:r>
        <w:rPr>
          <w:rFonts w:ascii="Arial" w:eastAsia="Arial" w:hAnsi="Arial" w:cs="Arial"/>
          <w:b/>
          <w:bCs/>
        </w:rPr>
        <w:t>ers</w:t>
      </w:r>
      <w:r>
        <w:rPr>
          <w:rFonts w:ascii="Arial" w:eastAsia="Arial" w:hAnsi="Arial" w:cs="Arial"/>
          <w:b/>
          <w:bCs/>
          <w:spacing w:val="1"/>
        </w:rPr>
        <w:t>i</w:t>
      </w:r>
      <w:r>
        <w:rPr>
          <w:rFonts w:ascii="Arial" w:eastAsia="Arial" w:hAnsi="Arial" w:cs="Arial"/>
          <w:b/>
          <w:bCs/>
        </w:rPr>
        <w:t xml:space="preserve">on: </w:t>
      </w:r>
      <w:r w:rsidR="008E4FE1">
        <w:rPr>
          <w:rFonts w:ascii="Arial" w:eastAsia="Arial" w:hAnsi="Arial" w:cs="Arial"/>
          <w:b/>
          <w:bCs/>
        </w:rPr>
        <w:t>1.</w:t>
      </w:r>
      <w:r w:rsidR="00A94690">
        <w:rPr>
          <w:rFonts w:ascii="Arial" w:eastAsia="Arial" w:hAnsi="Arial" w:cs="Arial"/>
          <w:b/>
          <w:bCs/>
        </w:rPr>
        <w:t>2</w:t>
      </w:r>
    </w:p>
    <w:p w14:paraId="0B6D0DFA" w14:textId="77777777" w:rsidR="0015016A" w:rsidRDefault="0015016A" w:rsidP="0015016A">
      <w:pPr>
        <w:spacing w:line="252" w:lineRule="exact"/>
        <w:ind w:left="2510" w:right="-20"/>
        <w:rPr>
          <w:rFonts w:ascii="Arial" w:eastAsia="Arial" w:hAnsi="Arial" w:cs="Arial"/>
        </w:rPr>
      </w:pPr>
      <w:r>
        <w:rPr>
          <w:rFonts w:ascii="Arial" w:eastAsia="Arial" w:hAnsi="Arial" w:cs="Arial"/>
          <w:b/>
          <w:bCs/>
          <w:spacing w:val="-1"/>
        </w:rPr>
        <w:t>S</w:t>
      </w:r>
      <w:r>
        <w:rPr>
          <w:rFonts w:ascii="Arial" w:eastAsia="Arial" w:hAnsi="Arial" w:cs="Arial"/>
          <w:b/>
          <w:bCs/>
          <w:spacing w:val="1"/>
        </w:rPr>
        <w:t>t</w:t>
      </w:r>
      <w:r>
        <w:rPr>
          <w:rFonts w:ascii="Arial" w:eastAsia="Arial" w:hAnsi="Arial" w:cs="Arial"/>
          <w:b/>
          <w:bCs/>
        </w:rPr>
        <w:t xml:space="preserve">atus: </w:t>
      </w:r>
      <w:r w:rsidR="00CF3DBF">
        <w:rPr>
          <w:rFonts w:ascii="Arial" w:eastAsia="Arial" w:hAnsi="Arial" w:cs="Arial"/>
          <w:b/>
          <w:bCs/>
          <w:spacing w:val="1"/>
        </w:rPr>
        <w:t>Final DRAFT</w:t>
      </w:r>
    </w:p>
    <w:p w14:paraId="71BDE145" w14:textId="77777777" w:rsidR="0015016A" w:rsidRDefault="0015016A" w:rsidP="0015016A">
      <w:pPr>
        <w:spacing w:before="7" w:line="170" w:lineRule="exact"/>
        <w:rPr>
          <w:sz w:val="17"/>
          <w:szCs w:val="17"/>
        </w:rPr>
      </w:pPr>
    </w:p>
    <w:p w14:paraId="1C780FC7" w14:textId="77777777" w:rsidR="0015016A" w:rsidRDefault="0015016A" w:rsidP="0015016A">
      <w:pPr>
        <w:spacing w:line="200" w:lineRule="exact"/>
        <w:rPr>
          <w:sz w:val="20"/>
          <w:szCs w:val="20"/>
        </w:rPr>
      </w:pPr>
    </w:p>
    <w:p w14:paraId="4501F493" w14:textId="77777777" w:rsidR="0015016A" w:rsidRDefault="0015016A" w:rsidP="0015016A">
      <w:pPr>
        <w:spacing w:line="200" w:lineRule="exact"/>
        <w:rPr>
          <w:sz w:val="20"/>
          <w:szCs w:val="20"/>
        </w:rPr>
      </w:pPr>
    </w:p>
    <w:p w14:paraId="7710767A" w14:textId="77777777" w:rsidR="0015016A" w:rsidRDefault="00F305F3" w:rsidP="0015016A">
      <w:pPr>
        <w:ind w:left="3219" w:right="-20"/>
        <w:rPr>
          <w:sz w:val="20"/>
          <w:szCs w:val="20"/>
        </w:rPr>
      </w:pPr>
      <w:r>
        <w:rPr>
          <w:noProof/>
        </w:rPr>
        <mc:AlternateContent>
          <mc:Choice Requires="wpg">
            <w:drawing>
              <wp:anchor distT="0" distB="0" distL="114300" distR="114300" simplePos="0" relativeHeight="251333120" behindDoc="1" locked="0" layoutInCell="1" allowOverlap="1" wp14:anchorId="24870BAC" wp14:editId="6BD78BD7">
                <wp:simplePos x="0" y="0"/>
                <wp:positionH relativeFrom="page">
                  <wp:posOffset>2121535</wp:posOffset>
                </wp:positionH>
                <wp:positionV relativeFrom="paragraph">
                  <wp:posOffset>500380</wp:posOffset>
                </wp:positionV>
                <wp:extent cx="4760595" cy="1270"/>
                <wp:effectExtent l="0" t="0" r="20955" b="17780"/>
                <wp:wrapNone/>
                <wp:docPr id="5" name="Grupp 1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0595" cy="1270"/>
                          <a:chOff x="3341" y="788"/>
                          <a:chExt cx="7497" cy="2"/>
                        </a:xfrm>
                      </wpg:grpSpPr>
                      <wps:wsp>
                        <wps:cNvPr id="6" name="Freeform 441"/>
                        <wps:cNvSpPr>
                          <a:spLocks/>
                        </wps:cNvSpPr>
                        <wps:spPr bwMode="auto">
                          <a:xfrm>
                            <a:off x="3341" y="788"/>
                            <a:ext cx="7497" cy="2"/>
                          </a:xfrm>
                          <a:custGeom>
                            <a:avLst/>
                            <a:gdLst>
                              <a:gd name="T0" fmla="*/ 0 w 7497"/>
                              <a:gd name="T1" fmla="*/ 0 h 2"/>
                              <a:gd name="T2" fmla="*/ 7497 w 7497"/>
                              <a:gd name="T3" fmla="*/ 0 h 2"/>
                              <a:gd name="T4" fmla="*/ 0 60000 65536"/>
                              <a:gd name="T5" fmla="*/ 0 60000 65536"/>
                            </a:gdLst>
                            <a:ahLst/>
                            <a:cxnLst>
                              <a:cxn ang="T4">
                                <a:pos x="T0" y="T1"/>
                              </a:cxn>
                              <a:cxn ang="T5">
                                <a:pos x="T2" y="T3"/>
                              </a:cxn>
                            </a:cxnLst>
                            <a:rect l="0" t="0" r="r" b="b"/>
                            <a:pathLst>
                              <a:path w="7497" h="2">
                                <a:moveTo>
                                  <a:pt x="0" y="0"/>
                                </a:moveTo>
                                <a:lnTo>
                                  <a:pt x="7497"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7E62A8" id="Grupp 1718" o:spid="_x0000_s1026" style="position:absolute;margin-left:167.05pt;margin-top:39.4pt;width:374.85pt;height:.1pt;z-index:-251983360;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">
                <v:shape id="Freeform 441" o:spid="_x0000_s1027" style="position:absolute;left:3341;top:788;width:7497;height:2;visibility:visible;mso-wrap-style:square;v-text-anchor:top" coordsize="7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" path="m,l7497,e" filled="f" strokeweight=".20464mm">
                  <v:path arrowok="t" o:connecttype="custom" o:connectlocs="0,0;7497,0" o:connectangles="0,0"/>
                </v:shape>
                <w10:wrap anchorx="page"/>
              </v:group>
            </w:pict>
          </mc:Fallback>
        </mc:AlternateContent>
      </w:r>
    </w:p>
    <w:p w14:paraId="4D9E26AC" w14:textId="77777777" w:rsidR="0015016A" w:rsidRDefault="0015016A" w:rsidP="0015016A">
      <w:pPr>
        <w:ind w:left="3219" w:right="-20"/>
        <w:rPr>
          <w:sz w:val="20"/>
          <w:szCs w:val="20"/>
        </w:rPr>
      </w:pPr>
    </w:p>
    <w:p w14:paraId="473E742B" w14:textId="77777777" w:rsidR="0015016A" w:rsidRDefault="0015016A" w:rsidP="0015016A">
      <w:pPr>
        <w:ind w:left="3219" w:right="-20"/>
        <w:rPr>
          <w:sz w:val="20"/>
          <w:szCs w:val="20"/>
        </w:rPr>
      </w:pPr>
    </w:p>
    <w:p w14:paraId="41FB6DBD" w14:textId="77777777" w:rsidR="0015016A" w:rsidRDefault="0015016A" w:rsidP="0015016A">
      <w:pPr>
        <w:ind w:left="3219" w:right="-20"/>
        <w:rPr>
          <w:sz w:val="20"/>
          <w:szCs w:val="20"/>
        </w:rPr>
      </w:pPr>
    </w:p>
    <w:p w14:paraId="65ADB683" w14:textId="77777777" w:rsidR="0015016A" w:rsidRDefault="0015016A" w:rsidP="0015016A">
      <w:pPr>
        <w:ind w:left="3219" w:right="-20"/>
        <w:rPr>
          <w:sz w:val="20"/>
          <w:szCs w:val="20"/>
        </w:rPr>
      </w:pPr>
    </w:p>
    <w:p w14:paraId="543FAB09" w14:textId="77777777" w:rsidR="0015016A" w:rsidRDefault="0015016A" w:rsidP="0015016A">
      <w:pPr>
        <w:ind w:left="3219" w:right="-20"/>
        <w:rPr>
          <w:sz w:val="20"/>
          <w:szCs w:val="20"/>
        </w:rPr>
      </w:pPr>
    </w:p>
    <w:p w14:paraId="2991643E" w14:textId="77777777" w:rsidR="0015016A" w:rsidRDefault="0015016A" w:rsidP="0015016A">
      <w:pPr>
        <w:ind w:left="3219" w:right="-20"/>
        <w:rPr>
          <w:sz w:val="20"/>
          <w:szCs w:val="20"/>
        </w:rPr>
      </w:pPr>
    </w:p>
    <w:p w14:paraId="49BF6E8C" w14:textId="77777777" w:rsidR="0015016A" w:rsidRDefault="0015016A" w:rsidP="0015016A">
      <w:pPr>
        <w:ind w:left="3219" w:right="-20"/>
        <w:rPr>
          <w:sz w:val="20"/>
          <w:szCs w:val="20"/>
        </w:rPr>
      </w:pPr>
    </w:p>
    <w:p w14:paraId="5000CA66" w14:textId="77777777" w:rsidR="0015016A" w:rsidRDefault="0015016A" w:rsidP="0015016A">
      <w:pPr>
        <w:ind w:left="3219" w:right="-20"/>
        <w:rPr>
          <w:sz w:val="20"/>
          <w:szCs w:val="20"/>
        </w:rPr>
      </w:pPr>
    </w:p>
    <w:p w14:paraId="49618737" w14:textId="77777777" w:rsidR="0015016A" w:rsidRDefault="0015016A" w:rsidP="0015016A">
      <w:pPr>
        <w:ind w:left="3219" w:right="-20"/>
        <w:rPr>
          <w:sz w:val="20"/>
          <w:szCs w:val="20"/>
        </w:rPr>
      </w:pPr>
    </w:p>
    <w:p w14:paraId="3D8D32DB" w14:textId="77777777" w:rsidR="0015016A" w:rsidRDefault="0015016A" w:rsidP="0015016A">
      <w:pPr>
        <w:ind w:left="3219" w:right="-20"/>
        <w:rPr>
          <w:sz w:val="20"/>
          <w:szCs w:val="20"/>
        </w:rPr>
      </w:pPr>
    </w:p>
    <w:p w14:paraId="6CE4C848" w14:textId="77777777" w:rsidR="0015016A" w:rsidRDefault="0015016A" w:rsidP="0015016A">
      <w:pPr>
        <w:ind w:left="3219" w:right="-20"/>
        <w:rPr>
          <w:sz w:val="20"/>
          <w:szCs w:val="20"/>
        </w:rPr>
      </w:pPr>
    </w:p>
    <w:p w14:paraId="1FE4725C" w14:textId="77777777" w:rsidR="0015016A" w:rsidRDefault="008074FB" w:rsidP="0015016A">
      <w:pPr>
        <w:spacing w:line="200" w:lineRule="exact"/>
        <w:rPr>
          <w:sz w:val="20"/>
          <w:szCs w:val="20"/>
        </w:rPr>
      </w:pPr>
      <w:r>
        <w:rPr>
          <w:sz w:val="20"/>
          <w:szCs w:val="20"/>
        </w:rPr>
        <w:br w:type="page"/>
      </w:r>
    </w:p>
    <w:p w14:paraId="1A04052C" w14:textId="77777777" w:rsidR="008074FB" w:rsidRDefault="00F305F3" w:rsidP="008074FB">
      <w:pPr>
        <w:rPr>
          <w:rFonts w:ascii="Arial" w:eastAsia="Arial" w:hAnsi="Arial" w:cs="Arial"/>
          <w:sz w:val="20"/>
          <w:szCs w:val="20"/>
        </w:rPr>
      </w:pPr>
      <w:r>
        <w:rPr>
          <w:noProof/>
        </w:rPr>
        <w:lastRenderedPageBreak/>
        <mc:AlternateContent>
          <mc:Choice Requires="wps">
            <w:drawing>
              <wp:anchor distT="91440" distB="91440" distL="137160" distR="137160" simplePos="0" relativeHeight="251717120" behindDoc="0" locked="0" layoutInCell="0" allowOverlap="1" wp14:anchorId="471CA673" wp14:editId="312A609F">
                <wp:simplePos x="0" y="0"/>
                <wp:positionH relativeFrom="margin">
                  <wp:posOffset>664210</wp:posOffset>
                </wp:positionH>
                <wp:positionV relativeFrom="margin">
                  <wp:posOffset>955675</wp:posOffset>
                </wp:positionV>
                <wp:extent cx="4302125" cy="5249545"/>
                <wp:effectExtent l="21590" t="16510" r="24765" b="24765"/>
                <wp:wrapSquare wrapText="bothSides"/>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302125" cy="5249545"/>
                        </a:xfrm>
                        <a:prstGeom prst="roundRect">
                          <a:avLst>
                            <a:gd name="adj" fmla="val 13032"/>
                          </a:avLst>
                        </a:prstGeom>
                        <a:noFill/>
                        <a:ln w="38100">
                          <a:solidFill>
                            <a:srgbClr val="5B9BD5"/>
                          </a:solidFill>
                          <a:round/>
                          <a:headEnd/>
                          <a:tailEnd/>
                        </a:ln>
                        <a:extLst>
                          <a:ext uri="{909E8E84-426E-40DD-AFC4-6F175D3DCCD1}">
                            <a14:hiddenFill xmlns:a14="http://schemas.microsoft.com/office/drawing/2010/main">
                              <a:solidFill>
                                <a:srgbClr val="5B9BD5"/>
                              </a:solidFill>
                            </a14:hiddenFill>
                          </a:ext>
                        </a:extLst>
                      </wps:spPr>
                      <wps:txbx>
                        <w:txbxContent>
                          <w:p w14:paraId="78082A9B" w14:textId="77777777" w:rsidR="00C04B8B" w:rsidRDefault="00C04B8B"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14:paraId="6C5786A0" w14:textId="77777777" w:rsidR="00C04B8B" w:rsidRPr="008F6D70" w:rsidRDefault="00C04B8B" w:rsidP="008074FB">
                            <w:pPr>
                              <w:jc w:val="center"/>
                              <w:rPr>
                                <w:rFonts w:ascii="Calibri Light" w:hAnsi="Calibri Light"/>
                                <w:b/>
                                <w:i/>
                                <w:iCs/>
                                <w:sz w:val="28"/>
                                <w:szCs w:val="28"/>
                              </w:rPr>
                            </w:pPr>
                          </w:p>
                          <w:p w14:paraId="74D48DF3" w14:textId="77777777" w:rsidR="00C04B8B" w:rsidRDefault="00C04B8B" w:rsidP="00975E35">
                            <w:r>
                              <w:t xml:space="preserve">This PEPPOL </w:t>
                            </w:r>
                            <w:r w:rsidRPr="00EE25FC">
                              <w:t>Business</w:t>
                            </w:r>
                            <w:r>
                              <w:t xml:space="preserve"> Interoperability Specification (BIS) document is based on the CEN CWA prepared by the BII workshop specified in the Introduction below. </w:t>
                            </w:r>
                          </w:p>
                          <w:p w14:paraId="19569DCA" w14:textId="77777777" w:rsidR="00C04B8B" w:rsidRDefault="00C04B8B"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7056"/>
                            </w:tblGrid>
                            <w:tr w:rsidR="00C04B8B" w14:paraId="546D27A1" w14:textId="77777777" w:rsidTr="00607092">
                              <w:trPr>
                                <w:trHeight w:val="75"/>
                              </w:trPr>
                              <w:tc>
                                <w:tcPr>
                                  <w:tcW w:w="8170" w:type="dxa"/>
                                </w:tcPr>
                                <w:p w14:paraId="2AF00143" w14:textId="77777777" w:rsidR="00C04B8B" w:rsidRDefault="00C04B8B"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14:paraId="7A961F7B" w14:textId="77777777" w:rsidR="00C04B8B" w:rsidRDefault="00C04B8B" w:rsidP="00975E35"/>
                          <w:p w14:paraId="6C42A346" w14:textId="77777777" w:rsidR="00C04B8B" w:rsidRDefault="00C04B8B"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14:paraId="537E9C5B" w14:textId="77777777" w:rsidR="00C04B8B" w:rsidRDefault="00C04B8B"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14:paraId="3B412680" w14:textId="77777777" w:rsidR="00C04B8B" w:rsidRDefault="00C04B8B" w:rsidP="00975E35">
                            <w:r>
                              <w:t xml:space="preserve">This PEPPOL BIS document may not be modified, re-distributed, sold or repackaged in any other way without the prior consent of CEN and/or OpenPEPPOL AISBL. </w:t>
                            </w:r>
                          </w:p>
                          <w:p w14:paraId="4D6ED55D" w14:textId="77777777" w:rsidR="00C04B8B" w:rsidRPr="008F6D70" w:rsidRDefault="00C04B8B" w:rsidP="008074FB">
                            <w:pPr>
                              <w:jc w:val="center"/>
                              <w:rPr>
                                <w:rFonts w:ascii="Calibri Light" w:hAnsi="Calibri Light"/>
                                <w:i/>
                                <w:iC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71CA673" id="AutoShape 2" o:spid="_x0000_s1026" style="position:absolute;margin-left:52.3pt;margin-top:75.25pt;width:338.75pt;height:413.35pt;rotation:90;z-index:25171712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" o:allowincell="f" filled="f" fillcolor="#5b9bd5" strokecolor="#5b9bd5" strokeweight="3pt">
                <v:path arrowok="t"/>
                <v:textbox>
                  <w:txbxContent>
                    <w:p w14:paraId="78082A9B" w14:textId="77777777" w:rsidR="00C04B8B" w:rsidRDefault="00C04B8B"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14:paraId="6C5786A0" w14:textId="77777777" w:rsidR="00C04B8B" w:rsidRPr="008F6D70" w:rsidRDefault="00C04B8B" w:rsidP="008074FB">
                      <w:pPr>
                        <w:jc w:val="center"/>
                        <w:rPr>
                          <w:rFonts w:ascii="Calibri Light" w:hAnsi="Calibri Light"/>
                          <w:b/>
                          <w:i/>
                          <w:iCs/>
                          <w:sz w:val="28"/>
                          <w:szCs w:val="28"/>
                        </w:rPr>
                      </w:pPr>
                    </w:p>
                    <w:p w14:paraId="74D48DF3" w14:textId="77777777" w:rsidR="00C04B8B" w:rsidRDefault="00C04B8B" w:rsidP="00975E35">
                      <w:r>
                        <w:t xml:space="preserve">This PEPPOL </w:t>
                      </w:r>
                      <w:r w:rsidRPr="00EE25FC">
                        <w:t>Business</w:t>
                      </w:r>
                      <w:r>
                        <w:t xml:space="preserve"> Interoperability Specification (BIS) document is based on the CEN CWA prepared by the BII workshop specified in the Introduction below. </w:t>
                      </w:r>
                    </w:p>
                    <w:p w14:paraId="19569DCA" w14:textId="77777777" w:rsidR="00C04B8B" w:rsidRDefault="00C04B8B"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7056"/>
                      </w:tblGrid>
                      <w:tr w:rsidR="00C04B8B" w14:paraId="546D27A1" w14:textId="77777777" w:rsidTr="00607092">
                        <w:trPr>
                          <w:trHeight w:val="75"/>
                        </w:trPr>
                        <w:tc>
                          <w:tcPr>
                            <w:tcW w:w="8170" w:type="dxa"/>
                          </w:tcPr>
                          <w:p w14:paraId="2AF00143" w14:textId="77777777" w:rsidR="00C04B8B" w:rsidRDefault="00C04B8B"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14:paraId="7A961F7B" w14:textId="77777777" w:rsidR="00C04B8B" w:rsidRDefault="00C04B8B" w:rsidP="00975E35"/>
                    <w:p w14:paraId="6C42A346" w14:textId="77777777" w:rsidR="00C04B8B" w:rsidRDefault="00C04B8B"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14:paraId="537E9C5B" w14:textId="77777777" w:rsidR="00C04B8B" w:rsidRDefault="00C04B8B"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14:paraId="3B412680" w14:textId="77777777" w:rsidR="00C04B8B" w:rsidRDefault="00C04B8B" w:rsidP="00975E35">
                      <w:r>
                        <w:t xml:space="preserve">This PEPPOL BIS document may not be modified, re-distributed, sold or repackaged in any other way without the prior consent of CEN and/or OpenPEPPOL AISBL. </w:t>
                      </w:r>
                    </w:p>
                    <w:p w14:paraId="4D6ED55D" w14:textId="77777777" w:rsidR="00C04B8B" w:rsidRPr="008F6D70" w:rsidRDefault="00C04B8B" w:rsidP="008074FB">
                      <w:pPr>
                        <w:jc w:val="center"/>
                        <w:rPr>
                          <w:rFonts w:ascii="Calibri Light" w:hAnsi="Calibri Light"/>
                          <w:i/>
                          <w:iCs/>
                        </w:rPr>
                      </w:pPr>
                    </w:p>
                  </w:txbxContent>
                </v:textbox>
                <w10:wrap type="square" anchorx="margin" anchory="margin"/>
              </v:roundrect>
            </w:pict>
          </mc:Fallback>
        </mc:AlternateContent>
      </w:r>
    </w:p>
    <w:p w14:paraId="274722FB" w14:textId="77777777" w:rsidR="0015016A" w:rsidRDefault="0015016A" w:rsidP="0015016A">
      <w:pPr>
        <w:sectPr w:rsidR="0015016A" w:rsidSect="00DD23A7">
          <w:headerReference w:type="default" r:id="rId10"/>
          <w:footerReference w:type="default" r:id="rId11"/>
          <w:pgSz w:w="11920" w:h="16840"/>
          <w:pgMar w:top="1440" w:right="1080" w:bottom="1440" w:left="1080" w:header="708" w:footer="700" w:gutter="0"/>
          <w:cols w:space="708"/>
          <w:titlePg/>
          <w:docGrid w:linePitch="299"/>
        </w:sectPr>
      </w:pPr>
    </w:p>
    <w:p w14:paraId="6F15C149" w14:textId="77777777" w:rsidR="00195BE4" w:rsidRDefault="00195BE4" w:rsidP="00195BE4">
      <w:pPr>
        <w:tabs>
          <w:tab w:val="left" w:pos="4170"/>
        </w:tabs>
        <w:rPr>
          <w:b/>
          <w:sz w:val="28"/>
          <w:szCs w:val="28"/>
        </w:rPr>
      </w:pPr>
      <w:r w:rsidRPr="00195BE4">
        <w:rPr>
          <w:b/>
          <w:sz w:val="28"/>
          <w:szCs w:val="28"/>
        </w:rPr>
        <w:lastRenderedPageBreak/>
        <w:t>Table of Contents</w:t>
      </w:r>
    </w:p>
    <w:p w14:paraId="30A50003" w14:textId="77777777" w:rsidR="00D71D26" w:rsidRPr="00195BE4" w:rsidRDefault="00D71D26" w:rsidP="00195BE4">
      <w:pPr>
        <w:tabs>
          <w:tab w:val="left" w:pos="4170"/>
        </w:tabs>
        <w:rPr>
          <w:b/>
          <w:sz w:val="28"/>
          <w:szCs w:val="28"/>
        </w:rPr>
      </w:pPr>
    </w:p>
    <w:p w14:paraId="44FE3B8C" w14:textId="080917AF" w:rsidR="00936CFA" w:rsidRDefault="00892F99">
      <w:pPr>
        <w:pStyle w:val="TOC1"/>
        <w:rPr>
          <w:rFonts w:asciiTheme="minorHAnsi" w:eastAsiaTheme="minorEastAsia" w:hAnsiTheme="minorHAnsi" w:cstheme="minorBidi"/>
          <w:b w:val="0"/>
          <w:bCs w:val="0"/>
          <w:caps w:val="0"/>
          <w:noProof/>
          <w:sz w:val="22"/>
          <w:szCs w:val="22"/>
          <w:lang w:val="nl-NL" w:eastAsia="nl-NL"/>
        </w:rPr>
      </w:pPr>
      <w:r>
        <w:fldChar w:fldCharType="begin"/>
      </w:r>
      <w:r w:rsidR="00195BE4">
        <w:instrText xml:space="preserve"> </w:instrText>
      </w:r>
      <w:r w:rsidR="00267619">
        <w:instrText>TOC</w:instrText>
      </w:r>
      <w:r w:rsidR="00195BE4">
        <w:instrText xml:space="preserve"> \o "1-3" \h \z \u </w:instrText>
      </w:r>
      <w:r>
        <w:fldChar w:fldCharType="separate"/>
      </w:r>
      <w:hyperlink w:anchor="_Toc517690116" w:history="1">
        <w:r w:rsidR="00936CFA" w:rsidRPr="00A25DE9">
          <w:rPr>
            <w:rStyle w:val="Hyperlink"/>
            <w:rFonts w:eastAsia="Arial"/>
            <w:noProof/>
          </w:rPr>
          <w:t>1</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rFonts w:eastAsia="Arial"/>
            <w:noProof/>
          </w:rPr>
          <w:t>Introduction</w:t>
        </w:r>
        <w:r w:rsidR="00936CFA">
          <w:rPr>
            <w:noProof/>
            <w:webHidden/>
          </w:rPr>
          <w:tab/>
        </w:r>
        <w:r w:rsidR="00936CFA">
          <w:rPr>
            <w:noProof/>
            <w:webHidden/>
          </w:rPr>
          <w:fldChar w:fldCharType="begin"/>
        </w:r>
        <w:r w:rsidR="00936CFA">
          <w:rPr>
            <w:noProof/>
            <w:webHidden/>
          </w:rPr>
          <w:instrText xml:space="preserve"> PAGEREF _Toc517690116 \h </w:instrText>
        </w:r>
        <w:r w:rsidR="00936CFA">
          <w:rPr>
            <w:noProof/>
            <w:webHidden/>
          </w:rPr>
        </w:r>
        <w:r w:rsidR="00936CFA">
          <w:rPr>
            <w:noProof/>
            <w:webHidden/>
          </w:rPr>
          <w:fldChar w:fldCharType="separate"/>
        </w:r>
        <w:r w:rsidR="006F6755">
          <w:rPr>
            <w:noProof/>
            <w:webHidden/>
          </w:rPr>
          <w:t>4</w:t>
        </w:r>
        <w:r w:rsidR="00936CFA">
          <w:rPr>
            <w:noProof/>
            <w:webHidden/>
          </w:rPr>
          <w:fldChar w:fldCharType="end"/>
        </w:r>
      </w:hyperlink>
    </w:p>
    <w:p w14:paraId="683F3622" w14:textId="17F1B301" w:rsidR="00936CFA" w:rsidRDefault="00403411">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17" w:history="1">
        <w:r w:rsidR="00936CFA" w:rsidRPr="00A25DE9">
          <w:rPr>
            <w:rStyle w:val="Hyperlink"/>
            <w:noProof/>
          </w:rPr>
          <w:t>1.1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spacing w:val="-5"/>
          </w:rPr>
          <w:t>A</w:t>
        </w:r>
        <w:r w:rsidR="00936CFA" w:rsidRPr="00A25DE9">
          <w:rPr>
            <w:rStyle w:val="Hyperlink"/>
            <w:noProof/>
            <w:spacing w:val="2"/>
          </w:rPr>
          <w:t>u</w:t>
        </w:r>
        <w:r w:rsidR="00936CFA" w:rsidRPr="00A25DE9">
          <w:rPr>
            <w:rStyle w:val="Hyperlink"/>
            <w:noProof/>
          </w:rPr>
          <w:t>di</w:t>
        </w:r>
        <w:r w:rsidR="00936CFA" w:rsidRPr="00A25DE9">
          <w:rPr>
            <w:rStyle w:val="Hyperlink"/>
            <w:noProof/>
            <w:spacing w:val="1"/>
          </w:rPr>
          <w:t>e</w:t>
        </w:r>
        <w:r w:rsidR="00936CFA" w:rsidRPr="00A25DE9">
          <w:rPr>
            <w:rStyle w:val="Hyperlink"/>
            <w:noProof/>
          </w:rPr>
          <w:t>nce</w:t>
        </w:r>
        <w:r w:rsidR="00936CFA">
          <w:rPr>
            <w:noProof/>
            <w:webHidden/>
          </w:rPr>
          <w:tab/>
        </w:r>
        <w:r w:rsidR="00936CFA">
          <w:rPr>
            <w:noProof/>
            <w:webHidden/>
          </w:rPr>
          <w:fldChar w:fldCharType="begin"/>
        </w:r>
        <w:r w:rsidR="00936CFA">
          <w:rPr>
            <w:noProof/>
            <w:webHidden/>
          </w:rPr>
          <w:instrText xml:space="preserve"> PAGEREF _Toc517690117 \h </w:instrText>
        </w:r>
        <w:r w:rsidR="00936CFA">
          <w:rPr>
            <w:noProof/>
            <w:webHidden/>
          </w:rPr>
        </w:r>
        <w:r w:rsidR="00936CFA">
          <w:rPr>
            <w:noProof/>
            <w:webHidden/>
          </w:rPr>
          <w:fldChar w:fldCharType="separate"/>
        </w:r>
        <w:r w:rsidR="006F6755">
          <w:rPr>
            <w:noProof/>
            <w:webHidden/>
          </w:rPr>
          <w:t>4</w:t>
        </w:r>
        <w:r w:rsidR="00936CFA">
          <w:rPr>
            <w:noProof/>
            <w:webHidden/>
          </w:rPr>
          <w:fldChar w:fldCharType="end"/>
        </w:r>
      </w:hyperlink>
    </w:p>
    <w:p w14:paraId="5C0CB31B" w14:textId="22A12247" w:rsidR="00936CFA" w:rsidRDefault="00403411">
      <w:pPr>
        <w:pStyle w:val="TOC1"/>
        <w:rPr>
          <w:rFonts w:asciiTheme="minorHAnsi" w:eastAsiaTheme="minorEastAsia" w:hAnsiTheme="minorHAnsi" w:cstheme="minorBidi"/>
          <w:b w:val="0"/>
          <w:bCs w:val="0"/>
          <w:caps w:val="0"/>
          <w:noProof/>
          <w:sz w:val="22"/>
          <w:szCs w:val="22"/>
          <w:lang w:val="nl-NL" w:eastAsia="nl-NL"/>
        </w:rPr>
      </w:pPr>
      <w:hyperlink w:anchor="_Toc517690118" w:history="1">
        <w:r w:rsidR="00936CFA" w:rsidRPr="00A25DE9">
          <w:rPr>
            <w:rStyle w:val="Hyperlink"/>
            <w:noProof/>
          </w:rPr>
          <w:t>2</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References</w:t>
        </w:r>
        <w:r w:rsidR="00936CFA">
          <w:rPr>
            <w:noProof/>
            <w:webHidden/>
          </w:rPr>
          <w:tab/>
        </w:r>
        <w:r w:rsidR="00936CFA">
          <w:rPr>
            <w:noProof/>
            <w:webHidden/>
          </w:rPr>
          <w:fldChar w:fldCharType="begin"/>
        </w:r>
        <w:r w:rsidR="00936CFA">
          <w:rPr>
            <w:noProof/>
            <w:webHidden/>
          </w:rPr>
          <w:instrText xml:space="preserve"> PAGEREF _Toc517690118 \h </w:instrText>
        </w:r>
        <w:r w:rsidR="00936CFA">
          <w:rPr>
            <w:noProof/>
            <w:webHidden/>
          </w:rPr>
        </w:r>
        <w:r w:rsidR="00936CFA">
          <w:rPr>
            <w:noProof/>
            <w:webHidden/>
          </w:rPr>
          <w:fldChar w:fldCharType="separate"/>
        </w:r>
        <w:r w:rsidR="006F6755">
          <w:rPr>
            <w:noProof/>
            <w:webHidden/>
          </w:rPr>
          <w:t>5</w:t>
        </w:r>
        <w:r w:rsidR="00936CFA">
          <w:rPr>
            <w:noProof/>
            <w:webHidden/>
          </w:rPr>
          <w:fldChar w:fldCharType="end"/>
        </w:r>
      </w:hyperlink>
    </w:p>
    <w:p w14:paraId="6E3FFD34" w14:textId="7274C38F" w:rsidR="00936CFA" w:rsidRDefault="00403411">
      <w:pPr>
        <w:pStyle w:val="TOC1"/>
        <w:rPr>
          <w:rFonts w:asciiTheme="minorHAnsi" w:eastAsiaTheme="minorEastAsia" w:hAnsiTheme="minorHAnsi" w:cstheme="minorBidi"/>
          <w:b w:val="0"/>
          <w:bCs w:val="0"/>
          <w:caps w:val="0"/>
          <w:noProof/>
          <w:sz w:val="22"/>
          <w:szCs w:val="22"/>
          <w:lang w:val="nl-NL" w:eastAsia="nl-NL"/>
        </w:rPr>
      </w:pPr>
      <w:hyperlink w:anchor="_Toc517690119" w:history="1">
        <w:r w:rsidR="00936CFA" w:rsidRPr="00A25DE9">
          <w:rPr>
            <w:rStyle w:val="Hyperlink"/>
            <w:noProof/>
          </w:rPr>
          <w:t>3</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Document history</w:t>
        </w:r>
        <w:r w:rsidR="00936CFA">
          <w:rPr>
            <w:noProof/>
            <w:webHidden/>
          </w:rPr>
          <w:tab/>
        </w:r>
        <w:r w:rsidR="00936CFA">
          <w:rPr>
            <w:noProof/>
            <w:webHidden/>
          </w:rPr>
          <w:fldChar w:fldCharType="begin"/>
        </w:r>
        <w:r w:rsidR="00936CFA">
          <w:rPr>
            <w:noProof/>
            <w:webHidden/>
          </w:rPr>
          <w:instrText xml:space="preserve"> PAGEREF _Toc517690119 \h </w:instrText>
        </w:r>
        <w:r w:rsidR="00936CFA">
          <w:rPr>
            <w:noProof/>
            <w:webHidden/>
          </w:rPr>
        </w:r>
        <w:r w:rsidR="00936CFA">
          <w:rPr>
            <w:noProof/>
            <w:webHidden/>
          </w:rPr>
          <w:fldChar w:fldCharType="separate"/>
        </w:r>
        <w:r w:rsidR="006F6755">
          <w:rPr>
            <w:noProof/>
            <w:webHidden/>
          </w:rPr>
          <w:t>6</w:t>
        </w:r>
        <w:r w:rsidR="00936CFA">
          <w:rPr>
            <w:noProof/>
            <w:webHidden/>
          </w:rPr>
          <w:fldChar w:fldCharType="end"/>
        </w:r>
      </w:hyperlink>
    </w:p>
    <w:p w14:paraId="27E1B166" w14:textId="1D9328B3" w:rsidR="00936CFA" w:rsidRDefault="00403411">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0" w:history="1">
        <w:r w:rsidR="00936CFA" w:rsidRPr="00A25DE9">
          <w:rPr>
            <w:rStyle w:val="Hyperlink"/>
            <w:noProof/>
          </w:rPr>
          <w:t>3.1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Revision history</w:t>
        </w:r>
        <w:r w:rsidR="00936CFA">
          <w:rPr>
            <w:noProof/>
            <w:webHidden/>
          </w:rPr>
          <w:tab/>
        </w:r>
        <w:r w:rsidR="00936CFA">
          <w:rPr>
            <w:noProof/>
            <w:webHidden/>
          </w:rPr>
          <w:fldChar w:fldCharType="begin"/>
        </w:r>
        <w:r w:rsidR="00936CFA">
          <w:rPr>
            <w:noProof/>
            <w:webHidden/>
          </w:rPr>
          <w:instrText xml:space="preserve"> PAGEREF _Toc517690120 \h </w:instrText>
        </w:r>
        <w:r w:rsidR="00936CFA">
          <w:rPr>
            <w:noProof/>
            <w:webHidden/>
          </w:rPr>
        </w:r>
        <w:r w:rsidR="00936CFA">
          <w:rPr>
            <w:noProof/>
            <w:webHidden/>
          </w:rPr>
          <w:fldChar w:fldCharType="separate"/>
        </w:r>
        <w:r w:rsidR="006F6755">
          <w:rPr>
            <w:noProof/>
            <w:webHidden/>
          </w:rPr>
          <w:t>6</w:t>
        </w:r>
        <w:r w:rsidR="00936CFA">
          <w:rPr>
            <w:noProof/>
            <w:webHidden/>
          </w:rPr>
          <w:fldChar w:fldCharType="end"/>
        </w:r>
      </w:hyperlink>
    </w:p>
    <w:p w14:paraId="185F5320" w14:textId="0C948F7A" w:rsidR="00936CFA" w:rsidRDefault="00403411">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1" w:history="1">
        <w:r w:rsidR="00936CFA" w:rsidRPr="00A25DE9">
          <w:rPr>
            <w:rStyle w:val="Hyperlink"/>
            <w:rFonts w:eastAsia="Arial"/>
            <w:noProof/>
          </w:rPr>
          <w:t>3.2</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rFonts w:eastAsia="Arial"/>
            <w:noProof/>
          </w:rPr>
          <w:t>Co</w:t>
        </w:r>
        <w:r w:rsidR="00936CFA" w:rsidRPr="00A25DE9">
          <w:rPr>
            <w:rStyle w:val="Hyperlink"/>
            <w:rFonts w:eastAsia="Arial"/>
            <w:noProof/>
            <w:spacing w:val="1"/>
          </w:rPr>
          <w:t>n</w:t>
        </w:r>
        <w:r w:rsidR="00936CFA" w:rsidRPr="00A25DE9">
          <w:rPr>
            <w:rStyle w:val="Hyperlink"/>
            <w:rFonts w:eastAsia="Arial"/>
            <w:noProof/>
          </w:rPr>
          <w:t>trib</w:t>
        </w:r>
        <w:r w:rsidR="00936CFA" w:rsidRPr="00A25DE9">
          <w:rPr>
            <w:rStyle w:val="Hyperlink"/>
            <w:rFonts w:eastAsia="Arial"/>
            <w:noProof/>
            <w:spacing w:val="1"/>
          </w:rPr>
          <w:t>u</w:t>
        </w:r>
        <w:r w:rsidR="00936CFA" w:rsidRPr="00A25DE9">
          <w:rPr>
            <w:rStyle w:val="Hyperlink"/>
            <w:rFonts w:eastAsia="Arial"/>
            <w:noProof/>
          </w:rPr>
          <w:t>t</w:t>
        </w:r>
        <w:r w:rsidR="00936CFA" w:rsidRPr="00A25DE9">
          <w:rPr>
            <w:rStyle w:val="Hyperlink"/>
            <w:rFonts w:eastAsia="Arial"/>
            <w:noProof/>
            <w:spacing w:val="-1"/>
          </w:rPr>
          <w:t>o</w:t>
        </w:r>
        <w:r w:rsidR="00936CFA" w:rsidRPr="00A25DE9">
          <w:rPr>
            <w:rStyle w:val="Hyperlink"/>
            <w:rFonts w:eastAsia="Arial"/>
            <w:noProof/>
          </w:rPr>
          <w:t>rs</w:t>
        </w:r>
        <w:r w:rsidR="00936CFA">
          <w:rPr>
            <w:noProof/>
            <w:webHidden/>
          </w:rPr>
          <w:tab/>
        </w:r>
        <w:r w:rsidR="00936CFA">
          <w:rPr>
            <w:noProof/>
            <w:webHidden/>
          </w:rPr>
          <w:fldChar w:fldCharType="begin"/>
        </w:r>
        <w:r w:rsidR="00936CFA">
          <w:rPr>
            <w:noProof/>
            <w:webHidden/>
          </w:rPr>
          <w:instrText xml:space="preserve"> PAGEREF _Toc517690121 \h </w:instrText>
        </w:r>
        <w:r w:rsidR="00936CFA">
          <w:rPr>
            <w:noProof/>
            <w:webHidden/>
          </w:rPr>
        </w:r>
        <w:r w:rsidR="00936CFA">
          <w:rPr>
            <w:noProof/>
            <w:webHidden/>
          </w:rPr>
          <w:fldChar w:fldCharType="separate"/>
        </w:r>
        <w:r w:rsidR="006F6755">
          <w:rPr>
            <w:noProof/>
            <w:webHidden/>
          </w:rPr>
          <w:t>6</w:t>
        </w:r>
        <w:r w:rsidR="00936CFA">
          <w:rPr>
            <w:noProof/>
            <w:webHidden/>
          </w:rPr>
          <w:fldChar w:fldCharType="end"/>
        </w:r>
      </w:hyperlink>
    </w:p>
    <w:p w14:paraId="1C04A787" w14:textId="4EB1F099" w:rsidR="00936CFA" w:rsidRDefault="00403411">
      <w:pPr>
        <w:pStyle w:val="TOC1"/>
        <w:rPr>
          <w:rFonts w:asciiTheme="minorHAnsi" w:eastAsiaTheme="minorEastAsia" w:hAnsiTheme="minorHAnsi" w:cstheme="minorBidi"/>
          <w:b w:val="0"/>
          <w:bCs w:val="0"/>
          <w:caps w:val="0"/>
          <w:noProof/>
          <w:sz w:val="22"/>
          <w:szCs w:val="22"/>
          <w:lang w:val="nl-NL" w:eastAsia="nl-NL"/>
        </w:rPr>
      </w:pPr>
      <w:hyperlink w:anchor="_Toc517690122" w:history="1">
        <w:r w:rsidR="00936CFA" w:rsidRPr="00A25DE9">
          <w:rPr>
            <w:rStyle w:val="Hyperlink"/>
            <w:noProof/>
          </w:rPr>
          <w:t>4</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Identifier Policies</w:t>
        </w:r>
        <w:r w:rsidR="00936CFA">
          <w:rPr>
            <w:noProof/>
            <w:webHidden/>
          </w:rPr>
          <w:tab/>
        </w:r>
        <w:r w:rsidR="00936CFA">
          <w:rPr>
            <w:noProof/>
            <w:webHidden/>
          </w:rPr>
          <w:fldChar w:fldCharType="begin"/>
        </w:r>
        <w:r w:rsidR="00936CFA">
          <w:rPr>
            <w:noProof/>
            <w:webHidden/>
          </w:rPr>
          <w:instrText xml:space="preserve"> PAGEREF _Toc517690122 \h </w:instrText>
        </w:r>
        <w:r w:rsidR="00936CFA">
          <w:rPr>
            <w:noProof/>
            <w:webHidden/>
          </w:rPr>
        </w:r>
        <w:r w:rsidR="00936CFA">
          <w:rPr>
            <w:noProof/>
            <w:webHidden/>
          </w:rPr>
          <w:fldChar w:fldCharType="separate"/>
        </w:r>
        <w:r w:rsidR="006F6755">
          <w:rPr>
            <w:noProof/>
            <w:webHidden/>
          </w:rPr>
          <w:t>7</w:t>
        </w:r>
        <w:r w:rsidR="00936CFA">
          <w:rPr>
            <w:noProof/>
            <w:webHidden/>
          </w:rPr>
          <w:fldChar w:fldCharType="end"/>
        </w:r>
      </w:hyperlink>
    </w:p>
    <w:p w14:paraId="799BA2A8" w14:textId="009F83FC" w:rsidR="00936CFA" w:rsidRDefault="00403411">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3" w:history="1">
        <w:r w:rsidR="00936CFA" w:rsidRPr="00A25DE9">
          <w:rPr>
            <w:rStyle w:val="Hyperlink"/>
            <w:noProof/>
          </w:rPr>
          <w:t>4.1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Introduction</w:t>
        </w:r>
        <w:r w:rsidR="00936CFA">
          <w:rPr>
            <w:noProof/>
            <w:webHidden/>
          </w:rPr>
          <w:tab/>
        </w:r>
        <w:r w:rsidR="00936CFA">
          <w:rPr>
            <w:noProof/>
            <w:webHidden/>
          </w:rPr>
          <w:fldChar w:fldCharType="begin"/>
        </w:r>
        <w:r w:rsidR="00936CFA">
          <w:rPr>
            <w:noProof/>
            <w:webHidden/>
          </w:rPr>
          <w:instrText xml:space="preserve"> PAGEREF _Toc517690123 \h </w:instrText>
        </w:r>
        <w:r w:rsidR="00936CFA">
          <w:rPr>
            <w:noProof/>
            <w:webHidden/>
          </w:rPr>
        </w:r>
        <w:r w:rsidR="00936CFA">
          <w:rPr>
            <w:noProof/>
            <w:webHidden/>
          </w:rPr>
          <w:fldChar w:fldCharType="separate"/>
        </w:r>
        <w:r w:rsidR="006F6755">
          <w:rPr>
            <w:noProof/>
            <w:webHidden/>
          </w:rPr>
          <w:t>7</w:t>
        </w:r>
        <w:r w:rsidR="00936CFA">
          <w:rPr>
            <w:noProof/>
            <w:webHidden/>
          </w:rPr>
          <w:fldChar w:fldCharType="end"/>
        </w:r>
      </w:hyperlink>
    </w:p>
    <w:p w14:paraId="62BC0535" w14:textId="78AB6638" w:rsidR="00936CFA" w:rsidRDefault="00403411">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4" w:history="1">
        <w:r w:rsidR="00936CFA" w:rsidRPr="00A25DE9">
          <w:rPr>
            <w:rStyle w:val="Hyperlink"/>
            <w:noProof/>
          </w:rPr>
          <w:t>4.2</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Party Identifiers used in business (UBL) documents</w:t>
        </w:r>
        <w:r w:rsidR="00936CFA">
          <w:rPr>
            <w:noProof/>
            <w:webHidden/>
          </w:rPr>
          <w:tab/>
        </w:r>
        <w:r w:rsidR="00936CFA">
          <w:rPr>
            <w:noProof/>
            <w:webHidden/>
          </w:rPr>
          <w:fldChar w:fldCharType="begin"/>
        </w:r>
        <w:r w:rsidR="00936CFA">
          <w:rPr>
            <w:noProof/>
            <w:webHidden/>
          </w:rPr>
          <w:instrText xml:space="preserve"> PAGEREF _Toc517690124 \h </w:instrText>
        </w:r>
        <w:r w:rsidR="00936CFA">
          <w:rPr>
            <w:noProof/>
            <w:webHidden/>
          </w:rPr>
        </w:r>
        <w:r w:rsidR="00936CFA">
          <w:rPr>
            <w:noProof/>
            <w:webHidden/>
          </w:rPr>
          <w:fldChar w:fldCharType="separate"/>
        </w:r>
        <w:r w:rsidR="006F6755">
          <w:rPr>
            <w:noProof/>
            <w:webHidden/>
          </w:rPr>
          <w:t>7</w:t>
        </w:r>
        <w:r w:rsidR="00936CFA">
          <w:rPr>
            <w:noProof/>
            <w:webHidden/>
          </w:rPr>
          <w:fldChar w:fldCharType="end"/>
        </w:r>
      </w:hyperlink>
    </w:p>
    <w:p w14:paraId="6220BDF5" w14:textId="0156D2F1" w:rsidR="00936CFA" w:rsidRDefault="00403411">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5" w:history="1">
        <w:r w:rsidR="00936CFA" w:rsidRPr="00A25DE9">
          <w:rPr>
            <w:rStyle w:val="Hyperlink"/>
            <w:noProof/>
          </w:rPr>
          <w:t>4.3</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Document Identifiers used in business (UBL) documents</w:t>
        </w:r>
        <w:r w:rsidR="00936CFA">
          <w:rPr>
            <w:noProof/>
            <w:webHidden/>
          </w:rPr>
          <w:tab/>
        </w:r>
        <w:r w:rsidR="00936CFA">
          <w:rPr>
            <w:noProof/>
            <w:webHidden/>
          </w:rPr>
          <w:fldChar w:fldCharType="begin"/>
        </w:r>
        <w:r w:rsidR="00936CFA">
          <w:rPr>
            <w:noProof/>
            <w:webHidden/>
          </w:rPr>
          <w:instrText xml:space="preserve"> PAGEREF _Toc517690125 \h </w:instrText>
        </w:r>
        <w:r w:rsidR="00936CFA">
          <w:rPr>
            <w:noProof/>
            <w:webHidden/>
          </w:rPr>
        </w:r>
        <w:r w:rsidR="00936CFA">
          <w:rPr>
            <w:noProof/>
            <w:webHidden/>
          </w:rPr>
          <w:fldChar w:fldCharType="separate"/>
        </w:r>
        <w:r w:rsidR="006F6755">
          <w:rPr>
            <w:noProof/>
            <w:webHidden/>
          </w:rPr>
          <w:t>7</w:t>
        </w:r>
        <w:r w:rsidR="00936CFA">
          <w:rPr>
            <w:noProof/>
            <w:webHidden/>
          </w:rPr>
          <w:fldChar w:fldCharType="end"/>
        </w:r>
      </w:hyperlink>
    </w:p>
    <w:p w14:paraId="1D245BF0" w14:textId="10607D92" w:rsidR="00936CFA" w:rsidRDefault="00403411">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6" w:history="1">
        <w:r w:rsidR="00936CFA" w:rsidRPr="00A25DE9">
          <w:rPr>
            <w:rStyle w:val="Hyperlink"/>
            <w:noProof/>
          </w:rPr>
          <w:t>4.4</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Profile ID and Customization ID</w:t>
        </w:r>
        <w:r w:rsidR="00936CFA">
          <w:rPr>
            <w:noProof/>
            <w:webHidden/>
          </w:rPr>
          <w:tab/>
        </w:r>
        <w:r w:rsidR="00936CFA">
          <w:rPr>
            <w:noProof/>
            <w:webHidden/>
          </w:rPr>
          <w:fldChar w:fldCharType="begin"/>
        </w:r>
        <w:r w:rsidR="00936CFA">
          <w:rPr>
            <w:noProof/>
            <w:webHidden/>
          </w:rPr>
          <w:instrText xml:space="preserve"> PAGEREF _Toc517690126 \h </w:instrText>
        </w:r>
        <w:r w:rsidR="00936CFA">
          <w:rPr>
            <w:noProof/>
            <w:webHidden/>
          </w:rPr>
        </w:r>
        <w:r w:rsidR="00936CFA">
          <w:rPr>
            <w:noProof/>
            <w:webHidden/>
          </w:rPr>
          <w:fldChar w:fldCharType="separate"/>
        </w:r>
        <w:r w:rsidR="006F6755">
          <w:rPr>
            <w:noProof/>
            <w:webHidden/>
          </w:rPr>
          <w:t>7</w:t>
        </w:r>
        <w:r w:rsidR="00936CFA">
          <w:rPr>
            <w:noProof/>
            <w:webHidden/>
          </w:rPr>
          <w:fldChar w:fldCharType="end"/>
        </w:r>
      </w:hyperlink>
    </w:p>
    <w:p w14:paraId="16E7CA4D" w14:textId="7562AF39" w:rsidR="00936CFA" w:rsidRDefault="00403411">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7" w:history="1">
        <w:r w:rsidR="00936CFA" w:rsidRPr="00A25DE9">
          <w:rPr>
            <w:rStyle w:val="Hyperlink"/>
            <w:noProof/>
          </w:rPr>
          <w:t>4.5</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Issuing Agency code values</w:t>
        </w:r>
        <w:r w:rsidR="00936CFA">
          <w:rPr>
            <w:noProof/>
            <w:webHidden/>
          </w:rPr>
          <w:tab/>
        </w:r>
        <w:r w:rsidR="00936CFA">
          <w:rPr>
            <w:noProof/>
            <w:webHidden/>
          </w:rPr>
          <w:fldChar w:fldCharType="begin"/>
        </w:r>
        <w:r w:rsidR="00936CFA">
          <w:rPr>
            <w:noProof/>
            <w:webHidden/>
          </w:rPr>
          <w:instrText xml:space="preserve"> PAGEREF _Toc517690127 \h </w:instrText>
        </w:r>
        <w:r w:rsidR="00936CFA">
          <w:rPr>
            <w:noProof/>
            <w:webHidden/>
          </w:rPr>
        </w:r>
        <w:r w:rsidR="00936CFA">
          <w:rPr>
            <w:noProof/>
            <w:webHidden/>
          </w:rPr>
          <w:fldChar w:fldCharType="separate"/>
        </w:r>
        <w:r w:rsidR="006F6755">
          <w:rPr>
            <w:noProof/>
            <w:webHidden/>
          </w:rPr>
          <w:t>9</w:t>
        </w:r>
        <w:r w:rsidR="00936CFA">
          <w:rPr>
            <w:noProof/>
            <w:webHidden/>
          </w:rPr>
          <w:fldChar w:fldCharType="end"/>
        </w:r>
      </w:hyperlink>
    </w:p>
    <w:p w14:paraId="5548A3B8" w14:textId="3A754DAB" w:rsidR="00936CFA" w:rsidRDefault="00403411">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8" w:history="1">
        <w:r w:rsidR="00936CFA" w:rsidRPr="00A25DE9">
          <w:rPr>
            <w:rStyle w:val="Hyperlink"/>
            <w:noProof/>
          </w:rPr>
          <w:t>4.6</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Additional rules</w:t>
        </w:r>
        <w:r w:rsidR="00936CFA">
          <w:rPr>
            <w:noProof/>
            <w:webHidden/>
          </w:rPr>
          <w:tab/>
        </w:r>
        <w:r w:rsidR="00936CFA">
          <w:rPr>
            <w:noProof/>
            <w:webHidden/>
          </w:rPr>
          <w:fldChar w:fldCharType="begin"/>
        </w:r>
        <w:r w:rsidR="00936CFA">
          <w:rPr>
            <w:noProof/>
            <w:webHidden/>
          </w:rPr>
          <w:instrText xml:space="preserve"> PAGEREF _Toc517690128 \h </w:instrText>
        </w:r>
        <w:r w:rsidR="00936CFA">
          <w:rPr>
            <w:noProof/>
            <w:webHidden/>
          </w:rPr>
        </w:r>
        <w:r w:rsidR="00936CFA">
          <w:rPr>
            <w:noProof/>
            <w:webHidden/>
          </w:rPr>
          <w:fldChar w:fldCharType="separate"/>
        </w:r>
        <w:r w:rsidR="006F6755">
          <w:rPr>
            <w:noProof/>
            <w:webHidden/>
          </w:rPr>
          <w:t>9</w:t>
        </w:r>
        <w:r w:rsidR="00936CFA">
          <w:rPr>
            <w:noProof/>
            <w:webHidden/>
          </w:rPr>
          <w:fldChar w:fldCharType="end"/>
        </w:r>
      </w:hyperlink>
    </w:p>
    <w:p w14:paraId="5EBDA913" w14:textId="21563611" w:rsidR="00936CFA" w:rsidRDefault="00403411">
      <w:pPr>
        <w:pStyle w:val="TOC3"/>
        <w:tabs>
          <w:tab w:val="left" w:pos="1100"/>
          <w:tab w:val="right" w:leader="dot" w:pos="10027"/>
        </w:tabs>
        <w:rPr>
          <w:rFonts w:asciiTheme="minorHAnsi" w:eastAsiaTheme="minorEastAsia" w:hAnsiTheme="minorHAnsi" w:cstheme="minorBidi"/>
          <w:i w:val="0"/>
          <w:iCs w:val="0"/>
          <w:noProof/>
          <w:sz w:val="22"/>
          <w:szCs w:val="22"/>
          <w:lang w:val="nl-NL" w:eastAsia="nl-NL"/>
        </w:rPr>
      </w:pPr>
      <w:hyperlink w:anchor="_Toc517690129" w:history="1">
        <w:r w:rsidR="00936CFA" w:rsidRPr="00A25DE9">
          <w:rPr>
            <w:rStyle w:val="Hyperlink"/>
            <w:noProof/>
          </w:rPr>
          <w:t>4.6.1</w:t>
        </w:r>
        <w:r w:rsidR="00936CFA">
          <w:rPr>
            <w:rFonts w:asciiTheme="minorHAnsi" w:eastAsiaTheme="minorEastAsia" w:hAnsiTheme="minorHAnsi" w:cstheme="minorBidi"/>
            <w:i w:val="0"/>
            <w:iCs w:val="0"/>
            <w:noProof/>
            <w:sz w:val="22"/>
            <w:szCs w:val="22"/>
            <w:lang w:val="nl-NL" w:eastAsia="nl-NL"/>
          </w:rPr>
          <w:tab/>
        </w:r>
        <w:r w:rsidR="00936CFA" w:rsidRPr="00A25DE9">
          <w:rPr>
            <w:rStyle w:val="Hyperlink"/>
            <w:noProof/>
          </w:rPr>
          <w:t>Enveloping rules</w:t>
        </w:r>
        <w:r w:rsidR="00936CFA">
          <w:rPr>
            <w:noProof/>
            <w:webHidden/>
          </w:rPr>
          <w:tab/>
        </w:r>
        <w:r w:rsidR="00936CFA">
          <w:rPr>
            <w:noProof/>
            <w:webHidden/>
          </w:rPr>
          <w:fldChar w:fldCharType="begin"/>
        </w:r>
        <w:r w:rsidR="00936CFA">
          <w:rPr>
            <w:noProof/>
            <w:webHidden/>
          </w:rPr>
          <w:instrText xml:space="preserve"> PAGEREF _Toc517690129 \h </w:instrText>
        </w:r>
        <w:r w:rsidR="00936CFA">
          <w:rPr>
            <w:noProof/>
            <w:webHidden/>
          </w:rPr>
        </w:r>
        <w:r w:rsidR="00936CFA">
          <w:rPr>
            <w:noProof/>
            <w:webHidden/>
          </w:rPr>
          <w:fldChar w:fldCharType="separate"/>
        </w:r>
        <w:r w:rsidR="006F6755">
          <w:rPr>
            <w:noProof/>
            <w:webHidden/>
          </w:rPr>
          <w:t>10</w:t>
        </w:r>
        <w:r w:rsidR="00936CFA">
          <w:rPr>
            <w:noProof/>
            <w:webHidden/>
          </w:rPr>
          <w:fldChar w:fldCharType="end"/>
        </w:r>
      </w:hyperlink>
    </w:p>
    <w:p w14:paraId="2D0C38F0" w14:textId="5291DF11" w:rsidR="00936CFA" w:rsidRDefault="00403411">
      <w:pPr>
        <w:pStyle w:val="TOC3"/>
        <w:tabs>
          <w:tab w:val="left" w:pos="1100"/>
          <w:tab w:val="right" w:leader="dot" w:pos="10027"/>
        </w:tabs>
        <w:rPr>
          <w:rFonts w:asciiTheme="minorHAnsi" w:eastAsiaTheme="minorEastAsia" w:hAnsiTheme="minorHAnsi" w:cstheme="minorBidi"/>
          <w:i w:val="0"/>
          <w:iCs w:val="0"/>
          <w:noProof/>
          <w:sz w:val="22"/>
          <w:szCs w:val="22"/>
          <w:lang w:val="nl-NL" w:eastAsia="nl-NL"/>
        </w:rPr>
      </w:pPr>
      <w:hyperlink w:anchor="_Toc517690130" w:history="1">
        <w:r w:rsidR="00936CFA" w:rsidRPr="00A25DE9">
          <w:rPr>
            <w:rStyle w:val="Hyperlink"/>
            <w:noProof/>
          </w:rPr>
          <w:t>4.6.2</w:t>
        </w:r>
        <w:r w:rsidR="00936CFA">
          <w:rPr>
            <w:rFonts w:asciiTheme="minorHAnsi" w:eastAsiaTheme="minorEastAsia" w:hAnsiTheme="minorHAnsi" w:cstheme="minorBidi"/>
            <w:i w:val="0"/>
            <w:iCs w:val="0"/>
            <w:noProof/>
            <w:sz w:val="22"/>
            <w:szCs w:val="22"/>
            <w:lang w:val="nl-NL" w:eastAsia="nl-NL"/>
          </w:rPr>
          <w:tab/>
        </w:r>
        <w:r w:rsidR="00936CFA" w:rsidRPr="00A25DE9">
          <w:rPr>
            <w:rStyle w:val="Hyperlink"/>
            <w:noProof/>
          </w:rPr>
          <w:t>Governance rules for identifiers</w:t>
        </w:r>
        <w:r w:rsidR="00936CFA">
          <w:rPr>
            <w:noProof/>
            <w:webHidden/>
          </w:rPr>
          <w:tab/>
        </w:r>
        <w:r w:rsidR="00936CFA">
          <w:rPr>
            <w:noProof/>
            <w:webHidden/>
          </w:rPr>
          <w:fldChar w:fldCharType="begin"/>
        </w:r>
        <w:r w:rsidR="00936CFA">
          <w:rPr>
            <w:noProof/>
            <w:webHidden/>
          </w:rPr>
          <w:instrText xml:space="preserve"> PAGEREF _Toc517690130 \h </w:instrText>
        </w:r>
        <w:r w:rsidR="00936CFA">
          <w:rPr>
            <w:noProof/>
            <w:webHidden/>
          </w:rPr>
        </w:r>
        <w:r w:rsidR="00936CFA">
          <w:rPr>
            <w:noProof/>
            <w:webHidden/>
          </w:rPr>
          <w:fldChar w:fldCharType="separate"/>
        </w:r>
        <w:r w:rsidR="006F6755">
          <w:rPr>
            <w:noProof/>
            <w:webHidden/>
          </w:rPr>
          <w:t>10</w:t>
        </w:r>
        <w:r w:rsidR="00936CFA">
          <w:rPr>
            <w:noProof/>
            <w:webHidden/>
          </w:rPr>
          <w:fldChar w:fldCharType="end"/>
        </w:r>
      </w:hyperlink>
    </w:p>
    <w:p w14:paraId="48F10C67" w14:textId="22F40D99" w:rsidR="00936CFA" w:rsidRDefault="00403411">
      <w:pPr>
        <w:pStyle w:val="TOC1"/>
        <w:rPr>
          <w:rFonts w:asciiTheme="minorHAnsi" w:eastAsiaTheme="minorEastAsia" w:hAnsiTheme="minorHAnsi" w:cstheme="minorBidi"/>
          <w:b w:val="0"/>
          <w:bCs w:val="0"/>
          <w:caps w:val="0"/>
          <w:noProof/>
          <w:sz w:val="22"/>
          <w:szCs w:val="22"/>
          <w:lang w:val="nl-NL" w:eastAsia="nl-NL"/>
        </w:rPr>
      </w:pPr>
      <w:hyperlink w:anchor="_Toc517690131" w:history="1">
        <w:r w:rsidR="00936CFA" w:rsidRPr="00A25DE9">
          <w:rPr>
            <w:rStyle w:val="Hyperlink"/>
            <w:noProof/>
          </w:rPr>
          <w:t>5</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REM Evidence Profile</w:t>
        </w:r>
        <w:r w:rsidR="00936CFA">
          <w:rPr>
            <w:noProof/>
            <w:webHidden/>
          </w:rPr>
          <w:tab/>
        </w:r>
        <w:r w:rsidR="00936CFA">
          <w:rPr>
            <w:noProof/>
            <w:webHidden/>
          </w:rPr>
          <w:fldChar w:fldCharType="begin"/>
        </w:r>
        <w:r w:rsidR="00936CFA">
          <w:rPr>
            <w:noProof/>
            <w:webHidden/>
          </w:rPr>
          <w:instrText xml:space="preserve"> PAGEREF _Toc517690131 \h </w:instrText>
        </w:r>
        <w:r w:rsidR="00936CFA">
          <w:rPr>
            <w:noProof/>
            <w:webHidden/>
          </w:rPr>
        </w:r>
        <w:r w:rsidR="00936CFA">
          <w:rPr>
            <w:noProof/>
            <w:webHidden/>
          </w:rPr>
          <w:fldChar w:fldCharType="separate"/>
        </w:r>
        <w:r w:rsidR="006F6755">
          <w:rPr>
            <w:noProof/>
            <w:webHidden/>
          </w:rPr>
          <w:t>10</w:t>
        </w:r>
        <w:r w:rsidR="00936CFA">
          <w:rPr>
            <w:noProof/>
            <w:webHidden/>
          </w:rPr>
          <w:fldChar w:fldCharType="end"/>
        </w:r>
      </w:hyperlink>
    </w:p>
    <w:p w14:paraId="6275B49E" w14:textId="14E10ED2" w:rsidR="00936CFA" w:rsidRDefault="00403411">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2" w:history="1">
        <w:r w:rsidR="00936CFA" w:rsidRPr="00A25DE9">
          <w:rPr>
            <w:rStyle w:val="Hyperlink"/>
            <w:noProof/>
          </w:rPr>
          <w:t>5.1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Introduction</w:t>
        </w:r>
        <w:r w:rsidR="00936CFA">
          <w:rPr>
            <w:noProof/>
            <w:webHidden/>
          </w:rPr>
          <w:tab/>
        </w:r>
        <w:r w:rsidR="00936CFA">
          <w:rPr>
            <w:noProof/>
            <w:webHidden/>
          </w:rPr>
          <w:fldChar w:fldCharType="begin"/>
        </w:r>
        <w:r w:rsidR="00936CFA">
          <w:rPr>
            <w:noProof/>
            <w:webHidden/>
          </w:rPr>
          <w:instrText xml:space="preserve"> PAGEREF _Toc517690132 \h </w:instrText>
        </w:r>
        <w:r w:rsidR="00936CFA">
          <w:rPr>
            <w:noProof/>
            <w:webHidden/>
          </w:rPr>
        </w:r>
        <w:r w:rsidR="00936CFA">
          <w:rPr>
            <w:noProof/>
            <w:webHidden/>
          </w:rPr>
          <w:fldChar w:fldCharType="separate"/>
        </w:r>
        <w:r w:rsidR="006F6755">
          <w:rPr>
            <w:noProof/>
            <w:webHidden/>
          </w:rPr>
          <w:t>10</w:t>
        </w:r>
        <w:r w:rsidR="00936CFA">
          <w:rPr>
            <w:noProof/>
            <w:webHidden/>
          </w:rPr>
          <w:fldChar w:fldCharType="end"/>
        </w:r>
      </w:hyperlink>
    </w:p>
    <w:p w14:paraId="589EEC23" w14:textId="0756E5BB" w:rsidR="00936CFA" w:rsidRDefault="00403411">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3" w:history="1">
        <w:r w:rsidR="00936CFA" w:rsidRPr="00A25DE9">
          <w:rPr>
            <w:rStyle w:val="Hyperlink"/>
            <w:noProof/>
          </w:rPr>
          <w:t>5.2</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Description</w:t>
        </w:r>
        <w:r w:rsidR="00936CFA">
          <w:rPr>
            <w:noProof/>
            <w:webHidden/>
          </w:rPr>
          <w:tab/>
        </w:r>
        <w:r w:rsidR="00936CFA">
          <w:rPr>
            <w:noProof/>
            <w:webHidden/>
          </w:rPr>
          <w:fldChar w:fldCharType="begin"/>
        </w:r>
        <w:r w:rsidR="00936CFA">
          <w:rPr>
            <w:noProof/>
            <w:webHidden/>
          </w:rPr>
          <w:instrText xml:space="preserve"> PAGEREF _Toc517690133 \h </w:instrText>
        </w:r>
        <w:r w:rsidR="00936CFA">
          <w:rPr>
            <w:noProof/>
            <w:webHidden/>
          </w:rPr>
        </w:r>
        <w:r w:rsidR="00936CFA">
          <w:rPr>
            <w:noProof/>
            <w:webHidden/>
          </w:rPr>
          <w:fldChar w:fldCharType="separate"/>
        </w:r>
        <w:r w:rsidR="006F6755">
          <w:rPr>
            <w:noProof/>
            <w:webHidden/>
          </w:rPr>
          <w:t>11</w:t>
        </w:r>
        <w:r w:rsidR="00936CFA">
          <w:rPr>
            <w:noProof/>
            <w:webHidden/>
          </w:rPr>
          <w:fldChar w:fldCharType="end"/>
        </w:r>
      </w:hyperlink>
    </w:p>
    <w:p w14:paraId="63D5D347" w14:textId="4AED6134" w:rsidR="00936CFA" w:rsidRDefault="00403411">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4" w:history="1">
        <w:r w:rsidR="00936CFA" w:rsidRPr="00A25DE9">
          <w:rPr>
            <w:rStyle w:val="Hyperlink"/>
            <w:rFonts w:eastAsia="Arial"/>
            <w:noProof/>
          </w:rPr>
          <w:t>5.1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rFonts w:eastAsia="Arial"/>
            <w:noProof/>
          </w:rPr>
          <w:t>REM-MD Evidence signing</w:t>
        </w:r>
        <w:r w:rsidR="00936CFA">
          <w:rPr>
            <w:noProof/>
            <w:webHidden/>
          </w:rPr>
          <w:tab/>
        </w:r>
        <w:r w:rsidR="00936CFA">
          <w:rPr>
            <w:noProof/>
            <w:webHidden/>
          </w:rPr>
          <w:fldChar w:fldCharType="begin"/>
        </w:r>
        <w:r w:rsidR="00936CFA">
          <w:rPr>
            <w:noProof/>
            <w:webHidden/>
          </w:rPr>
          <w:instrText xml:space="preserve"> PAGEREF _Toc517690134 \h </w:instrText>
        </w:r>
        <w:r w:rsidR="00936CFA">
          <w:rPr>
            <w:noProof/>
            <w:webHidden/>
          </w:rPr>
        </w:r>
        <w:r w:rsidR="00936CFA">
          <w:rPr>
            <w:noProof/>
            <w:webHidden/>
          </w:rPr>
          <w:fldChar w:fldCharType="separate"/>
        </w:r>
        <w:r w:rsidR="006F6755">
          <w:rPr>
            <w:noProof/>
            <w:webHidden/>
          </w:rPr>
          <w:t>13</w:t>
        </w:r>
        <w:r w:rsidR="00936CFA">
          <w:rPr>
            <w:noProof/>
            <w:webHidden/>
          </w:rPr>
          <w:fldChar w:fldCharType="end"/>
        </w:r>
      </w:hyperlink>
    </w:p>
    <w:p w14:paraId="1D173F75" w14:textId="75213E90" w:rsidR="00936CFA" w:rsidRDefault="00403411">
      <w:pPr>
        <w:pStyle w:val="TOC1"/>
        <w:rPr>
          <w:rFonts w:asciiTheme="minorHAnsi" w:eastAsiaTheme="minorEastAsia" w:hAnsiTheme="minorHAnsi" w:cstheme="minorBidi"/>
          <w:b w:val="0"/>
          <w:bCs w:val="0"/>
          <w:caps w:val="0"/>
          <w:noProof/>
          <w:sz w:val="22"/>
          <w:szCs w:val="22"/>
          <w:lang w:val="nl-NL" w:eastAsia="nl-NL"/>
        </w:rPr>
      </w:pPr>
      <w:hyperlink w:anchor="_Toc517690135" w:history="1">
        <w:r w:rsidR="00936CFA" w:rsidRPr="00A25DE9">
          <w:rPr>
            <w:rStyle w:val="Hyperlink"/>
            <w:noProof/>
          </w:rPr>
          <w:t>6</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SBDH Profile</w:t>
        </w:r>
        <w:r w:rsidR="00936CFA">
          <w:rPr>
            <w:noProof/>
            <w:webHidden/>
          </w:rPr>
          <w:tab/>
        </w:r>
        <w:r w:rsidR="00936CFA">
          <w:rPr>
            <w:noProof/>
            <w:webHidden/>
          </w:rPr>
          <w:fldChar w:fldCharType="begin"/>
        </w:r>
        <w:r w:rsidR="00936CFA">
          <w:rPr>
            <w:noProof/>
            <w:webHidden/>
          </w:rPr>
          <w:instrText xml:space="preserve"> PAGEREF _Toc517690135 \h </w:instrText>
        </w:r>
        <w:r w:rsidR="00936CFA">
          <w:rPr>
            <w:noProof/>
            <w:webHidden/>
          </w:rPr>
        </w:r>
        <w:r w:rsidR="00936CFA">
          <w:rPr>
            <w:noProof/>
            <w:webHidden/>
          </w:rPr>
          <w:fldChar w:fldCharType="separate"/>
        </w:r>
        <w:r w:rsidR="006F6755">
          <w:rPr>
            <w:noProof/>
            <w:webHidden/>
          </w:rPr>
          <w:t>13</w:t>
        </w:r>
        <w:r w:rsidR="00936CFA">
          <w:rPr>
            <w:noProof/>
            <w:webHidden/>
          </w:rPr>
          <w:fldChar w:fldCharType="end"/>
        </w:r>
      </w:hyperlink>
    </w:p>
    <w:p w14:paraId="1FEA3E3A" w14:textId="58469CA3" w:rsidR="00936CFA" w:rsidRDefault="00403411">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6" w:history="1">
        <w:r w:rsidR="00936CFA" w:rsidRPr="00A25DE9">
          <w:rPr>
            <w:rStyle w:val="Hyperlink"/>
            <w:noProof/>
          </w:rPr>
          <w:t>6.1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Introduction</w:t>
        </w:r>
        <w:r w:rsidR="00936CFA">
          <w:rPr>
            <w:noProof/>
            <w:webHidden/>
          </w:rPr>
          <w:tab/>
        </w:r>
        <w:r w:rsidR="00936CFA">
          <w:rPr>
            <w:noProof/>
            <w:webHidden/>
          </w:rPr>
          <w:fldChar w:fldCharType="begin"/>
        </w:r>
        <w:r w:rsidR="00936CFA">
          <w:rPr>
            <w:noProof/>
            <w:webHidden/>
          </w:rPr>
          <w:instrText xml:space="preserve"> PAGEREF _Toc517690136 \h </w:instrText>
        </w:r>
        <w:r w:rsidR="00936CFA">
          <w:rPr>
            <w:noProof/>
            <w:webHidden/>
          </w:rPr>
        </w:r>
        <w:r w:rsidR="00936CFA">
          <w:rPr>
            <w:noProof/>
            <w:webHidden/>
          </w:rPr>
          <w:fldChar w:fldCharType="separate"/>
        </w:r>
        <w:r w:rsidR="006F6755">
          <w:rPr>
            <w:noProof/>
            <w:webHidden/>
          </w:rPr>
          <w:t>13</w:t>
        </w:r>
        <w:r w:rsidR="00936CFA">
          <w:rPr>
            <w:noProof/>
            <w:webHidden/>
          </w:rPr>
          <w:fldChar w:fldCharType="end"/>
        </w:r>
      </w:hyperlink>
    </w:p>
    <w:p w14:paraId="7861FEEC" w14:textId="58C82354" w:rsidR="00936CFA" w:rsidRDefault="00403411">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7" w:history="1">
        <w:r w:rsidR="00936CFA" w:rsidRPr="00A25DE9">
          <w:rPr>
            <w:rStyle w:val="Hyperlink"/>
            <w:noProof/>
          </w:rPr>
          <w:t>6.2</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Description</w:t>
        </w:r>
        <w:r w:rsidR="00936CFA">
          <w:rPr>
            <w:noProof/>
            <w:webHidden/>
          </w:rPr>
          <w:tab/>
        </w:r>
        <w:r w:rsidR="00936CFA">
          <w:rPr>
            <w:noProof/>
            <w:webHidden/>
          </w:rPr>
          <w:fldChar w:fldCharType="begin"/>
        </w:r>
        <w:r w:rsidR="00936CFA">
          <w:rPr>
            <w:noProof/>
            <w:webHidden/>
          </w:rPr>
          <w:instrText xml:space="preserve"> PAGEREF _Toc517690137 \h </w:instrText>
        </w:r>
        <w:r w:rsidR="00936CFA">
          <w:rPr>
            <w:noProof/>
            <w:webHidden/>
          </w:rPr>
        </w:r>
        <w:r w:rsidR="00936CFA">
          <w:rPr>
            <w:noProof/>
            <w:webHidden/>
          </w:rPr>
          <w:fldChar w:fldCharType="separate"/>
        </w:r>
        <w:r w:rsidR="006F6755">
          <w:rPr>
            <w:noProof/>
            <w:webHidden/>
          </w:rPr>
          <w:t>13</w:t>
        </w:r>
        <w:r w:rsidR="00936CFA">
          <w:rPr>
            <w:noProof/>
            <w:webHidden/>
          </w:rPr>
          <w:fldChar w:fldCharType="end"/>
        </w:r>
      </w:hyperlink>
    </w:p>
    <w:p w14:paraId="627DAB5A" w14:textId="506263AB" w:rsidR="00936CFA" w:rsidRDefault="00403411">
      <w:pPr>
        <w:pStyle w:val="TOC1"/>
        <w:rPr>
          <w:rFonts w:asciiTheme="minorHAnsi" w:eastAsiaTheme="minorEastAsia" w:hAnsiTheme="minorHAnsi" w:cstheme="minorBidi"/>
          <w:b w:val="0"/>
          <w:bCs w:val="0"/>
          <w:caps w:val="0"/>
          <w:noProof/>
          <w:sz w:val="22"/>
          <w:szCs w:val="22"/>
          <w:lang w:val="nl-NL" w:eastAsia="nl-NL"/>
        </w:rPr>
      </w:pPr>
      <w:hyperlink w:anchor="_Toc517690138" w:history="1">
        <w:r w:rsidR="00936CFA" w:rsidRPr="00A25DE9">
          <w:rPr>
            <w:rStyle w:val="Hyperlink"/>
            <w:noProof/>
          </w:rPr>
          <w:t>7</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SML SMP Specifications</w:t>
        </w:r>
        <w:r w:rsidR="00936CFA">
          <w:rPr>
            <w:noProof/>
            <w:webHidden/>
          </w:rPr>
          <w:tab/>
        </w:r>
        <w:r w:rsidR="00936CFA">
          <w:rPr>
            <w:noProof/>
            <w:webHidden/>
          </w:rPr>
          <w:fldChar w:fldCharType="begin"/>
        </w:r>
        <w:r w:rsidR="00936CFA">
          <w:rPr>
            <w:noProof/>
            <w:webHidden/>
          </w:rPr>
          <w:instrText xml:space="preserve"> PAGEREF _Toc517690138 \h </w:instrText>
        </w:r>
        <w:r w:rsidR="00936CFA">
          <w:rPr>
            <w:noProof/>
            <w:webHidden/>
          </w:rPr>
        </w:r>
        <w:r w:rsidR="00936CFA">
          <w:rPr>
            <w:noProof/>
            <w:webHidden/>
          </w:rPr>
          <w:fldChar w:fldCharType="separate"/>
        </w:r>
        <w:r w:rsidR="006F6755">
          <w:rPr>
            <w:noProof/>
            <w:webHidden/>
          </w:rPr>
          <w:t>17</w:t>
        </w:r>
        <w:r w:rsidR="00936CFA">
          <w:rPr>
            <w:noProof/>
            <w:webHidden/>
          </w:rPr>
          <w:fldChar w:fldCharType="end"/>
        </w:r>
      </w:hyperlink>
    </w:p>
    <w:p w14:paraId="0A239336" w14:textId="499E1461" w:rsidR="00936CFA" w:rsidRDefault="00403411">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9" w:history="1">
        <w:r w:rsidR="00936CFA" w:rsidRPr="00A25DE9">
          <w:rPr>
            <w:rStyle w:val="Hyperlink"/>
            <w:noProof/>
          </w:rPr>
          <w:t>7.1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Description</w:t>
        </w:r>
        <w:r w:rsidR="00936CFA">
          <w:rPr>
            <w:noProof/>
            <w:webHidden/>
          </w:rPr>
          <w:tab/>
        </w:r>
        <w:r w:rsidR="00936CFA">
          <w:rPr>
            <w:noProof/>
            <w:webHidden/>
          </w:rPr>
          <w:fldChar w:fldCharType="begin"/>
        </w:r>
        <w:r w:rsidR="00936CFA">
          <w:rPr>
            <w:noProof/>
            <w:webHidden/>
          </w:rPr>
          <w:instrText xml:space="preserve"> PAGEREF _Toc517690139 \h </w:instrText>
        </w:r>
        <w:r w:rsidR="00936CFA">
          <w:rPr>
            <w:noProof/>
            <w:webHidden/>
          </w:rPr>
        </w:r>
        <w:r w:rsidR="00936CFA">
          <w:rPr>
            <w:noProof/>
            <w:webHidden/>
          </w:rPr>
          <w:fldChar w:fldCharType="separate"/>
        </w:r>
        <w:r w:rsidR="006F6755">
          <w:rPr>
            <w:noProof/>
            <w:webHidden/>
          </w:rPr>
          <w:t>17</w:t>
        </w:r>
        <w:r w:rsidR="00936CFA">
          <w:rPr>
            <w:noProof/>
            <w:webHidden/>
          </w:rPr>
          <w:fldChar w:fldCharType="end"/>
        </w:r>
      </w:hyperlink>
    </w:p>
    <w:p w14:paraId="11D3273B" w14:textId="77777777" w:rsidR="00764641" w:rsidRPr="00764641" w:rsidRDefault="00892F99" w:rsidP="00764641">
      <w:pPr>
        <w:rPr>
          <w:rFonts w:ascii="Arial" w:eastAsia="Arial" w:hAnsi="Arial" w:cs="Arial"/>
          <w:sz w:val="20"/>
          <w:szCs w:val="20"/>
        </w:rPr>
      </w:pPr>
      <w:r>
        <w:rPr>
          <w:b/>
          <w:bCs/>
          <w:noProof/>
        </w:rPr>
        <w:fldChar w:fldCharType="end"/>
      </w:r>
      <w:r w:rsidR="00764641" w:rsidRPr="00195BE4">
        <w:rPr>
          <w:rFonts w:ascii="Arial" w:eastAsia="Arial" w:hAnsi="Arial" w:cs="Arial"/>
          <w:sz w:val="20"/>
          <w:szCs w:val="20"/>
        </w:rPr>
        <w:br w:type="page"/>
      </w:r>
    </w:p>
    <w:p w14:paraId="6C94C724" w14:textId="77777777" w:rsidR="0015016A" w:rsidRPr="00136809" w:rsidRDefault="0015016A" w:rsidP="0015016A">
      <w:pPr>
        <w:pStyle w:val="Heading1"/>
        <w:rPr>
          <w:rFonts w:eastAsia="Arial"/>
        </w:rPr>
      </w:pPr>
      <w:bookmarkStart w:id="0" w:name="_Toc517690116"/>
      <w:bookmarkStart w:id="1" w:name="_Toc354134419"/>
      <w:bookmarkStart w:id="2" w:name="_Toc354554815"/>
      <w:bookmarkStart w:id="3" w:name="_Toc354576103"/>
      <w:bookmarkStart w:id="4" w:name="_Toc355097347"/>
      <w:bookmarkStart w:id="5" w:name="_Toc355700087"/>
      <w:bookmarkStart w:id="6" w:name="_Toc355700209"/>
      <w:bookmarkStart w:id="7" w:name="_Toc356905004"/>
      <w:r w:rsidRPr="00AD25CD">
        <w:rPr>
          <w:rFonts w:eastAsia="Arial"/>
        </w:rPr>
        <w:lastRenderedPageBreak/>
        <w:t>Introduction</w:t>
      </w:r>
      <w:bookmarkEnd w:id="0"/>
      <w:r w:rsidRPr="00AD25CD">
        <w:rPr>
          <w:rFonts w:eastAsia="Arial"/>
        </w:rPr>
        <w:t xml:space="preserve"> </w:t>
      </w:r>
      <w:bookmarkEnd w:id="1"/>
      <w:bookmarkEnd w:id="2"/>
      <w:bookmarkEnd w:id="3"/>
      <w:bookmarkEnd w:id="4"/>
      <w:bookmarkEnd w:id="5"/>
      <w:bookmarkEnd w:id="6"/>
      <w:bookmarkEnd w:id="7"/>
    </w:p>
    <w:p w14:paraId="22A89F93" w14:textId="77777777" w:rsidR="00136809" w:rsidRDefault="00136809" w:rsidP="0015016A">
      <w:r>
        <w:t>This document describe</w:t>
      </w:r>
      <w:r w:rsidR="0002275A">
        <w:t>s</w:t>
      </w:r>
      <w:r>
        <w:t xml:space="preserve"> the common building blocks to able </w:t>
      </w:r>
      <w:r w:rsidR="00BC5B2D">
        <w:t xml:space="preserve">execution </w:t>
      </w:r>
      <w:r>
        <w:t>of pre-award processes. The building block</w:t>
      </w:r>
      <w:r w:rsidR="00BC5B2D">
        <w:t>s</w:t>
      </w:r>
      <w:r>
        <w:t xml:space="preserve"> provide transport specifications, such as envelope descri</w:t>
      </w:r>
      <w:r w:rsidR="00F305F3">
        <w:t>p</w:t>
      </w:r>
      <w:r>
        <w:t>tion, the use of a container to package documents and signature requirements.</w:t>
      </w:r>
    </w:p>
    <w:p w14:paraId="39FE88AB" w14:textId="77777777" w:rsidR="00136809" w:rsidRDefault="00136809" w:rsidP="0015016A"/>
    <w:p w14:paraId="74CDDFC9" w14:textId="77777777" w:rsidR="0015016A" w:rsidRDefault="00136809" w:rsidP="00136809">
      <w:r>
        <w:t xml:space="preserve">All requirements in this document </w:t>
      </w:r>
      <w:r w:rsidR="00F305F3">
        <w:t xml:space="preserve">have </w:t>
      </w:r>
      <w:r>
        <w:t>been designed, tested and approved in the European Large Scale Pilot e</w:t>
      </w:r>
      <w:r w:rsidR="00F305F3">
        <w:t>-</w:t>
      </w:r>
      <w:r>
        <w:t xml:space="preserve">SENS and as such part of the European library of digital building blocks (DSI's). </w:t>
      </w:r>
    </w:p>
    <w:p w14:paraId="190F0FCB" w14:textId="77777777" w:rsidR="0015016A" w:rsidRDefault="0015016A" w:rsidP="0015016A">
      <w:pPr>
        <w:rPr>
          <w:b/>
        </w:rPr>
      </w:pPr>
    </w:p>
    <w:p w14:paraId="71DD9644" w14:textId="77777777" w:rsidR="0015016A" w:rsidRDefault="0015016A" w:rsidP="00437745">
      <w:pPr>
        <w:pStyle w:val="Heading2"/>
      </w:pPr>
      <w:bookmarkStart w:id="8" w:name="_Toc354554817"/>
      <w:bookmarkStart w:id="9" w:name="_Toc354576105"/>
      <w:bookmarkStart w:id="10" w:name="_Toc355097348"/>
      <w:bookmarkStart w:id="11" w:name="_Toc355700088"/>
      <w:bookmarkStart w:id="12" w:name="_Toc355700210"/>
      <w:bookmarkStart w:id="13" w:name="_Toc356905005"/>
      <w:bookmarkStart w:id="14" w:name="_Toc517690117"/>
      <w:r>
        <w:rPr>
          <w:spacing w:val="-5"/>
        </w:rPr>
        <w:t>A</w:t>
      </w:r>
      <w:r>
        <w:rPr>
          <w:spacing w:val="2"/>
        </w:rPr>
        <w:t>u</w:t>
      </w:r>
      <w:r>
        <w:t>di</w:t>
      </w:r>
      <w:r>
        <w:rPr>
          <w:spacing w:val="1"/>
        </w:rPr>
        <w:t>e</w:t>
      </w:r>
      <w:r>
        <w:t>nce</w:t>
      </w:r>
      <w:bookmarkEnd w:id="8"/>
      <w:bookmarkEnd w:id="9"/>
      <w:bookmarkEnd w:id="10"/>
      <w:bookmarkEnd w:id="11"/>
      <w:bookmarkEnd w:id="12"/>
      <w:bookmarkEnd w:id="13"/>
      <w:bookmarkEnd w:id="14"/>
    </w:p>
    <w:p w14:paraId="5CDA9F65" w14:textId="77777777" w:rsidR="0015016A" w:rsidRDefault="0015016A" w:rsidP="0015016A">
      <w:r>
        <w:rPr>
          <w:spacing w:val="3"/>
        </w:rPr>
        <w:t>T</w:t>
      </w:r>
      <w:r>
        <w:t>he</w:t>
      </w:r>
      <w:r>
        <w:rPr>
          <w:spacing w:val="-4"/>
        </w:rPr>
        <w:t xml:space="preserve"> </w:t>
      </w:r>
      <w:r>
        <w:t>a</w:t>
      </w:r>
      <w:r>
        <w:rPr>
          <w:spacing w:val="-1"/>
        </w:rPr>
        <w:t>u</w:t>
      </w:r>
      <w:r>
        <w:t>d</w:t>
      </w:r>
      <w:r>
        <w:rPr>
          <w:spacing w:val="1"/>
        </w:rPr>
        <w:t>i</w:t>
      </w:r>
      <w:r>
        <w:t>e</w:t>
      </w:r>
      <w:r>
        <w:rPr>
          <w:spacing w:val="-1"/>
        </w:rPr>
        <w:t>n</w:t>
      </w:r>
      <w:r>
        <w:rPr>
          <w:spacing w:val="1"/>
        </w:rPr>
        <w:t>c</w:t>
      </w:r>
      <w:r>
        <w:t>e</w:t>
      </w:r>
      <w:r>
        <w:rPr>
          <w:spacing w:val="-8"/>
        </w:rPr>
        <w:t xml:space="preserve"> </w:t>
      </w:r>
      <w:r>
        <w:rPr>
          <w:spacing w:val="1"/>
        </w:rPr>
        <w:t>f</w:t>
      </w:r>
      <w:r>
        <w:t>or</w:t>
      </w:r>
      <w:r>
        <w:rPr>
          <w:spacing w:val="-2"/>
        </w:rPr>
        <w:t xml:space="preserve"> </w:t>
      </w:r>
      <w:r>
        <w:t>t</w:t>
      </w:r>
      <w:r>
        <w:rPr>
          <w:spacing w:val="2"/>
        </w:rPr>
        <w:t>h</w:t>
      </w:r>
      <w:r>
        <w:rPr>
          <w:spacing w:val="-1"/>
        </w:rPr>
        <w:t>i</w:t>
      </w:r>
      <w:r>
        <w:t>s</w:t>
      </w:r>
      <w:r>
        <w:rPr>
          <w:spacing w:val="-2"/>
        </w:rPr>
        <w:t xml:space="preserve"> </w:t>
      </w:r>
      <w:r>
        <w:t>d</w:t>
      </w:r>
      <w:r>
        <w:rPr>
          <w:spacing w:val="-1"/>
        </w:rPr>
        <w:t>o</w:t>
      </w:r>
      <w:r>
        <w:rPr>
          <w:spacing w:val="1"/>
        </w:rPr>
        <w:t>c</w:t>
      </w:r>
      <w:r>
        <w:rPr>
          <w:spacing w:val="2"/>
        </w:rPr>
        <w:t>u</w:t>
      </w:r>
      <w:r>
        <w:rPr>
          <w:spacing w:val="4"/>
        </w:rPr>
        <w:t>m</w:t>
      </w:r>
      <w:r>
        <w:t>e</w:t>
      </w:r>
      <w:r>
        <w:rPr>
          <w:spacing w:val="-1"/>
        </w:rPr>
        <w:t>n</w:t>
      </w:r>
      <w:r>
        <w:t>t</w:t>
      </w:r>
      <w:r>
        <w:rPr>
          <w:spacing w:val="-9"/>
        </w:rPr>
        <w:t xml:space="preserve"> </w:t>
      </w:r>
      <w:r>
        <w:rPr>
          <w:spacing w:val="-1"/>
        </w:rPr>
        <w:t>i</w:t>
      </w:r>
      <w:r>
        <w:t>s orga</w:t>
      </w:r>
      <w:r>
        <w:rPr>
          <w:spacing w:val="-1"/>
        </w:rPr>
        <w:t>n</w:t>
      </w:r>
      <w:r>
        <w:rPr>
          <w:spacing w:val="1"/>
        </w:rPr>
        <w:t>i</w:t>
      </w:r>
      <w:r>
        <w:rPr>
          <w:spacing w:val="-1"/>
        </w:rPr>
        <w:t>z</w:t>
      </w:r>
      <w:r>
        <w:rPr>
          <w:spacing w:val="2"/>
        </w:rPr>
        <w:t>a</w:t>
      </w:r>
      <w:r>
        <w:t>t</w:t>
      </w:r>
      <w:r>
        <w:rPr>
          <w:spacing w:val="-1"/>
        </w:rPr>
        <w:t>i</w:t>
      </w:r>
      <w:r>
        <w:rPr>
          <w:spacing w:val="2"/>
        </w:rPr>
        <w:t>o</w:t>
      </w:r>
      <w:r>
        <w:t>ns</w:t>
      </w:r>
      <w:r>
        <w:rPr>
          <w:spacing w:val="-9"/>
        </w:rPr>
        <w:t xml:space="preserve"> </w:t>
      </w:r>
      <w:r>
        <w:rPr>
          <w:spacing w:val="-2"/>
        </w:rPr>
        <w:t>w</w:t>
      </w:r>
      <w:r>
        <w:rPr>
          <w:spacing w:val="-1"/>
        </w:rPr>
        <w:t>i</w:t>
      </w:r>
      <w:r>
        <w:rPr>
          <w:spacing w:val="1"/>
        </w:rPr>
        <w:t>s</w:t>
      </w:r>
      <w:r>
        <w:rPr>
          <w:spacing w:val="2"/>
        </w:rPr>
        <w:t>h</w:t>
      </w:r>
      <w:r>
        <w:rPr>
          <w:spacing w:val="1"/>
        </w:rPr>
        <w:t>i</w:t>
      </w:r>
      <w:r>
        <w:t>ng</w:t>
      </w:r>
      <w:r>
        <w:rPr>
          <w:spacing w:val="-8"/>
        </w:rPr>
        <w:t xml:space="preserve"> </w:t>
      </w:r>
      <w:r>
        <w:t>to</w:t>
      </w:r>
      <w:r>
        <w:rPr>
          <w:spacing w:val="-1"/>
        </w:rPr>
        <w:t xml:space="preserve"> </w:t>
      </w:r>
      <w:r>
        <w:t>be</w:t>
      </w:r>
      <w:r>
        <w:rPr>
          <w:spacing w:val="-1"/>
        </w:rPr>
        <w:t xml:space="preserve"> </w:t>
      </w:r>
      <w:r>
        <w:rPr>
          <w:spacing w:val="1"/>
        </w:rPr>
        <w:t>P</w:t>
      </w:r>
      <w:r>
        <w:rPr>
          <w:spacing w:val="-1"/>
        </w:rPr>
        <w:t>E</w:t>
      </w:r>
      <w:r>
        <w:rPr>
          <w:spacing w:val="1"/>
        </w:rPr>
        <w:t>P</w:t>
      </w:r>
      <w:r>
        <w:rPr>
          <w:spacing w:val="-1"/>
        </w:rPr>
        <w:t>P</w:t>
      </w:r>
      <w:r>
        <w:rPr>
          <w:spacing w:val="1"/>
        </w:rPr>
        <w:t>O</w:t>
      </w:r>
      <w:r>
        <w:t>L</w:t>
      </w:r>
      <w:r>
        <w:rPr>
          <w:spacing w:val="-8"/>
        </w:rPr>
        <w:t xml:space="preserve"> </w:t>
      </w:r>
      <w:r>
        <w:rPr>
          <w:spacing w:val="1"/>
        </w:rPr>
        <w:t>e</w:t>
      </w:r>
      <w:r>
        <w:t>n</w:t>
      </w:r>
      <w:r>
        <w:rPr>
          <w:spacing w:val="-1"/>
        </w:rPr>
        <w:t>a</w:t>
      </w:r>
      <w:r>
        <w:rPr>
          <w:spacing w:val="2"/>
        </w:rPr>
        <w:t>b</w:t>
      </w:r>
      <w:r>
        <w:rPr>
          <w:spacing w:val="-1"/>
        </w:rPr>
        <w:t>l</w:t>
      </w:r>
      <w:r>
        <w:rPr>
          <w:spacing w:val="2"/>
        </w:rPr>
        <w:t>e</w:t>
      </w:r>
      <w:r>
        <w:t>d</w:t>
      </w:r>
      <w:r>
        <w:rPr>
          <w:spacing w:val="-5"/>
        </w:rPr>
        <w:t xml:space="preserve"> </w:t>
      </w:r>
      <w:r>
        <w:rPr>
          <w:spacing w:val="2"/>
        </w:rPr>
        <w:t>f</w:t>
      </w:r>
      <w:r>
        <w:t>or</w:t>
      </w:r>
      <w:r>
        <w:rPr>
          <w:spacing w:val="-2"/>
        </w:rPr>
        <w:t xml:space="preserve"> </w:t>
      </w:r>
      <w:r>
        <w:t>e</w:t>
      </w:r>
      <w:r>
        <w:rPr>
          <w:spacing w:val="1"/>
        </w:rPr>
        <w:t>xc</w:t>
      </w:r>
      <w:r>
        <w:t>h</w:t>
      </w:r>
      <w:r>
        <w:rPr>
          <w:spacing w:val="-1"/>
        </w:rPr>
        <w:t>a</w:t>
      </w:r>
      <w:r>
        <w:t>n</w:t>
      </w:r>
      <w:r>
        <w:rPr>
          <w:spacing w:val="-1"/>
        </w:rPr>
        <w:t>gi</w:t>
      </w:r>
      <w:r>
        <w:rPr>
          <w:spacing w:val="2"/>
        </w:rPr>
        <w:t>n</w:t>
      </w:r>
      <w:r>
        <w:t>g</w:t>
      </w:r>
      <w:r>
        <w:rPr>
          <w:spacing w:val="-10"/>
        </w:rPr>
        <w:t xml:space="preserve"> </w:t>
      </w:r>
      <w:r w:rsidR="00136809">
        <w:rPr>
          <w:spacing w:val="-10"/>
        </w:rPr>
        <w:t>pre-award business documents</w:t>
      </w:r>
      <w:r>
        <w:t>,</w:t>
      </w:r>
      <w:r>
        <w:rPr>
          <w:spacing w:val="-6"/>
        </w:rPr>
        <w:t xml:space="preserve"> </w:t>
      </w:r>
      <w:r>
        <w:t>a</w:t>
      </w:r>
      <w:r>
        <w:rPr>
          <w:spacing w:val="-1"/>
        </w:rPr>
        <w:t>n</w:t>
      </w:r>
      <w:r>
        <w:rPr>
          <w:spacing w:val="2"/>
        </w:rPr>
        <w:t>d</w:t>
      </w:r>
      <w:r>
        <w:t>/or</w:t>
      </w:r>
      <w:r>
        <w:rPr>
          <w:spacing w:val="-6"/>
        </w:rPr>
        <w:t xml:space="preserve"> </w:t>
      </w:r>
      <w:r>
        <w:t>t</w:t>
      </w:r>
      <w:r>
        <w:rPr>
          <w:spacing w:val="2"/>
        </w:rPr>
        <w:t>h</w:t>
      </w:r>
      <w:r>
        <w:t>e</w:t>
      </w:r>
      <w:r>
        <w:rPr>
          <w:spacing w:val="-1"/>
        </w:rPr>
        <w:t>i</w:t>
      </w:r>
      <w:r>
        <w:t>r</w:t>
      </w:r>
      <w:r>
        <w:rPr>
          <w:spacing w:val="-3"/>
        </w:rPr>
        <w:t xml:space="preserve"> </w:t>
      </w:r>
      <w:r>
        <w:t>IC</w:t>
      </w:r>
      <w:r>
        <w:rPr>
          <w:spacing w:val="4"/>
        </w:rPr>
        <w:t>T</w:t>
      </w:r>
      <w:r>
        <w:rPr>
          <w:spacing w:val="1"/>
        </w:rPr>
        <w:t>-s</w:t>
      </w:r>
      <w:r>
        <w:t>u</w:t>
      </w:r>
      <w:r>
        <w:rPr>
          <w:spacing w:val="-1"/>
        </w:rPr>
        <w:t>p</w:t>
      </w:r>
      <w:r>
        <w:rPr>
          <w:spacing w:val="2"/>
        </w:rPr>
        <w:t>p</w:t>
      </w:r>
      <w:r>
        <w:rPr>
          <w:spacing w:val="-1"/>
        </w:rPr>
        <w:t>li</w:t>
      </w:r>
      <w:r>
        <w:t>er</w:t>
      </w:r>
      <w:r>
        <w:rPr>
          <w:spacing w:val="2"/>
        </w:rPr>
        <w:t>s</w:t>
      </w:r>
      <w:r>
        <w:t>.</w:t>
      </w:r>
      <w:r>
        <w:rPr>
          <w:spacing w:val="-12"/>
        </w:rPr>
        <w:t xml:space="preserve"> </w:t>
      </w:r>
      <w:r>
        <w:rPr>
          <w:spacing w:val="3"/>
        </w:rPr>
        <w:t>T</w:t>
      </w:r>
      <w:r>
        <w:t>h</w:t>
      </w:r>
      <w:r>
        <w:rPr>
          <w:spacing w:val="-1"/>
        </w:rPr>
        <w:t>e</w:t>
      </w:r>
      <w:r>
        <w:rPr>
          <w:spacing w:val="1"/>
        </w:rPr>
        <w:t>s</w:t>
      </w:r>
      <w:r>
        <w:t>e</w:t>
      </w:r>
      <w:r>
        <w:rPr>
          <w:spacing w:val="-6"/>
        </w:rPr>
        <w:t xml:space="preserve"> </w:t>
      </w:r>
      <w:r>
        <w:rPr>
          <w:spacing w:val="-1"/>
        </w:rPr>
        <w:t>o</w:t>
      </w:r>
      <w:r>
        <w:rPr>
          <w:spacing w:val="1"/>
        </w:rPr>
        <w:t>r</w:t>
      </w:r>
      <w:r>
        <w:rPr>
          <w:spacing w:val="2"/>
        </w:rPr>
        <w:t>g</w:t>
      </w:r>
      <w:r>
        <w:t>a</w:t>
      </w:r>
      <w:r>
        <w:rPr>
          <w:spacing w:val="1"/>
        </w:rPr>
        <w:t>ni</w:t>
      </w:r>
      <w:r>
        <w:rPr>
          <w:spacing w:val="-1"/>
        </w:rPr>
        <w:t>z</w:t>
      </w:r>
      <w:r>
        <w:t>at</w:t>
      </w:r>
      <w:r>
        <w:rPr>
          <w:spacing w:val="1"/>
        </w:rPr>
        <w:t>i</w:t>
      </w:r>
      <w:r>
        <w:rPr>
          <w:spacing w:val="2"/>
        </w:rPr>
        <w:t>o</w:t>
      </w:r>
      <w:r>
        <w:t>ns</w:t>
      </w:r>
      <w:r>
        <w:rPr>
          <w:spacing w:val="-11"/>
        </w:rPr>
        <w:t xml:space="preserve"> </w:t>
      </w:r>
      <w:r>
        <w:rPr>
          <w:spacing w:val="4"/>
        </w:rPr>
        <w:t>m</w:t>
      </w:r>
      <w:r>
        <w:rPr>
          <w:spacing w:val="2"/>
        </w:rPr>
        <w:t>a</w:t>
      </w:r>
      <w:r>
        <w:t>y</w:t>
      </w:r>
      <w:r>
        <w:rPr>
          <w:spacing w:val="-10"/>
        </w:rPr>
        <w:t xml:space="preserve"> </w:t>
      </w:r>
      <w:r>
        <w:t>b</w:t>
      </w:r>
      <w:r>
        <w:rPr>
          <w:spacing w:val="1"/>
        </w:rPr>
        <w:t>e</w:t>
      </w:r>
      <w:r>
        <w:t>:</w:t>
      </w:r>
    </w:p>
    <w:p w14:paraId="4A21C6B9" w14:textId="77777777" w:rsidR="0015016A" w:rsidRDefault="0015016A" w:rsidP="0015016A"/>
    <w:p w14:paraId="0CD189AB" w14:textId="77777777" w:rsidR="0015016A" w:rsidRDefault="00280835" w:rsidP="0015016A">
      <w:pPr>
        <w:ind w:left="720"/>
      </w:pPr>
      <w:r>
        <w:rPr>
          <w:noProof/>
        </w:rPr>
        <w:drawing>
          <wp:inline distT="0" distB="0" distL="0" distR="0" wp14:anchorId="41C97B3E" wp14:editId="6989DE4D">
            <wp:extent cx="58420" cy="102235"/>
            <wp:effectExtent l="0" t="0" r="0" b="0"/>
            <wp:docPr id="2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er</w:t>
      </w:r>
      <w:r w:rsidR="0015016A">
        <w:rPr>
          <w:spacing w:val="2"/>
        </w:rPr>
        <w:t>v</w:t>
      </w:r>
      <w:r w:rsidR="0015016A">
        <w:rPr>
          <w:spacing w:val="-1"/>
        </w:rPr>
        <w:t>i</w:t>
      </w:r>
      <w:r w:rsidR="0015016A">
        <w:rPr>
          <w:spacing w:val="1"/>
        </w:rPr>
        <w:t>c</w:t>
      </w:r>
      <w:r w:rsidR="0015016A">
        <w:t>e</w:t>
      </w:r>
      <w:r w:rsidR="0015016A">
        <w:rPr>
          <w:spacing w:val="-7"/>
        </w:rPr>
        <w:t xml:space="preserve"> </w:t>
      </w:r>
      <w:r w:rsidR="0015016A">
        <w:rPr>
          <w:spacing w:val="-1"/>
        </w:rPr>
        <w:t>p</w:t>
      </w:r>
      <w:r w:rsidR="0015016A">
        <w:rPr>
          <w:spacing w:val="3"/>
        </w:rPr>
        <w:t>r</w:t>
      </w:r>
      <w:r w:rsidR="0015016A">
        <w:t>o</w:t>
      </w:r>
      <w:r w:rsidR="0015016A">
        <w:rPr>
          <w:spacing w:val="1"/>
        </w:rPr>
        <w:t>v</w:t>
      </w:r>
      <w:r w:rsidR="0015016A">
        <w:rPr>
          <w:spacing w:val="-1"/>
        </w:rPr>
        <w:t>i</w:t>
      </w:r>
      <w:r w:rsidR="0015016A">
        <w:t>d</w:t>
      </w:r>
      <w:r w:rsidR="0015016A">
        <w:rPr>
          <w:spacing w:val="-1"/>
        </w:rPr>
        <w:t>e</w:t>
      </w:r>
      <w:r w:rsidR="0015016A">
        <w:rPr>
          <w:spacing w:val="1"/>
        </w:rPr>
        <w:t>r</w:t>
      </w:r>
      <w:r w:rsidR="0015016A">
        <w:t>s</w:t>
      </w:r>
    </w:p>
    <w:p w14:paraId="5D9B0C28" w14:textId="77777777" w:rsidR="0015016A" w:rsidRDefault="00280835" w:rsidP="0015016A">
      <w:pPr>
        <w:ind w:left="720"/>
      </w:pPr>
      <w:r>
        <w:rPr>
          <w:noProof/>
        </w:rPr>
        <w:drawing>
          <wp:inline distT="0" distB="0" distL="0" distR="0" wp14:anchorId="69221593" wp14:editId="5BA28DEE">
            <wp:extent cx="58420" cy="102235"/>
            <wp:effectExtent l="0" t="0" r="0" b="0"/>
            <wp:docPr id="1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Con</w:t>
      </w:r>
      <w:r w:rsidR="0015016A">
        <w:rPr>
          <w:spacing w:val="-1"/>
        </w:rPr>
        <w:t>t</w:t>
      </w:r>
      <w:r w:rsidR="0015016A">
        <w:rPr>
          <w:spacing w:val="1"/>
        </w:rPr>
        <w:t>r</w:t>
      </w:r>
      <w:r w:rsidR="0015016A">
        <w:t>a</w:t>
      </w:r>
      <w:r w:rsidR="0015016A">
        <w:rPr>
          <w:spacing w:val="1"/>
        </w:rPr>
        <w:t>c</w:t>
      </w:r>
      <w:r w:rsidR="0015016A">
        <w:t>t</w:t>
      </w:r>
      <w:r w:rsidR="0015016A">
        <w:rPr>
          <w:spacing w:val="1"/>
        </w:rPr>
        <w:t>i</w:t>
      </w:r>
      <w:r w:rsidR="0015016A">
        <w:t>ng</w:t>
      </w:r>
      <w:r w:rsidR="0015016A">
        <w:rPr>
          <w:spacing w:val="-9"/>
        </w:rPr>
        <w:t xml:space="preserve"> </w:t>
      </w:r>
      <w:r w:rsidR="0015016A">
        <w:rPr>
          <w:spacing w:val="-1"/>
        </w:rPr>
        <w:t>A</w:t>
      </w:r>
      <w:r w:rsidR="0015016A">
        <w:t>u</w:t>
      </w:r>
      <w:r w:rsidR="0015016A">
        <w:rPr>
          <w:spacing w:val="2"/>
        </w:rPr>
        <w:t>t</w:t>
      </w:r>
      <w:r w:rsidR="0015016A">
        <w:rPr>
          <w:spacing w:val="1"/>
        </w:rPr>
        <w:t>h</w:t>
      </w:r>
      <w:r w:rsidR="0015016A">
        <w:t>or</w:t>
      </w:r>
      <w:r w:rsidR="0015016A">
        <w:rPr>
          <w:spacing w:val="2"/>
        </w:rPr>
        <w:t>i</w:t>
      </w:r>
      <w:r w:rsidR="0015016A">
        <w:t>t</w:t>
      </w:r>
      <w:r w:rsidR="0015016A">
        <w:rPr>
          <w:spacing w:val="-1"/>
        </w:rPr>
        <w:t>i</w:t>
      </w:r>
      <w:r w:rsidR="0015016A">
        <w:t>es</w:t>
      </w:r>
    </w:p>
    <w:p w14:paraId="202E4CB9" w14:textId="77777777" w:rsidR="0015016A" w:rsidRDefault="00280835" w:rsidP="0015016A">
      <w:pPr>
        <w:ind w:left="720"/>
      </w:pPr>
      <w:r>
        <w:rPr>
          <w:noProof/>
        </w:rPr>
        <w:drawing>
          <wp:inline distT="0" distB="0" distL="0" distR="0" wp14:anchorId="062BC206" wp14:editId="57BF1C7F">
            <wp:extent cx="58420" cy="102235"/>
            <wp:effectExtent l="0" t="0" r="0" b="0"/>
            <wp:docPr id="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E</w:t>
      </w:r>
      <w:r w:rsidR="0015016A">
        <w:rPr>
          <w:spacing w:val="1"/>
        </w:rPr>
        <w:t>c</w:t>
      </w:r>
      <w:r w:rsidR="0015016A">
        <w:t>o</w:t>
      </w:r>
      <w:r w:rsidR="0015016A">
        <w:rPr>
          <w:spacing w:val="-1"/>
        </w:rPr>
        <w:t>n</w:t>
      </w:r>
      <w:r w:rsidR="0015016A">
        <w:t>o</w:t>
      </w:r>
      <w:r w:rsidR="0015016A">
        <w:rPr>
          <w:spacing w:val="4"/>
        </w:rPr>
        <w:t>m</w:t>
      </w:r>
      <w:r w:rsidR="0015016A">
        <w:rPr>
          <w:spacing w:val="-1"/>
        </w:rPr>
        <w:t>i</w:t>
      </w:r>
      <w:r w:rsidR="0015016A">
        <w:t>c</w:t>
      </w:r>
      <w:r w:rsidR="0015016A">
        <w:rPr>
          <w:spacing w:val="-8"/>
        </w:rPr>
        <w:t xml:space="preserve"> </w:t>
      </w:r>
      <w:r w:rsidR="0015016A">
        <w:rPr>
          <w:spacing w:val="1"/>
        </w:rPr>
        <w:t>O</w:t>
      </w:r>
      <w:r w:rsidR="0015016A">
        <w:t>p</w:t>
      </w:r>
      <w:r w:rsidR="0015016A">
        <w:rPr>
          <w:spacing w:val="-1"/>
        </w:rPr>
        <w:t>e</w:t>
      </w:r>
      <w:r w:rsidR="0015016A">
        <w:rPr>
          <w:spacing w:val="1"/>
        </w:rPr>
        <w:t>r</w:t>
      </w:r>
      <w:r w:rsidR="0015016A">
        <w:t>at</w:t>
      </w:r>
      <w:r w:rsidR="0015016A">
        <w:rPr>
          <w:spacing w:val="-1"/>
        </w:rPr>
        <w:t>o</w:t>
      </w:r>
      <w:r w:rsidR="0015016A">
        <w:rPr>
          <w:spacing w:val="1"/>
        </w:rPr>
        <w:t>r</w:t>
      </w:r>
      <w:r w:rsidR="0015016A">
        <w:t>s</w:t>
      </w:r>
    </w:p>
    <w:p w14:paraId="2B422827" w14:textId="77777777" w:rsidR="0015016A" w:rsidRDefault="00280835" w:rsidP="0015016A">
      <w:pPr>
        <w:ind w:left="720"/>
      </w:pPr>
      <w:r>
        <w:rPr>
          <w:noProof/>
        </w:rPr>
        <w:drawing>
          <wp:inline distT="0" distB="0" distL="0" distR="0" wp14:anchorId="59B51671" wp14:editId="132AD2E2">
            <wp:extent cx="58420" cy="102235"/>
            <wp:effectExtent l="0" t="0" r="0" b="0"/>
            <wp:docPr id="1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o</w:t>
      </w:r>
      <w:r w:rsidR="0015016A">
        <w:rPr>
          <w:spacing w:val="2"/>
        </w:rPr>
        <w:t>f</w:t>
      </w:r>
      <w:r w:rsidR="0015016A">
        <w:t>tware</w:t>
      </w:r>
      <w:r w:rsidR="0015016A">
        <w:rPr>
          <w:spacing w:val="-8"/>
        </w:rPr>
        <w:t xml:space="preserve"> </w:t>
      </w:r>
      <w:r w:rsidR="0015016A">
        <w:rPr>
          <w:spacing w:val="2"/>
        </w:rPr>
        <w:t>D</w:t>
      </w:r>
      <w:r w:rsidR="0015016A">
        <w:t>e</w:t>
      </w:r>
      <w:r w:rsidR="0015016A">
        <w:rPr>
          <w:spacing w:val="1"/>
        </w:rPr>
        <w:t>v</w:t>
      </w:r>
      <w:r w:rsidR="0015016A">
        <w:t>e</w:t>
      </w:r>
      <w:r w:rsidR="0015016A">
        <w:rPr>
          <w:spacing w:val="-1"/>
        </w:rPr>
        <w:t>l</w:t>
      </w:r>
      <w:r w:rsidR="0015016A">
        <w:rPr>
          <w:spacing w:val="2"/>
        </w:rPr>
        <w:t>o</w:t>
      </w:r>
      <w:r w:rsidR="0015016A">
        <w:t>p</w:t>
      </w:r>
      <w:r w:rsidR="0015016A">
        <w:rPr>
          <w:spacing w:val="-1"/>
        </w:rPr>
        <w:t>e</w:t>
      </w:r>
      <w:r w:rsidR="0015016A">
        <w:rPr>
          <w:spacing w:val="1"/>
        </w:rPr>
        <w:t>r</w:t>
      </w:r>
      <w:r w:rsidR="0015016A">
        <w:t>s</w:t>
      </w:r>
    </w:p>
    <w:p w14:paraId="240B3CEE" w14:textId="77777777" w:rsidR="0015016A" w:rsidRDefault="0015016A" w:rsidP="0015016A"/>
    <w:p w14:paraId="5E2D4B5A" w14:textId="77777777" w:rsidR="0015016A" w:rsidRDefault="0015016A" w:rsidP="0015016A">
      <w:pPr>
        <w:spacing w:after="160" w:line="259" w:lineRule="auto"/>
      </w:pPr>
      <w:r>
        <w:t>M</w:t>
      </w:r>
      <w:r>
        <w:rPr>
          <w:spacing w:val="-1"/>
        </w:rPr>
        <w:t>o</w:t>
      </w:r>
      <w:r>
        <w:rPr>
          <w:spacing w:val="1"/>
        </w:rPr>
        <w:t>r</w:t>
      </w:r>
      <w:r>
        <w:t>e</w:t>
      </w:r>
      <w:r>
        <w:rPr>
          <w:spacing w:val="-5"/>
        </w:rPr>
        <w:t xml:space="preserve"> </w:t>
      </w:r>
      <w:r>
        <w:t>sp</w:t>
      </w:r>
      <w:r>
        <w:rPr>
          <w:spacing w:val="-1"/>
        </w:rPr>
        <w:t>e</w:t>
      </w:r>
      <w:r>
        <w:rPr>
          <w:spacing w:val="3"/>
        </w:rPr>
        <w:t>c</w:t>
      </w:r>
      <w:r>
        <w:rPr>
          <w:spacing w:val="-1"/>
        </w:rPr>
        <w:t>i</w:t>
      </w:r>
      <w:r>
        <w:rPr>
          <w:spacing w:val="2"/>
        </w:rPr>
        <w:t>f</w:t>
      </w:r>
      <w:r>
        <w:rPr>
          <w:spacing w:val="-1"/>
        </w:rPr>
        <w:t>i</w:t>
      </w:r>
      <w:r>
        <w:rPr>
          <w:spacing w:val="1"/>
        </w:rPr>
        <w:t>c</w:t>
      </w:r>
      <w:r>
        <w:t>a</w:t>
      </w:r>
      <w:r>
        <w:rPr>
          <w:spacing w:val="-1"/>
        </w:rPr>
        <w:t>l</w:t>
      </w:r>
      <w:r>
        <w:rPr>
          <w:spacing w:val="4"/>
        </w:rPr>
        <w:t>l</w:t>
      </w:r>
      <w:r>
        <w:t>y</w:t>
      </w:r>
      <w:r w:rsidR="00886D27">
        <w:t>,</w:t>
      </w:r>
      <w:r>
        <w:rPr>
          <w:spacing w:val="-12"/>
        </w:rPr>
        <w:t xml:space="preserve"> </w:t>
      </w:r>
      <w:r>
        <w:rPr>
          <w:spacing w:val="-1"/>
        </w:rPr>
        <w:t>i</w:t>
      </w:r>
      <w:r>
        <w:t>t</w:t>
      </w:r>
      <w:r>
        <w:rPr>
          <w:spacing w:val="-1"/>
        </w:rPr>
        <w:t xml:space="preserve"> i</w:t>
      </w:r>
      <w:r>
        <w:t>s</w:t>
      </w:r>
      <w:r>
        <w:rPr>
          <w:spacing w:val="2"/>
        </w:rPr>
        <w:t xml:space="preserve"> </w:t>
      </w:r>
      <w:r>
        <w:t>a</w:t>
      </w:r>
      <w:r>
        <w:rPr>
          <w:spacing w:val="-1"/>
        </w:rPr>
        <w:t>d</w:t>
      </w:r>
      <w:r>
        <w:t>dr</w:t>
      </w:r>
      <w:r>
        <w:rPr>
          <w:spacing w:val="2"/>
        </w:rPr>
        <w:t>e</w:t>
      </w:r>
      <w:r>
        <w:rPr>
          <w:spacing w:val="1"/>
        </w:rPr>
        <w:t>ss</w:t>
      </w:r>
      <w:r>
        <w:t>ed</w:t>
      </w:r>
      <w:r>
        <w:rPr>
          <w:spacing w:val="-10"/>
        </w:rPr>
        <w:t xml:space="preserve"> </w:t>
      </w:r>
      <w:r>
        <w:t>t</w:t>
      </w:r>
      <w:r>
        <w:rPr>
          <w:spacing w:val="1"/>
        </w:rPr>
        <w:t>o</w:t>
      </w:r>
      <w:r>
        <w:rPr>
          <w:spacing w:val="-2"/>
        </w:rPr>
        <w:t>w</w:t>
      </w:r>
      <w:r>
        <w:t>ards</w:t>
      </w:r>
      <w:r>
        <w:rPr>
          <w:spacing w:val="-6"/>
        </w:rPr>
        <w:t xml:space="preserve"> </w:t>
      </w:r>
      <w:r>
        <w:rPr>
          <w:spacing w:val="2"/>
        </w:rPr>
        <w:t>t</w:t>
      </w:r>
      <w:r>
        <w:t>he</w:t>
      </w:r>
      <w:r>
        <w:rPr>
          <w:spacing w:val="-4"/>
        </w:rPr>
        <w:t xml:space="preserve"> </w:t>
      </w:r>
      <w:r>
        <w:rPr>
          <w:spacing w:val="2"/>
        </w:rPr>
        <w:t>f</w:t>
      </w:r>
      <w:r>
        <w:t>o</w:t>
      </w:r>
      <w:r>
        <w:rPr>
          <w:spacing w:val="1"/>
        </w:rPr>
        <w:t>l</w:t>
      </w:r>
      <w:r>
        <w:rPr>
          <w:spacing w:val="-1"/>
        </w:rPr>
        <w:t>l</w:t>
      </w:r>
      <w:r>
        <w:rPr>
          <w:spacing w:val="2"/>
        </w:rPr>
        <w:t>o</w:t>
      </w:r>
      <w:r>
        <w:t>w</w:t>
      </w:r>
      <w:r>
        <w:rPr>
          <w:spacing w:val="-1"/>
        </w:rPr>
        <w:t>i</w:t>
      </w:r>
      <w:r>
        <w:t>ng</w:t>
      </w:r>
      <w:r>
        <w:rPr>
          <w:spacing w:val="-5"/>
        </w:rPr>
        <w:t xml:space="preserve"> </w:t>
      </w:r>
      <w:r>
        <w:rPr>
          <w:spacing w:val="1"/>
        </w:rPr>
        <w:t>r</w:t>
      </w:r>
      <w:r>
        <w:t>o</w:t>
      </w:r>
      <w:r>
        <w:rPr>
          <w:spacing w:val="-1"/>
        </w:rPr>
        <w:t>l</w:t>
      </w:r>
      <w:r>
        <w:t>e</w:t>
      </w:r>
      <w:r>
        <w:rPr>
          <w:spacing w:val="1"/>
        </w:rPr>
        <w:t>s</w:t>
      </w:r>
      <w:r>
        <w:t>:</w:t>
      </w:r>
    </w:p>
    <w:p w14:paraId="0AB0B42F" w14:textId="77777777" w:rsidR="0015016A" w:rsidRDefault="00280835" w:rsidP="0015016A">
      <w:pPr>
        <w:ind w:left="720"/>
        <w:jc w:val="both"/>
      </w:pPr>
      <w:r>
        <w:rPr>
          <w:noProof/>
        </w:rPr>
        <w:drawing>
          <wp:inline distT="0" distB="0" distL="0" distR="0" wp14:anchorId="6CE8D5CE" wp14:editId="3B5F3865">
            <wp:extent cx="58420" cy="102235"/>
            <wp:effectExtent l="0" t="0" r="0" b="0"/>
            <wp:docPr id="1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 xml:space="preserve">ICT </w:t>
      </w:r>
      <w:r w:rsidR="0015016A">
        <w:rPr>
          <w:spacing w:val="-1"/>
        </w:rPr>
        <w:t>A</w:t>
      </w:r>
      <w:r w:rsidR="0015016A">
        <w:rPr>
          <w:spacing w:val="1"/>
        </w:rPr>
        <w:t>rc</w:t>
      </w:r>
      <w:r w:rsidR="0015016A">
        <w:t>h</w:t>
      </w:r>
      <w:r w:rsidR="0015016A">
        <w:rPr>
          <w:spacing w:val="-1"/>
        </w:rPr>
        <w:t>i</w:t>
      </w:r>
      <w:r w:rsidR="0015016A">
        <w:t>tects</w:t>
      </w:r>
    </w:p>
    <w:p w14:paraId="37FD258C" w14:textId="77777777" w:rsidR="0015016A" w:rsidRDefault="00280835" w:rsidP="0015016A">
      <w:pPr>
        <w:ind w:left="720"/>
        <w:jc w:val="both"/>
      </w:pPr>
      <w:r>
        <w:rPr>
          <w:noProof/>
        </w:rPr>
        <w:drawing>
          <wp:inline distT="0" distB="0" distL="0" distR="0" wp14:anchorId="4F035E92" wp14:editId="4F4FE5BF">
            <wp:extent cx="58420" cy="10223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ICT De</w:t>
      </w:r>
      <w:r w:rsidR="0015016A">
        <w:rPr>
          <w:spacing w:val="-2"/>
        </w:rPr>
        <w:t>v</w:t>
      </w:r>
      <w:r w:rsidR="0015016A">
        <w:t>e</w:t>
      </w:r>
      <w:r w:rsidR="0015016A">
        <w:rPr>
          <w:spacing w:val="1"/>
        </w:rPr>
        <w:t>l</w:t>
      </w:r>
      <w:r w:rsidR="0015016A">
        <w:t>o</w:t>
      </w:r>
      <w:r w:rsidR="0015016A">
        <w:rPr>
          <w:spacing w:val="1"/>
        </w:rPr>
        <w:t>p</w:t>
      </w:r>
      <w:r w:rsidR="0015016A">
        <w:t>ers</w:t>
      </w:r>
    </w:p>
    <w:p w14:paraId="059647BA" w14:textId="77777777" w:rsidR="0015016A" w:rsidRDefault="00280835" w:rsidP="0015016A">
      <w:pPr>
        <w:ind w:left="720"/>
      </w:pPr>
      <w:r>
        <w:rPr>
          <w:noProof/>
        </w:rPr>
        <w:drawing>
          <wp:inline distT="0" distB="0" distL="0" distR="0" wp14:anchorId="472DC101" wp14:editId="41521D6D">
            <wp:extent cx="58420" cy="10223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t xml:space="preserve">    </w:t>
      </w:r>
      <w:r w:rsidR="0015016A" w:rsidRPr="005B64FB">
        <w:t>B</w:t>
      </w:r>
      <w:r w:rsidR="0015016A">
        <w:t>u</w:t>
      </w:r>
      <w:r w:rsidR="0015016A" w:rsidRPr="005B64FB">
        <w:t>sin</w:t>
      </w:r>
      <w:r w:rsidR="0015016A">
        <w:t>e</w:t>
      </w:r>
      <w:r w:rsidR="0015016A" w:rsidRPr="005B64FB">
        <w:t>s</w:t>
      </w:r>
      <w:r w:rsidR="0015016A">
        <w:t>s</w:t>
      </w:r>
      <w:r w:rsidR="0015016A" w:rsidRPr="005B64FB">
        <w:t xml:space="preserve"> Ex</w:t>
      </w:r>
      <w:r w:rsidR="0015016A">
        <w:t>p</w:t>
      </w:r>
      <w:r w:rsidR="0015016A" w:rsidRPr="005B64FB">
        <w:t>er</w:t>
      </w:r>
      <w:r w:rsidR="0015016A">
        <w:t>ts</w:t>
      </w:r>
    </w:p>
    <w:p w14:paraId="714A5234" w14:textId="77777777" w:rsidR="0015016A" w:rsidRDefault="0015016A" w:rsidP="0015016A">
      <w:pPr>
        <w:pStyle w:val="Frgadlista-dekorfrg11"/>
      </w:pPr>
    </w:p>
    <w:p w14:paraId="4B409877" w14:textId="77777777" w:rsidR="00402EBE" w:rsidRDefault="00402EBE" w:rsidP="00A23645"/>
    <w:p w14:paraId="0825E593" w14:textId="77777777" w:rsidR="0015016A" w:rsidRDefault="00176984" w:rsidP="00A23645">
      <w:r>
        <w:t>For further information on PEPPOL/</w:t>
      </w:r>
      <w:proofErr w:type="spellStart"/>
      <w:r>
        <w:t>OpenPEPPOL</w:t>
      </w:r>
      <w:proofErr w:type="spellEnd"/>
      <w:r>
        <w:t xml:space="preserve"> please see [COMMON BIS]. </w:t>
      </w:r>
      <w:r w:rsidR="00FC3CDD" w:rsidRPr="00402EBE">
        <w:br w:type="page"/>
      </w:r>
    </w:p>
    <w:p w14:paraId="30E4F1CC" w14:textId="77777777" w:rsidR="0015016A" w:rsidRDefault="0015016A" w:rsidP="009D2939">
      <w:pPr>
        <w:pStyle w:val="Heading1"/>
      </w:pPr>
      <w:bookmarkStart w:id="15" w:name="_Toc354134422"/>
      <w:bookmarkStart w:id="16" w:name="_Toc354554819"/>
      <w:bookmarkStart w:id="17" w:name="_Toc354555276"/>
      <w:bookmarkStart w:id="18" w:name="_Toc354576107"/>
      <w:bookmarkStart w:id="19" w:name="_Toc355097350"/>
      <w:bookmarkStart w:id="20" w:name="_Toc355700090"/>
      <w:bookmarkStart w:id="21" w:name="_Toc355700212"/>
      <w:bookmarkStart w:id="22" w:name="_Toc356905007"/>
      <w:bookmarkStart w:id="23" w:name="_Toc517690118"/>
      <w:r>
        <w:lastRenderedPageBreak/>
        <w:t>References</w:t>
      </w:r>
      <w:bookmarkEnd w:id="15"/>
      <w:bookmarkEnd w:id="16"/>
      <w:bookmarkEnd w:id="17"/>
      <w:bookmarkEnd w:id="18"/>
      <w:bookmarkEnd w:id="19"/>
      <w:bookmarkEnd w:id="20"/>
      <w:bookmarkEnd w:id="21"/>
      <w:bookmarkEnd w:id="22"/>
      <w:bookmarkEnd w:id="23"/>
    </w:p>
    <w:p w14:paraId="5A1CFE31" w14:textId="77777777" w:rsidR="0015016A" w:rsidRDefault="0015016A" w:rsidP="0015016A">
      <w:pPr>
        <w:widowControl w:val="0"/>
        <w:autoSpaceDE w:val="0"/>
        <w:autoSpaceDN w:val="0"/>
        <w:adjustRightInd w:val="0"/>
        <w:spacing w:before="61"/>
        <w:ind w:left="113"/>
        <w:rPr>
          <w:rFonts w:ascii="Arial" w:hAnsi="Arial" w:cs="Arial"/>
          <w:sz w:val="20"/>
          <w:szCs w:val="20"/>
        </w:rPr>
      </w:pPr>
    </w:p>
    <w:p w14:paraId="25508AE6" w14:textId="77777777" w:rsidR="00A60A2F" w:rsidRPr="000A68BC" w:rsidRDefault="00A60A2F" w:rsidP="00A60A2F">
      <w:pPr>
        <w:widowControl w:val="0"/>
        <w:autoSpaceDE w:val="0"/>
        <w:autoSpaceDN w:val="0"/>
        <w:adjustRightInd w:val="0"/>
        <w:spacing w:before="34"/>
        <w:ind w:left="2376" w:right="113" w:hanging="2265"/>
        <w:rPr>
          <w:rFonts w:cs="Arial"/>
          <w:color w:val="000000"/>
          <w:sz w:val="20"/>
          <w:szCs w:val="20"/>
          <w:lang w:val="it-IT"/>
        </w:rPr>
      </w:pPr>
      <w:r w:rsidRPr="000A68BC">
        <w:rPr>
          <w:rFonts w:cs="Arial"/>
          <w:sz w:val="20"/>
          <w:szCs w:val="20"/>
          <w:lang w:val="it-IT"/>
        </w:rPr>
        <w:t>[</w:t>
      </w:r>
      <w:r w:rsidRPr="000A68BC">
        <w:rPr>
          <w:rFonts w:cs="Arial"/>
          <w:spacing w:val="-1"/>
          <w:sz w:val="20"/>
          <w:szCs w:val="20"/>
          <w:lang w:val="it-IT"/>
        </w:rPr>
        <w:t>P</w:t>
      </w:r>
      <w:r w:rsidRPr="000A68BC">
        <w:rPr>
          <w:rFonts w:cs="Arial"/>
          <w:spacing w:val="1"/>
          <w:sz w:val="20"/>
          <w:szCs w:val="20"/>
          <w:lang w:val="it-IT"/>
        </w:rPr>
        <w:t>EP</w:t>
      </w:r>
      <w:r w:rsidRPr="000A68BC">
        <w:rPr>
          <w:rFonts w:cs="Arial"/>
          <w:spacing w:val="-1"/>
          <w:sz w:val="20"/>
          <w:szCs w:val="20"/>
          <w:lang w:val="it-IT"/>
        </w:rPr>
        <w:t>P</w:t>
      </w:r>
      <w:r w:rsidRPr="000A68BC">
        <w:rPr>
          <w:rFonts w:cs="Arial"/>
          <w:spacing w:val="1"/>
          <w:sz w:val="20"/>
          <w:szCs w:val="20"/>
          <w:lang w:val="it-IT"/>
        </w:rPr>
        <w:t>O</w:t>
      </w:r>
      <w:r w:rsidRPr="000A68BC">
        <w:rPr>
          <w:rFonts w:cs="Arial"/>
          <w:sz w:val="20"/>
          <w:szCs w:val="20"/>
          <w:lang w:val="it-IT"/>
        </w:rPr>
        <w:t xml:space="preserve">L]                    </w:t>
      </w:r>
      <w:r w:rsidRPr="000A68BC">
        <w:rPr>
          <w:rFonts w:cs="Arial"/>
          <w:spacing w:val="46"/>
          <w:sz w:val="20"/>
          <w:szCs w:val="20"/>
          <w:lang w:val="it-IT"/>
        </w:rPr>
        <w:t xml:space="preserve"> </w:t>
      </w:r>
      <w:r w:rsidRPr="000A68BC">
        <w:rPr>
          <w:rFonts w:cs="Arial"/>
          <w:color w:val="000000"/>
          <w:sz w:val="20"/>
          <w:szCs w:val="20"/>
          <w:lang w:val="it-IT"/>
        </w:rPr>
        <w:tab/>
      </w:r>
      <w:hyperlink r:id="rId13" w:history="1">
        <w:r w:rsidRPr="000A68BC">
          <w:rPr>
            <w:rFonts w:cs="Arial"/>
            <w:color w:val="000000"/>
            <w:sz w:val="20"/>
            <w:szCs w:val="20"/>
            <w:lang w:val="it-IT"/>
          </w:rPr>
          <w:t>http://www.peppol.eu/</w:t>
        </w:r>
      </w:hyperlink>
    </w:p>
    <w:p w14:paraId="1DED5F04" w14:textId="77777777" w:rsidR="00A60A2F" w:rsidRPr="00BB4901" w:rsidRDefault="00A60A2F" w:rsidP="00A60A2F">
      <w:pPr>
        <w:widowControl w:val="0"/>
        <w:autoSpaceDE w:val="0"/>
        <w:autoSpaceDN w:val="0"/>
        <w:adjustRightInd w:val="0"/>
        <w:spacing w:before="34"/>
        <w:ind w:left="2376" w:right="113" w:hanging="2265"/>
        <w:rPr>
          <w:rFonts w:cs="Arial"/>
          <w:color w:val="000000"/>
          <w:sz w:val="20"/>
          <w:szCs w:val="20"/>
          <w:lang w:val="nb-NO"/>
        </w:rPr>
      </w:pPr>
      <w:r w:rsidRPr="00BB4901">
        <w:rPr>
          <w:rFonts w:cs="Arial"/>
          <w:color w:val="000000"/>
          <w:sz w:val="20"/>
          <w:szCs w:val="20"/>
          <w:lang w:val="nb-NO"/>
        </w:rPr>
        <w:t xml:space="preserve">[PEPPOL_EIA]             </w:t>
      </w:r>
      <w:r w:rsidRPr="00BB4901">
        <w:rPr>
          <w:rFonts w:cs="Arial"/>
          <w:color w:val="000000"/>
          <w:sz w:val="20"/>
          <w:szCs w:val="20"/>
          <w:lang w:val="nb-NO"/>
        </w:rPr>
        <w:tab/>
      </w:r>
      <w:hyperlink r:id="rId14" w:history="1">
        <w:r w:rsidRPr="00BB4901">
          <w:rPr>
            <w:rFonts w:cs="Arial"/>
            <w:color w:val="000000"/>
            <w:sz w:val="20"/>
            <w:szCs w:val="20"/>
            <w:lang w:val="nb-NO"/>
          </w:rPr>
          <w:t>http://www.peppol.eu/peppol_components/peppol-eia/eia</w:t>
        </w:r>
      </w:hyperlink>
    </w:p>
    <w:p w14:paraId="3662DE8A" w14:textId="77777777" w:rsidR="00A60A2F" w:rsidRPr="000A68BC" w:rsidRDefault="00A60A2F" w:rsidP="00A60A2F">
      <w:pPr>
        <w:widowControl w:val="0"/>
        <w:autoSpaceDE w:val="0"/>
        <w:autoSpaceDN w:val="0"/>
        <w:adjustRightInd w:val="0"/>
        <w:spacing w:before="34"/>
        <w:ind w:left="2376" w:right="113" w:hanging="2265"/>
        <w:rPr>
          <w:rFonts w:cs="Arial"/>
          <w:color w:val="000000"/>
          <w:sz w:val="20"/>
          <w:szCs w:val="20"/>
          <w:lang w:val="it-IT"/>
        </w:rPr>
      </w:pPr>
      <w:r w:rsidRPr="000A68BC">
        <w:rPr>
          <w:rFonts w:cs="Arial"/>
          <w:color w:val="000000"/>
          <w:sz w:val="20"/>
          <w:szCs w:val="20"/>
          <w:lang w:val="it-IT"/>
        </w:rPr>
        <w:t xml:space="preserve">[PEPPOL_Transp]        </w:t>
      </w:r>
      <w:r w:rsidRPr="000A68BC">
        <w:rPr>
          <w:rFonts w:cs="Arial"/>
          <w:color w:val="000000"/>
          <w:sz w:val="20"/>
          <w:szCs w:val="20"/>
          <w:lang w:val="it-IT"/>
        </w:rPr>
        <w:tab/>
      </w:r>
      <w:r w:rsidR="00D83EC0">
        <w:fldChar w:fldCharType="begin"/>
      </w:r>
      <w:r w:rsidR="00D83EC0">
        <w:instrText xml:space="preserve"> HYPERLINK "http://www.peppol.eu/peppol_components/peppol-eia/eia" \l "ict-architecture/transport-" </w:instrText>
      </w:r>
      <w:r w:rsidR="00D83EC0">
        <w:fldChar w:fldCharType="separate"/>
      </w:r>
      <w:r w:rsidRPr="000A68BC">
        <w:rPr>
          <w:rFonts w:cs="Arial"/>
          <w:color w:val="000000"/>
          <w:sz w:val="20"/>
          <w:szCs w:val="20"/>
          <w:lang w:val="it-IT"/>
        </w:rPr>
        <w:t>http://www.peppol.eu/peppol_components/peppol-eia/eia#ict-architecture/transport-</w:t>
      </w:r>
      <w:r w:rsidR="00D83EC0">
        <w:rPr>
          <w:rFonts w:cs="Arial"/>
          <w:color w:val="000000"/>
          <w:sz w:val="20"/>
          <w:szCs w:val="20"/>
          <w:lang w:val="it-IT"/>
        </w:rPr>
        <w:fldChar w:fldCharType="end"/>
      </w:r>
      <w:r w:rsidRPr="000A68BC">
        <w:rPr>
          <w:rFonts w:cs="Arial"/>
          <w:color w:val="000000"/>
          <w:sz w:val="20"/>
          <w:szCs w:val="20"/>
          <w:lang w:val="it-IT"/>
        </w:rPr>
        <w:t xml:space="preserve"> infrastructure/models</w:t>
      </w:r>
    </w:p>
    <w:p w14:paraId="0A0035EB" w14:textId="77777777" w:rsidR="00354DD7" w:rsidRPr="000A68BC" w:rsidRDefault="00354DD7" w:rsidP="00A60A2F">
      <w:pPr>
        <w:widowControl w:val="0"/>
        <w:autoSpaceDE w:val="0"/>
        <w:autoSpaceDN w:val="0"/>
        <w:adjustRightInd w:val="0"/>
        <w:spacing w:before="34"/>
        <w:ind w:left="2376" w:right="113" w:hanging="2265"/>
        <w:rPr>
          <w:rFonts w:cs="Arial"/>
          <w:color w:val="000000"/>
          <w:sz w:val="20"/>
          <w:szCs w:val="20"/>
          <w:lang w:val="it-IT"/>
        </w:rPr>
      </w:pPr>
      <w:r w:rsidRPr="000A68BC">
        <w:rPr>
          <w:rFonts w:cs="Arial"/>
          <w:color w:val="000000"/>
          <w:sz w:val="20"/>
          <w:szCs w:val="20"/>
          <w:lang w:val="it-IT"/>
        </w:rPr>
        <w:t>[PEPPOL_CodeList]</w:t>
      </w:r>
      <w:r w:rsidRPr="000A68BC">
        <w:rPr>
          <w:rFonts w:cs="Arial"/>
          <w:color w:val="000000"/>
          <w:sz w:val="20"/>
          <w:szCs w:val="20"/>
          <w:lang w:val="it-IT"/>
        </w:rPr>
        <w:tab/>
        <w:t>https://github.com/OpenPEPPOL/documentation/tree/master/Code%20Lists</w:t>
      </w:r>
    </w:p>
    <w:p w14:paraId="45212D6C" w14:textId="77777777" w:rsidR="00A60A2F" w:rsidRPr="003E5B51" w:rsidRDefault="00A60A2F" w:rsidP="00A60A2F">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[COMMON BIS]</w:t>
      </w:r>
      <w:r>
        <w:rPr>
          <w:rFonts w:cs="Arial"/>
          <w:color w:val="000000"/>
          <w:sz w:val="20"/>
          <w:szCs w:val="20"/>
        </w:rPr>
        <w:tab/>
        <w:t>To be developed</w:t>
      </w:r>
    </w:p>
    <w:p w14:paraId="24D852CA" w14:textId="77777777" w:rsidR="00A60A2F" w:rsidRPr="00BF022A" w:rsidRDefault="00A60A2F" w:rsidP="00A60A2F">
      <w:pPr>
        <w:widowControl w:val="0"/>
        <w:autoSpaceDE w:val="0"/>
        <w:autoSpaceDN w:val="0"/>
        <w:adjustRightInd w:val="0"/>
        <w:spacing w:before="34"/>
        <w:ind w:left="2376" w:right="113" w:hanging="2265"/>
        <w:rPr>
          <w:rFonts w:cs="Arial"/>
          <w:color w:val="000000"/>
          <w:sz w:val="20"/>
          <w:szCs w:val="20"/>
        </w:rPr>
      </w:pPr>
      <w:r w:rsidRPr="00A41967">
        <w:rPr>
          <w:rFonts w:cs="Arial"/>
          <w:color w:val="000000"/>
          <w:sz w:val="20"/>
          <w:szCs w:val="20"/>
        </w:rPr>
        <w:t xml:space="preserve"> </w:t>
      </w:r>
      <w:r w:rsidRPr="00BF022A">
        <w:rPr>
          <w:rFonts w:cs="Arial"/>
          <w:color w:val="000000"/>
          <w:sz w:val="20"/>
          <w:szCs w:val="20"/>
        </w:rPr>
        <w:t xml:space="preserve">[CEN_BII2]                   </w:t>
      </w:r>
      <w:r w:rsidRPr="00BF022A">
        <w:rPr>
          <w:rFonts w:cs="Arial"/>
          <w:color w:val="000000"/>
          <w:sz w:val="20"/>
          <w:szCs w:val="20"/>
        </w:rPr>
        <w:tab/>
      </w:r>
      <w:hyperlink r:id="rId15" w:history="1">
        <w:r w:rsidRPr="00BF022A">
          <w:rPr>
            <w:rFonts w:cs="Arial"/>
            <w:color w:val="000000"/>
            <w:sz w:val="20"/>
            <w:szCs w:val="20"/>
          </w:rPr>
          <w:t>http://www.cenbii.eu</w:t>
        </w:r>
      </w:hyperlink>
    </w:p>
    <w:p w14:paraId="19ECDEF6" w14:textId="77777777" w:rsidR="00A60A2F" w:rsidRPr="00A41967" w:rsidRDefault="00A60A2F" w:rsidP="00A60A2F">
      <w:pPr>
        <w:widowControl w:val="0"/>
        <w:autoSpaceDE w:val="0"/>
        <w:autoSpaceDN w:val="0"/>
        <w:adjustRightInd w:val="0"/>
        <w:spacing w:before="34"/>
        <w:ind w:left="2376" w:right="113"/>
        <w:rPr>
          <w:rFonts w:cs="Arial"/>
          <w:color w:val="000000"/>
          <w:sz w:val="20"/>
          <w:szCs w:val="20"/>
        </w:rPr>
      </w:pPr>
    </w:p>
    <w:p w14:paraId="2F323319" w14:textId="77777777" w:rsidR="00A60A2F" w:rsidRDefault="00A60A2F" w:rsidP="00A60A2F">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w:t>
      </w:r>
      <w:proofErr w:type="spellStart"/>
      <w:r>
        <w:rPr>
          <w:rFonts w:cs="Arial"/>
          <w:color w:val="000000"/>
          <w:sz w:val="20"/>
          <w:szCs w:val="20"/>
        </w:rPr>
        <w:t>eSENS</w:t>
      </w:r>
      <w:proofErr w:type="spellEnd"/>
      <w:r>
        <w:rPr>
          <w:rFonts w:cs="Arial"/>
          <w:color w:val="000000"/>
          <w:sz w:val="20"/>
          <w:szCs w:val="20"/>
        </w:rPr>
        <w:t>]</w:t>
      </w:r>
      <w:r>
        <w:rPr>
          <w:rFonts w:cs="Arial"/>
          <w:color w:val="000000"/>
          <w:sz w:val="20"/>
          <w:szCs w:val="20"/>
        </w:rPr>
        <w:tab/>
      </w:r>
      <w:hyperlink r:id="rId16" w:history="1">
        <w:r w:rsidR="00B63959" w:rsidRPr="007E41C1">
          <w:rPr>
            <w:rStyle w:val="Hyperlink"/>
            <w:rFonts w:cs="Arial"/>
            <w:sz w:val="20"/>
            <w:szCs w:val="20"/>
          </w:rPr>
          <w:t>http://wiki.ds.unipi.gr/display/ESENSPILOTS/D5.6-1+-+5.1.1+-+eTendering</w:t>
        </w:r>
      </w:hyperlink>
    </w:p>
    <w:p w14:paraId="33DF149C" w14:textId="77777777" w:rsidR="00B63959" w:rsidRPr="00A41967" w:rsidRDefault="00B63959" w:rsidP="00A60A2F">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[DSI]</w:t>
      </w:r>
      <w:r>
        <w:rPr>
          <w:rFonts w:cs="Arial"/>
          <w:color w:val="000000"/>
          <w:sz w:val="20"/>
          <w:szCs w:val="20"/>
        </w:rPr>
        <w:tab/>
      </w:r>
      <w:r w:rsidRPr="00B63959">
        <w:rPr>
          <w:rFonts w:cs="Arial"/>
          <w:color w:val="000000"/>
          <w:sz w:val="20"/>
          <w:szCs w:val="20"/>
        </w:rPr>
        <w:t>https://joinup.ec.europa.eu/news/cef-building-blocks-cros</w:t>
      </w:r>
    </w:p>
    <w:p w14:paraId="102665F0" w14:textId="77777777" w:rsidR="00A60A2F" w:rsidRPr="003E5B51" w:rsidRDefault="00A60A2F" w:rsidP="00A60A2F">
      <w:pPr>
        <w:widowControl w:val="0"/>
        <w:autoSpaceDE w:val="0"/>
        <w:autoSpaceDN w:val="0"/>
        <w:adjustRightInd w:val="0"/>
        <w:spacing w:before="34"/>
        <w:ind w:left="2376" w:right="113" w:hanging="2265"/>
        <w:rPr>
          <w:rFonts w:cs="Arial"/>
          <w:color w:val="000000"/>
          <w:sz w:val="20"/>
          <w:szCs w:val="20"/>
          <w:lang w:val="nb-NO"/>
        </w:rPr>
      </w:pPr>
      <w:r w:rsidRPr="003E5B51">
        <w:rPr>
          <w:rFonts w:cs="Arial"/>
          <w:color w:val="000000"/>
          <w:sz w:val="20"/>
          <w:szCs w:val="20"/>
          <w:lang w:val="nb-NO"/>
        </w:rPr>
        <w:t xml:space="preserve">[UBL]                            </w:t>
      </w:r>
      <w:r w:rsidRPr="003E5B51">
        <w:rPr>
          <w:rFonts w:cs="Arial"/>
          <w:color w:val="000000"/>
          <w:sz w:val="20"/>
          <w:szCs w:val="20"/>
          <w:lang w:val="nb-NO"/>
        </w:rPr>
        <w:tab/>
      </w:r>
      <w:hyperlink r:id="rId17" w:history="1">
        <w:r w:rsidR="00B63959" w:rsidRPr="007E41C1">
          <w:rPr>
            <w:rStyle w:val="Hyperlink"/>
            <w:sz w:val="20"/>
            <w:szCs w:val="20"/>
            <w:lang w:val="nb-NO"/>
          </w:rPr>
          <w:t>http://docs.oasis-open.org/ubl/UBL-2.2.html</w:t>
        </w:r>
      </w:hyperlink>
    </w:p>
    <w:p w14:paraId="2C2163AF" w14:textId="77777777" w:rsidR="00A60A2F" w:rsidRPr="00697F16" w:rsidRDefault="00A60A2F" w:rsidP="00A60A2F">
      <w:pPr>
        <w:widowControl w:val="0"/>
        <w:autoSpaceDE w:val="0"/>
        <w:autoSpaceDN w:val="0"/>
        <w:adjustRightInd w:val="0"/>
        <w:spacing w:before="34"/>
        <w:ind w:left="2376" w:right="113" w:hanging="2265"/>
        <w:rPr>
          <w:rFonts w:cs="Arial"/>
          <w:color w:val="000000"/>
          <w:sz w:val="20"/>
          <w:szCs w:val="20"/>
          <w:lang w:val="nl-NL"/>
        </w:rPr>
      </w:pPr>
      <w:r w:rsidRPr="00EF5D4B">
        <w:rPr>
          <w:rFonts w:cs="Arial"/>
          <w:color w:val="000000"/>
          <w:sz w:val="20"/>
          <w:szCs w:val="20"/>
          <w:lang w:val="nb-NO"/>
        </w:rPr>
        <w:t xml:space="preserve"> </w:t>
      </w:r>
      <w:r w:rsidRPr="00697F16">
        <w:rPr>
          <w:rFonts w:cs="Arial"/>
          <w:color w:val="000000"/>
          <w:sz w:val="20"/>
          <w:szCs w:val="20"/>
          <w:lang w:val="nl-NL"/>
        </w:rPr>
        <w:t xml:space="preserve">[Schematron]                </w:t>
      </w:r>
      <w:r w:rsidRPr="00697F16">
        <w:rPr>
          <w:rFonts w:cs="Arial"/>
          <w:color w:val="000000"/>
          <w:sz w:val="20"/>
          <w:szCs w:val="20"/>
          <w:lang w:val="nl-NL"/>
        </w:rPr>
        <w:tab/>
      </w:r>
      <w:hyperlink r:id="rId18" w:history="1">
        <w:r w:rsidRPr="00697F16">
          <w:rPr>
            <w:rFonts w:cs="Arial"/>
            <w:color w:val="000000"/>
            <w:sz w:val="20"/>
            <w:szCs w:val="20"/>
            <w:lang w:val="nl-NL"/>
          </w:rPr>
          <w:t>http://www.schematron.com</w:t>
        </w:r>
      </w:hyperlink>
    </w:p>
    <w:p w14:paraId="17F9EC98" w14:textId="77777777" w:rsidR="00A60A2F" w:rsidRPr="00697F16" w:rsidRDefault="00A60A2F" w:rsidP="00A60A2F">
      <w:pPr>
        <w:widowControl w:val="0"/>
        <w:autoSpaceDE w:val="0"/>
        <w:autoSpaceDN w:val="0"/>
        <w:adjustRightInd w:val="0"/>
        <w:spacing w:before="34"/>
        <w:ind w:left="2375" w:right="113" w:hanging="2262"/>
        <w:rPr>
          <w:rFonts w:cs="Arial"/>
          <w:color w:val="000000"/>
          <w:sz w:val="20"/>
          <w:szCs w:val="20"/>
          <w:lang w:val="nl-NL"/>
        </w:rPr>
      </w:pPr>
      <w:r w:rsidRPr="00697F16">
        <w:rPr>
          <w:rFonts w:cs="Arial"/>
          <w:color w:val="000000"/>
          <w:sz w:val="20"/>
          <w:szCs w:val="20"/>
          <w:lang w:val="nl-NL"/>
        </w:rPr>
        <w:t xml:space="preserve">[XSLT]                           </w:t>
      </w:r>
      <w:r w:rsidRPr="00697F16">
        <w:rPr>
          <w:rFonts w:cs="Arial"/>
          <w:color w:val="000000"/>
          <w:sz w:val="20"/>
          <w:szCs w:val="20"/>
          <w:lang w:val="nl-NL"/>
        </w:rPr>
        <w:tab/>
      </w:r>
      <w:hyperlink r:id="rId19" w:history="1">
        <w:r w:rsidRPr="00697F16">
          <w:rPr>
            <w:rFonts w:cs="Arial"/>
            <w:color w:val="000000"/>
            <w:sz w:val="20"/>
            <w:szCs w:val="20"/>
            <w:lang w:val="nl-NL"/>
          </w:rPr>
          <w:t>http://www.w3.org/TR/xslt20/</w:t>
        </w:r>
      </w:hyperlink>
    </w:p>
    <w:p w14:paraId="69F649A6" w14:textId="77777777" w:rsidR="00A60A2F" w:rsidRPr="00BF022A" w:rsidRDefault="00A60A2F" w:rsidP="00A60A2F">
      <w:pPr>
        <w:widowControl w:val="0"/>
        <w:autoSpaceDE w:val="0"/>
        <w:autoSpaceDN w:val="0"/>
        <w:adjustRightInd w:val="0"/>
        <w:spacing w:before="34"/>
        <w:ind w:left="2378" w:right="113" w:hanging="2265"/>
        <w:rPr>
          <w:rFonts w:cs="Arial"/>
          <w:color w:val="000000"/>
          <w:sz w:val="20"/>
          <w:szCs w:val="20"/>
          <w:lang w:val="nl-NL"/>
        </w:rPr>
      </w:pPr>
    </w:p>
    <w:p w14:paraId="28745B9E" w14:textId="77777777" w:rsidR="00A60A2F" w:rsidRDefault="00A60A2F" w:rsidP="00A60A2F">
      <w:pPr>
        <w:widowControl w:val="0"/>
        <w:autoSpaceDE w:val="0"/>
        <w:autoSpaceDN w:val="0"/>
        <w:adjustRightInd w:val="0"/>
        <w:spacing w:before="34"/>
        <w:ind w:left="2378" w:right="113" w:hanging="2265"/>
        <w:rPr>
          <w:rFonts w:cs="Arial"/>
          <w:color w:val="000000"/>
          <w:sz w:val="20"/>
          <w:szCs w:val="20"/>
        </w:rPr>
      </w:pPr>
      <w:r w:rsidRPr="003E5B51">
        <w:rPr>
          <w:rFonts w:cs="Arial"/>
          <w:color w:val="000000"/>
          <w:sz w:val="20"/>
          <w:szCs w:val="20"/>
        </w:rPr>
        <w:t>[EIF]</w:t>
      </w:r>
      <w:r>
        <w:rPr>
          <w:rFonts w:cs="Arial"/>
          <w:color w:val="000000"/>
          <w:sz w:val="20"/>
          <w:szCs w:val="20"/>
        </w:rPr>
        <w:t xml:space="preserve">                              </w:t>
      </w:r>
      <w:r>
        <w:rPr>
          <w:rFonts w:cs="Arial"/>
          <w:color w:val="000000"/>
          <w:sz w:val="20"/>
          <w:szCs w:val="20"/>
        </w:rPr>
        <w:tab/>
      </w:r>
      <w:r w:rsidRPr="003E5B51">
        <w:rPr>
          <w:rFonts w:cs="Arial"/>
          <w:color w:val="000000"/>
          <w:sz w:val="20"/>
          <w:szCs w:val="20"/>
        </w:rPr>
        <w:t>European Interoperability Framework 2.0, found at:</w:t>
      </w:r>
      <w:hyperlink r:id="rId20" w:history="1">
        <w:r w:rsidRPr="003E5B51">
          <w:rPr>
            <w:rFonts w:cs="Arial"/>
            <w:color w:val="000000"/>
            <w:sz w:val="20"/>
            <w:szCs w:val="20"/>
          </w:rPr>
          <w:t xml:space="preserve"> http://ec.europa.eu/isa/library/index_en.htm</w:t>
        </w:r>
      </w:hyperlink>
      <w:hyperlink r:id="rId21" w:history="1">
        <w:r w:rsidRPr="003E5B51">
          <w:rPr>
            <w:color w:val="000000"/>
            <w:sz w:val="20"/>
            <w:szCs w:val="20"/>
          </w:rPr>
          <w:t xml:space="preserve"> http://ec.europa.eu/isa/documents/isa_annex_ii_eif_en.pdf</w:t>
        </w:r>
      </w:hyperlink>
    </w:p>
    <w:p w14:paraId="12EB8EF9" w14:textId="77777777" w:rsidR="00A60A2F" w:rsidRDefault="00A60A2F" w:rsidP="00A60A2F">
      <w:pPr>
        <w:widowControl w:val="0"/>
        <w:autoSpaceDE w:val="0"/>
        <w:autoSpaceDN w:val="0"/>
        <w:adjustRightInd w:val="0"/>
        <w:spacing w:before="34"/>
        <w:ind w:left="2378" w:right="113" w:hanging="2265"/>
        <w:rPr>
          <w:rFonts w:cs="Arial"/>
          <w:color w:val="000000"/>
          <w:sz w:val="20"/>
          <w:szCs w:val="20"/>
        </w:rPr>
      </w:pPr>
    </w:p>
    <w:p w14:paraId="71D8A060" w14:textId="77777777" w:rsidR="00A60A2F" w:rsidRDefault="00A60A2F" w:rsidP="00A60A2F">
      <w:pPr>
        <w:widowControl w:val="0"/>
        <w:autoSpaceDE w:val="0"/>
        <w:autoSpaceDN w:val="0"/>
        <w:adjustRightInd w:val="0"/>
        <w:spacing w:before="34"/>
        <w:ind w:left="2378" w:right="113" w:hanging="2265"/>
        <w:rPr>
          <w:color w:val="000000"/>
          <w:sz w:val="20"/>
          <w:szCs w:val="20"/>
        </w:rPr>
      </w:pPr>
      <w:r w:rsidRPr="0043474E">
        <w:rPr>
          <w:rFonts w:eastAsia="Arial" w:cs="Arial"/>
          <w:sz w:val="20"/>
          <w:szCs w:val="20"/>
        </w:rPr>
        <w:t>[</w:t>
      </w:r>
      <w:r w:rsidRPr="0043474E">
        <w:rPr>
          <w:rFonts w:eastAsia="Arial" w:cs="Arial"/>
          <w:spacing w:val="-1"/>
          <w:sz w:val="20"/>
          <w:szCs w:val="20"/>
        </w:rPr>
        <w:t>GS1</w:t>
      </w:r>
      <w:r>
        <w:rPr>
          <w:rFonts w:eastAsia="Arial" w:cs="Arial"/>
          <w:spacing w:val="-1"/>
          <w:sz w:val="20"/>
          <w:szCs w:val="20"/>
        </w:rPr>
        <w:t xml:space="preserve"> Keys]</w:t>
      </w:r>
      <w:r w:rsidRPr="00BB4901" w:rsidDel="00FE2CCF">
        <w:rPr>
          <w:rFonts w:cs="Arial"/>
          <w:color w:val="000000"/>
          <w:sz w:val="20"/>
          <w:szCs w:val="20"/>
        </w:rPr>
        <w:t xml:space="preserve"> </w:t>
      </w:r>
      <w:r>
        <w:rPr>
          <w:rFonts w:cs="Arial"/>
          <w:color w:val="000000"/>
          <w:sz w:val="20"/>
          <w:szCs w:val="20"/>
        </w:rPr>
        <w:tab/>
      </w:r>
      <w:hyperlink r:id="rId22" w:history="1">
        <w:r w:rsidRPr="00A23645">
          <w:rPr>
            <w:color w:val="000000"/>
            <w:sz w:val="20"/>
            <w:szCs w:val="20"/>
          </w:rPr>
          <w:t>http://www.gs1.org/barcodes/technical/id_keys</w:t>
        </w:r>
      </w:hyperlink>
    </w:p>
    <w:p w14:paraId="1E8D6C60" w14:textId="77777777" w:rsidR="00B63959" w:rsidRDefault="00B63959" w:rsidP="00A60A2F">
      <w:pPr>
        <w:widowControl w:val="0"/>
        <w:autoSpaceDE w:val="0"/>
        <w:autoSpaceDN w:val="0"/>
        <w:adjustRightInd w:val="0"/>
        <w:spacing w:before="34"/>
        <w:ind w:left="2378" w:right="113" w:hanging="2265"/>
        <w:rPr>
          <w:rFonts w:eastAsia="Arial" w:cs="Arial"/>
          <w:sz w:val="20"/>
          <w:szCs w:val="20"/>
        </w:rPr>
      </w:pPr>
      <w:r>
        <w:rPr>
          <w:rFonts w:eastAsia="Arial" w:cs="Arial"/>
          <w:sz w:val="20"/>
          <w:szCs w:val="20"/>
        </w:rPr>
        <w:t>[ETSI]</w:t>
      </w:r>
      <w:r>
        <w:rPr>
          <w:rFonts w:eastAsia="Arial" w:cs="Arial"/>
          <w:sz w:val="20"/>
          <w:szCs w:val="20"/>
        </w:rPr>
        <w:tab/>
      </w:r>
      <w:r w:rsidRPr="00B63959">
        <w:rPr>
          <w:rFonts w:eastAsia="Arial" w:cs="Arial"/>
          <w:sz w:val="20"/>
          <w:szCs w:val="20"/>
        </w:rPr>
        <w:t>https://portal.etsi.org/webapp/WorkProgram/SimpleSearch/QueryForm.asp</w:t>
      </w:r>
    </w:p>
    <w:p w14:paraId="32836F20" w14:textId="77777777" w:rsidR="0015016A" w:rsidRDefault="00FE2CCF" w:rsidP="00437745">
      <w:pPr>
        <w:pStyle w:val="Heading1"/>
      </w:pPr>
      <w:r>
        <w:rPr>
          <w:rFonts w:eastAsia="Arial" w:cs="Arial"/>
          <w:sz w:val="20"/>
          <w:szCs w:val="20"/>
        </w:rPr>
        <w:br w:type="page"/>
      </w:r>
      <w:bookmarkStart w:id="24" w:name="_Toc354134423"/>
      <w:bookmarkStart w:id="25" w:name="_Toc354554820"/>
      <w:bookmarkStart w:id="26" w:name="_Toc354576108"/>
      <w:bookmarkStart w:id="27" w:name="_Toc355097351"/>
      <w:bookmarkStart w:id="28" w:name="_Toc355700091"/>
      <w:bookmarkStart w:id="29" w:name="_Toc355700213"/>
      <w:bookmarkStart w:id="30" w:name="_Toc356905008"/>
      <w:bookmarkStart w:id="31" w:name="_Toc517690119"/>
      <w:r w:rsidR="0015016A">
        <w:lastRenderedPageBreak/>
        <w:t>Document history</w:t>
      </w:r>
      <w:bookmarkEnd w:id="24"/>
      <w:bookmarkEnd w:id="25"/>
      <w:bookmarkEnd w:id="26"/>
      <w:bookmarkEnd w:id="27"/>
      <w:bookmarkEnd w:id="28"/>
      <w:bookmarkEnd w:id="29"/>
      <w:bookmarkEnd w:id="30"/>
      <w:bookmarkEnd w:id="31"/>
    </w:p>
    <w:p w14:paraId="774AE6B4" w14:textId="77777777" w:rsidR="0015016A" w:rsidRDefault="0015016A" w:rsidP="00437745">
      <w:pPr>
        <w:pStyle w:val="Heading2"/>
      </w:pPr>
      <w:bookmarkStart w:id="32" w:name="_Toc354134424"/>
      <w:bookmarkStart w:id="33" w:name="_Toc354554821"/>
      <w:bookmarkStart w:id="34" w:name="_Toc354576109"/>
      <w:bookmarkStart w:id="35" w:name="_Toc355097352"/>
      <w:bookmarkStart w:id="36" w:name="_Toc355700092"/>
      <w:bookmarkStart w:id="37" w:name="_Toc355700214"/>
      <w:bookmarkStart w:id="38" w:name="_Toc356905009"/>
      <w:bookmarkStart w:id="39" w:name="_Toc517690120"/>
      <w:r>
        <w:t>Revision history</w:t>
      </w:r>
      <w:bookmarkEnd w:id="32"/>
      <w:bookmarkEnd w:id="33"/>
      <w:bookmarkEnd w:id="34"/>
      <w:bookmarkEnd w:id="35"/>
      <w:bookmarkEnd w:id="36"/>
      <w:bookmarkEnd w:id="37"/>
      <w:bookmarkEnd w:id="38"/>
      <w:bookmarkEnd w:id="39"/>
    </w:p>
    <w:p w14:paraId="0F817D8E" w14:textId="77777777" w:rsidR="0015016A" w:rsidRDefault="0015016A" w:rsidP="0015016A">
      <w:pPr>
        <w:spacing w:line="200" w:lineRule="exact"/>
        <w:rPr>
          <w:sz w:val="20"/>
          <w:szCs w:val="20"/>
        </w:rPr>
      </w:pPr>
    </w:p>
    <w:p w14:paraId="75BA754B" w14:textId="77777777" w:rsidR="0015016A" w:rsidRDefault="0015016A" w:rsidP="0015016A">
      <w:pPr>
        <w:spacing w:line="200" w:lineRule="exact"/>
        <w:rPr>
          <w:sz w:val="20"/>
          <w:szCs w:val="20"/>
        </w:rPr>
      </w:pPr>
    </w:p>
    <w:tbl>
      <w:tblPr>
        <w:tblpPr w:leftFromText="141" w:rightFromText="141" w:vertAnchor="text" w:tblpX="102" w:tblpY="1"/>
        <w:tblOverlap w:val="never"/>
        <w:tblW w:w="10354" w:type="dxa"/>
        <w:tblLayout w:type="fixed"/>
        <w:tblCellMar>
          <w:left w:w="0" w:type="dxa"/>
          <w:right w:w="0" w:type="dxa"/>
        </w:tblCellMar>
        <w:tblLook w:val="01E0" w:firstRow="1" w:lastRow="1" w:firstColumn="1" w:lastColumn="1" w:noHBand="0" w:noVBand="0"/>
      </w:tblPr>
      <w:tblGrid>
        <w:gridCol w:w="857"/>
        <w:gridCol w:w="1134"/>
        <w:gridCol w:w="2126"/>
        <w:gridCol w:w="2268"/>
        <w:gridCol w:w="3969"/>
      </w:tblGrid>
      <w:tr w:rsidR="00C525DF" w:rsidRPr="00087C25" w14:paraId="49D824FC" w14:textId="77777777" w:rsidTr="00697F16">
        <w:trPr>
          <w:trHeight w:hRule="exact" w:val="240"/>
        </w:trPr>
        <w:tc>
          <w:tcPr>
            <w:tcW w:w="857" w:type="dxa"/>
            <w:tcBorders>
              <w:top w:val="single" w:sz="5" w:space="0" w:color="000000"/>
              <w:left w:val="single" w:sz="5" w:space="0" w:color="000000"/>
              <w:bottom w:val="single" w:sz="5" w:space="0" w:color="000000"/>
              <w:right w:val="single" w:sz="8" w:space="0" w:color="000000"/>
            </w:tcBorders>
            <w:shd w:val="clear" w:color="auto" w:fill="C0C0C0"/>
          </w:tcPr>
          <w:p w14:paraId="0D32ADBE" w14:textId="77777777"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1"/>
                <w:sz w:val="20"/>
                <w:szCs w:val="20"/>
              </w:rPr>
              <w:t>V</w:t>
            </w:r>
            <w:r>
              <w:rPr>
                <w:rFonts w:ascii="Arial" w:eastAsia="Arial" w:hAnsi="Arial" w:cs="Arial"/>
                <w:b/>
                <w:bCs/>
                <w:sz w:val="20"/>
                <w:szCs w:val="20"/>
              </w:rPr>
              <w:t>e</w:t>
            </w:r>
            <w:r>
              <w:rPr>
                <w:rFonts w:ascii="Arial" w:eastAsia="Arial" w:hAnsi="Arial" w:cs="Arial"/>
                <w:b/>
                <w:bCs/>
                <w:spacing w:val="1"/>
                <w:sz w:val="20"/>
                <w:szCs w:val="20"/>
              </w:rPr>
              <w:t>r</w:t>
            </w:r>
            <w:r>
              <w:rPr>
                <w:rFonts w:ascii="Arial" w:eastAsia="Arial" w:hAnsi="Arial" w:cs="Arial"/>
                <w:b/>
                <w:bCs/>
                <w:sz w:val="20"/>
                <w:szCs w:val="20"/>
              </w:rPr>
              <w:t>sion</w:t>
            </w:r>
          </w:p>
        </w:tc>
        <w:tc>
          <w:tcPr>
            <w:tcW w:w="1134" w:type="dxa"/>
            <w:tcBorders>
              <w:top w:val="single" w:sz="5" w:space="0" w:color="000000"/>
              <w:left w:val="single" w:sz="8" w:space="0" w:color="000000"/>
              <w:bottom w:val="single" w:sz="5" w:space="0" w:color="000000"/>
              <w:right w:val="single" w:sz="5" w:space="0" w:color="000000"/>
            </w:tcBorders>
            <w:shd w:val="clear" w:color="auto" w:fill="C0C0C0"/>
          </w:tcPr>
          <w:p w14:paraId="6C401049" w14:textId="77777777" w:rsidR="0015016A" w:rsidRDefault="0015016A" w:rsidP="00A249F6">
            <w:pPr>
              <w:spacing w:line="224" w:lineRule="exact"/>
              <w:ind w:left="-11" w:right="-20"/>
              <w:rPr>
                <w:rFonts w:ascii="Arial" w:eastAsia="Arial" w:hAnsi="Arial" w:cs="Arial"/>
                <w:sz w:val="20"/>
                <w:szCs w:val="20"/>
              </w:rPr>
            </w:pPr>
            <w:r>
              <w:rPr>
                <w:rFonts w:ascii="Arial" w:eastAsia="Arial" w:hAnsi="Arial" w:cs="Arial"/>
                <w:b/>
                <w:bCs/>
                <w:sz w:val="20"/>
                <w:szCs w:val="20"/>
              </w:rPr>
              <w:t>Date</w:t>
            </w:r>
          </w:p>
        </w:tc>
        <w:tc>
          <w:tcPr>
            <w:tcW w:w="2126" w:type="dxa"/>
            <w:tcBorders>
              <w:top w:val="single" w:sz="5" w:space="0" w:color="000000"/>
              <w:left w:val="single" w:sz="5" w:space="0" w:color="000000"/>
              <w:bottom w:val="single" w:sz="5" w:space="0" w:color="000000"/>
              <w:right w:val="single" w:sz="5" w:space="0" w:color="000000"/>
            </w:tcBorders>
            <w:shd w:val="clear" w:color="auto" w:fill="C0C0C0"/>
          </w:tcPr>
          <w:p w14:paraId="70BDBE8C" w14:textId="77777777"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5"/>
                <w:sz w:val="20"/>
                <w:szCs w:val="20"/>
              </w:rPr>
              <w:t>A</w:t>
            </w:r>
            <w:r>
              <w:rPr>
                <w:rFonts w:ascii="Arial" w:eastAsia="Arial" w:hAnsi="Arial" w:cs="Arial"/>
                <w:b/>
                <w:bCs/>
                <w:spacing w:val="3"/>
                <w:sz w:val="20"/>
                <w:szCs w:val="20"/>
              </w:rPr>
              <w:t>u</w:t>
            </w:r>
            <w:r>
              <w:rPr>
                <w:rFonts w:ascii="Arial" w:eastAsia="Arial" w:hAnsi="Arial" w:cs="Arial"/>
                <w:b/>
                <w:bCs/>
                <w:spacing w:val="1"/>
                <w:sz w:val="20"/>
                <w:szCs w:val="20"/>
              </w:rPr>
              <w:t>t</w:t>
            </w:r>
            <w:r>
              <w:rPr>
                <w:rFonts w:ascii="Arial" w:eastAsia="Arial" w:hAnsi="Arial" w:cs="Arial"/>
                <w:b/>
                <w:bCs/>
                <w:sz w:val="20"/>
                <w:szCs w:val="20"/>
              </w:rPr>
              <w:t>hor</w:t>
            </w:r>
          </w:p>
        </w:tc>
        <w:tc>
          <w:tcPr>
            <w:tcW w:w="2268" w:type="dxa"/>
            <w:tcBorders>
              <w:top w:val="single" w:sz="5" w:space="0" w:color="000000"/>
              <w:left w:val="single" w:sz="5" w:space="0" w:color="000000"/>
              <w:bottom w:val="single" w:sz="5" w:space="0" w:color="000000"/>
              <w:right w:val="single" w:sz="8" w:space="0" w:color="000000"/>
            </w:tcBorders>
            <w:shd w:val="clear" w:color="auto" w:fill="C0C0C0"/>
          </w:tcPr>
          <w:p w14:paraId="3A43EEC8" w14:textId="77777777" w:rsidR="0015016A" w:rsidRDefault="0015016A" w:rsidP="00A249F6">
            <w:pPr>
              <w:spacing w:line="224" w:lineRule="exact"/>
              <w:ind w:left="102" w:right="-20"/>
              <w:rPr>
                <w:rFonts w:ascii="Arial" w:eastAsia="Arial" w:hAnsi="Arial" w:cs="Arial"/>
                <w:sz w:val="20"/>
                <w:szCs w:val="20"/>
              </w:rPr>
            </w:pPr>
            <w:proofErr w:type="spellStart"/>
            <w:r>
              <w:rPr>
                <w:rFonts w:ascii="Arial" w:eastAsia="Arial" w:hAnsi="Arial" w:cs="Arial"/>
                <w:b/>
                <w:bCs/>
                <w:spacing w:val="1"/>
                <w:sz w:val="20"/>
                <w:szCs w:val="20"/>
              </w:rPr>
              <w:t>O</w:t>
            </w:r>
            <w:r>
              <w:rPr>
                <w:rFonts w:ascii="Arial" w:eastAsia="Arial" w:hAnsi="Arial" w:cs="Arial"/>
                <w:b/>
                <w:bCs/>
                <w:spacing w:val="-1"/>
                <w:sz w:val="20"/>
                <w:szCs w:val="20"/>
              </w:rPr>
              <w:t>r</w:t>
            </w:r>
            <w:r>
              <w:rPr>
                <w:rFonts w:ascii="Arial" w:eastAsia="Arial" w:hAnsi="Arial" w:cs="Arial"/>
                <w:b/>
                <w:bCs/>
                <w:sz w:val="20"/>
                <w:szCs w:val="20"/>
              </w:rPr>
              <w:t>ganisati</w:t>
            </w:r>
            <w:r>
              <w:rPr>
                <w:rFonts w:ascii="Arial" w:eastAsia="Arial" w:hAnsi="Arial" w:cs="Arial"/>
                <w:b/>
                <w:bCs/>
                <w:spacing w:val="1"/>
                <w:sz w:val="20"/>
                <w:szCs w:val="20"/>
              </w:rPr>
              <w:t>o</w:t>
            </w:r>
            <w:r>
              <w:rPr>
                <w:rFonts w:ascii="Arial" w:eastAsia="Arial" w:hAnsi="Arial" w:cs="Arial"/>
                <w:b/>
                <w:bCs/>
                <w:sz w:val="20"/>
                <w:szCs w:val="20"/>
              </w:rPr>
              <w:t>n</w:t>
            </w:r>
            <w:proofErr w:type="spellEnd"/>
          </w:p>
        </w:tc>
        <w:tc>
          <w:tcPr>
            <w:tcW w:w="3969" w:type="dxa"/>
            <w:tcBorders>
              <w:top w:val="single" w:sz="5" w:space="0" w:color="000000"/>
              <w:left w:val="single" w:sz="8" w:space="0" w:color="000000"/>
              <w:bottom w:val="single" w:sz="5" w:space="0" w:color="000000"/>
              <w:right w:val="single" w:sz="5" w:space="0" w:color="000000"/>
            </w:tcBorders>
            <w:shd w:val="clear" w:color="auto" w:fill="C0C0C0"/>
          </w:tcPr>
          <w:p w14:paraId="5B2C341D" w14:textId="77777777" w:rsidR="0015016A" w:rsidRDefault="0015016A" w:rsidP="00A249F6">
            <w:pPr>
              <w:spacing w:line="224" w:lineRule="exact"/>
              <w:ind w:left="100" w:right="-20"/>
              <w:rPr>
                <w:rFonts w:ascii="Arial" w:eastAsia="Arial" w:hAnsi="Arial" w:cs="Arial"/>
                <w:sz w:val="20"/>
                <w:szCs w:val="20"/>
              </w:rPr>
            </w:pPr>
            <w:r>
              <w:rPr>
                <w:rFonts w:ascii="Arial" w:eastAsia="Arial" w:hAnsi="Arial" w:cs="Arial"/>
                <w:b/>
                <w:bCs/>
                <w:sz w:val="20"/>
                <w:szCs w:val="20"/>
              </w:rPr>
              <w:t>Des</w:t>
            </w:r>
            <w:r>
              <w:rPr>
                <w:rFonts w:ascii="Arial" w:eastAsia="Arial" w:hAnsi="Arial" w:cs="Arial"/>
                <w:b/>
                <w:bCs/>
                <w:spacing w:val="1"/>
                <w:sz w:val="20"/>
                <w:szCs w:val="20"/>
              </w:rPr>
              <w:t>c</w:t>
            </w:r>
            <w:r>
              <w:rPr>
                <w:rFonts w:ascii="Arial" w:eastAsia="Arial" w:hAnsi="Arial" w:cs="Arial"/>
                <w:b/>
                <w:bCs/>
                <w:spacing w:val="-1"/>
                <w:sz w:val="20"/>
                <w:szCs w:val="20"/>
              </w:rPr>
              <w:t>r</w:t>
            </w:r>
            <w:r>
              <w:rPr>
                <w:rFonts w:ascii="Arial" w:eastAsia="Arial" w:hAnsi="Arial" w:cs="Arial"/>
                <w:b/>
                <w:bCs/>
                <w:sz w:val="20"/>
                <w:szCs w:val="20"/>
              </w:rPr>
              <w:t>ip</w:t>
            </w:r>
            <w:r>
              <w:rPr>
                <w:rFonts w:ascii="Arial" w:eastAsia="Arial" w:hAnsi="Arial" w:cs="Arial"/>
                <w:b/>
                <w:bCs/>
                <w:spacing w:val="1"/>
                <w:sz w:val="20"/>
                <w:szCs w:val="20"/>
              </w:rPr>
              <w:t>t</w:t>
            </w:r>
            <w:r>
              <w:rPr>
                <w:rFonts w:ascii="Arial" w:eastAsia="Arial" w:hAnsi="Arial" w:cs="Arial"/>
                <w:b/>
                <w:bCs/>
                <w:sz w:val="20"/>
                <w:szCs w:val="20"/>
              </w:rPr>
              <w:t>ion</w:t>
            </w:r>
          </w:p>
        </w:tc>
      </w:tr>
      <w:tr w:rsidR="00C525DF" w:rsidRPr="00087C25" w14:paraId="54C995B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40FB955" w14:textId="77777777" w:rsidR="003E6EFE" w:rsidRDefault="003E6EFE" w:rsidP="00E4289F">
            <w:pPr>
              <w:spacing w:line="226" w:lineRule="exact"/>
              <w:ind w:left="283" w:right="-20"/>
              <w:rPr>
                <w:rFonts w:ascii="Arial" w:eastAsia="Arial" w:hAnsi="Arial" w:cs="Arial"/>
                <w:sz w:val="20"/>
                <w:szCs w:val="20"/>
              </w:rPr>
            </w:pPr>
            <w:r>
              <w:rPr>
                <w:rFonts w:ascii="Arial" w:eastAsia="Arial" w:hAnsi="Arial" w:cs="Arial"/>
                <w:sz w:val="20"/>
                <w:szCs w:val="20"/>
              </w:rPr>
              <w:t>0</w:t>
            </w:r>
            <w:r w:rsidR="00697F16">
              <w:rPr>
                <w:rFonts w:ascii="Arial" w:eastAsia="Arial" w:hAnsi="Arial" w:cs="Arial"/>
                <w:sz w:val="20"/>
                <w:szCs w:val="20"/>
              </w:rPr>
              <w:t>.1</w:t>
            </w:r>
            <w:r w:rsidR="00A249F6">
              <w:rPr>
                <w:rFonts w:ascii="Arial" w:eastAsia="Arial" w:hAnsi="Arial" w:cs="Arial"/>
                <w:sz w:val="20"/>
                <w:szCs w:val="20"/>
              </w:rPr>
              <w:t xml:space="preserve">   </w:t>
            </w:r>
          </w:p>
        </w:tc>
        <w:tc>
          <w:tcPr>
            <w:tcW w:w="1134" w:type="dxa"/>
            <w:tcBorders>
              <w:top w:val="single" w:sz="5" w:space="0" w:color="000000"/>
              <w:left w:val="single" w:sz="8" w:space="0" w:color="000000"/>
              <w:bottom w:val="single" w:sz="5" w:space="0" w:color="000000"/>
              <w:right w:val="single" w:sz="5" w:space="0" w:color="000000"/>
            </w:tcBorders>
          </w:tcPr>
          <w:p w14:paraId="6A45A6ED" w14:textId="77777777" w:rsidR="003E6EFE" w:rsidRDefault="00697F16" w:rsidP="00164874">
            <w:pPr>
              <w:spacing w:line="226" w:lineRule="exact"/>
              <w:ind w:left="-6" w:right="-20"/>
              <w:rPr>
                <w:rFonts w:ascii="Arial" w:eastAsia="Arial" w:hAnsi="Arial" w:cs="Arial"/>
                <w:sz w:val="20"/>
                <w:szCs w:val="20"/>
              </w:rPr>
            </w:pPr>
            <w:r>
              <w:rPr>
                <w:rFonts w:ascii="Arial" w:eastAsia="Arial" w:hAnsi="Arial" w:cs="Arial"/>
                <w:sz w:val="20"/>
                <w:szCs w:val="20"/>
              </w:rPr>
              <w:t>01-02-2018</w:t>
            </w:r>
          </w:p>
        </w:tc>
        <w:tc>
          <w:tcPr>
            <w:tcW w:w="2126" w:type="dxa"/>
            <w:tcBorders>
              <w:top w:val="single" w:sz="5" w:space="0" w:color="000000"/>
              <w:left w:val="single" w:sz="5" w:space="0" w:color="000000"/>
              <w:bottom w:val="single" w:sz="5" w:space="0" w:color="000000"/>
              <w:right w:val="single" w:sz="5" w:space="0" w:color="000000"/>
            </w:tcBorders>
          </w:tcPr>
          <w:p w14:paraId="0D21C305" w14:textId="77777777" w:rsidR="00C525DF" w:rsidRDefault="00697F16" w:rsidP="00164874">
            <w:pPr>
              <w:spacing w:line="226" w:lineRule="exact"/>
              <w:ind w:left="1" w:right="-20"/>
              <w:rPr>
                <w:rFonts w:ascii="Arial" w:eastAsia="Arial" w:hAnsi="Arial" w:cs="Arial"/>
                <w:sz w:val="20"/>
                <w:szCs w:val="20"/>
              </w:rPr>
            </w:pPr>
            <w:proofErr w:type="spellStart"/>
            <w:r>
              <w:rPr>
                <w:rFonts w:ascii="Arial" w:eastAsia="Arial" w:hAnsi="Arial" w:cs="Arial"/>
                <w:sz w:val="20"/>
                <w:szCs w:val="20"/>
              </w:rPr>
              <w:t>Chander</w:t>
            </w:r>
            <w:proofErr w:type="spellEnd"/>
            <w:r>
              <w:rPr>
                <w:rFonts w:ascii="Arial" w:eastAsia="Arial" w:hAnsi="Arial" w:cs="Arial"/>
                <w:sz w:val="20"/>
                <w:szCs w:val="20"/>
              </w:rPr>
              <w:t xml:space="preserve"> </w:t>
            </w:r>
            <w:proofErr w:type="spellStart"/>
            <w:r>
              <w:rPr>
                <w:rFonts w:ascii="Arial" w:eastAsia="Arial" w:hAnsi="Arial" w:cs="Arial"/>
                <w:sz w:val="20"/>
                <w:szCs w:val="20"/>
              </w:rPr>
              <w:t>Khoenkhoen</w:t>
            </w:r>
            <w:proofErr w:type="spellEnd"/>
          </w:p>
        </w:tc>
        <w:tc>
          <w:tcPr>
            <w:tcW w:w="2268" w:type="dxa"/>
            <w:tcBorders>
              <w:top w:val="single" w:sz="5" w:space="0" w:color="000000"/>
              <w:left w:val="single" w:sz="5" w:space="0" w:color="000000"/>
              <w:bottom w:val="single" w:sz="5" w:space="0" w:color="000000"/>
              <w:right w:val="single" w:sz="8" w:space="0" w:color="000000"/>
            </w:tcBorders>
          </w:tcPr>
          <w:p w14:paraId="63434006" w14:textId="77777777" w:rsidR="003E6EFE" w:rsidRDefault="00697F16" w:rsidP="00A249F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3969" w:type="dxa"/>
            <w:tcBorders>
              <w:top w:val="single" w:sz="5" w:space="0" w:color="000000"/>
              <w:left w:val="single" w:sz="8" w:space="0" w:color="000000"/>
              <w:bottom w:val="single" w:sz="5" w:space="0" w:color="000000"/>
              <w:right w:val="single" w:sz="5" w:space="0" w:color="000000"/>
            </w:tcBorders>
          </w:tcPr>
          <w:p w14:paraId="25FC22A3" w14:textId="77777777" w:rsidR="003E6EFE" w:rsidRDefault="003E6EFE" w:rsidP="00697F16">
            <w:pPr>
              <w:spacing w:line="226" w:lineRule="exact"/>
              <w:ind w:left="100" w:right="-20"/>
              <w:rPr>
                <w:rFonts w:ascii="Arial" w:eastAsia="Arial" w:hAnsi="Arial" w:cs="Arial"/>
                <w:sz w:val="20"/>
                <w:szCs w:val="20"/>
              </w:rPr>
            </w:pPr>
            <w:r>
              <w:rPr>
                <w:rFonts w:ascii="Arial" w:eastAsia="Arial" w:hAnsi="Arial" w:cs="Arial"/>
                <w:sz w:val="20"/>
                <w:szCs w:val="20"/>
              </w:rPr>
              <w:t xml:space="preserve">First version </w:t>
            </w:r>
          </w:p>
        </w:tc>
      </w:tr>
      <w:tr w:rsidR="00C525DF" w:rsidRPr="00087C25" w14:paraId="0167CB4B" w14:textId="77777777" w:rsidTr="00697F16">
        <w:tc>
          <w:tcPr>
            <w:tcW w:w="857" w:type="dxa"/>
            <w:tcBorders>
              <w:top w:val="single" w:sz="5" w:space="0" w:color="000000"/>
              <w:left w:val="single" w:sz="5" w:space="0" w:color="000000"/>
              <w:bottom w:val="single" w:sz="5" w:space="0" w:color="000000"/>
              <w:right w:val="single" w:sz="8" w:space="0" w:color="000000"/>
            </w:tcBorders>
          </w:tcPr>
          <w:p w14:paraId="54825B49" w14:textId="77777777" w:rsidR="003E6EFE" w:rsidRDefault="00B63959" w:rsidP="00381B91">
            <w:pPr>
              <w:spacing w:line="226" w:lineRule="exact"/>
              <w:ind w:left="283" w:right="-20"/>
              <w:rPr>
                <w:rFonts w:ascii="Arial" w:eastAsia="Arial" w:hAnsi="Arial" w:cs="Arial"/>
                <w:sz w:val="20"/>
                <w:szCs w:val="20"/>
              </w:rPr>
            </w:pPr>
            <w:r>
              <w:rPr>
                <w:rFonts w:ascii="Arial" w:eastAsia="Arial" w:hAnsi="Arial" w:cs="Arial"/>
                <w:sz w:val="20"/>
                <w:szCs w:val="20"/>
              </w:rPr>
              <w:t>0.2</w:t>
            </w:r>
          </w:p>
        </w:tc>
        <w:tc>
          <w:tcPr>
            <w:tcW w:w="1134" w:type="dxa"/>
            <w:tcBorders>
              <w:top w:val="single" w:sz="5" w:space="0" w:color="000000"/>
              <w:left w:val="single" w:sz="8" w:space="0" w:color="000000"/>
              <w:bottom w:val="single" w:sz="5" w:space="0" w:color="000000"/>
              <w:right w:val="single" w:sz="5" w:space="0" w:color="000000"/>
            </w:tcBorders>
          </w:tcPr>
          <w:p w14:paraId="27F4E161" w14:textId="77777777" w:rsidR="003E6EFE" w:rsidRDefault="00B63959" w:rsidP="00164874">
            <w:pPr>
              <w:spacing w:line="226" w:lineRule="exact"/>
              <w:ind w:left="-6" w:right="-20"/>
              <w:rPr>
                <w:rFonts w:ascii="Arial" w:eastAsia="Arial" w:hAnsi="Arial" w:cs="Arial"/>
                <w:sz w:val="20"/>
                <w:szCs w:val="20"/>
              </w:rPr>
            </w:pPr>
            <w:r>
              <w:rPr>
                <w:rFonts w:ascii="Arial" w:eastAsia="Arial" w:hAnsi="Arial" w:cs="Arial"/>
                <w:sz w:val="20"/>
                <w:szCs w:val="20"/>
              </w:rPr>
              <w:t>08-03-2018</w:t>
            </w:r>
          </w:p>
        </w:tc>
        <w:tc>
          <w:tcPr>
            <w:tcW w:w="2126" w:type="dxa"/>
            <w:tcBorders>
              <w:top w:val="single" w:sz="5" w:space="0" w:color="000000"/>
              <w:left w:val="single" w:sz="5" w:space="0" w:color="000000"/>
              <w:bottom w:val="single" w:sz="5" w:space="0" w:color="000000"/>
              <w:right w:val="single" w:sz="5" w:space="0" w:color="000000"/>
            </w:tcBorders>
          </w:tcPr>
          <w:p w14:paraId="78770241" w14:textId="77777777" w:rsidR="003E6EFE" w:rsidRDefault="00B63959" w:rsidP="00164874">
            <w:pPr>
              <w:spacing w:line="226" w:lineRule="exact"/>
              <w:ind w:left="1" w:right="-20"/>
              <w:rPr>
                <w:rFonts w:ascii="Arial" w:eastAsia="Arial" w:hAnsi="Arial" w:cs="Arial"/>
                <w:sz w:val="20"/>
                <w:szCs w:val="20"/>
              </w:rPr>
            </w:pPr>
            <w:proofErr w:type="spellStart"/>
            <w:r>
              <w:rPr>
                <w:rFonts w:ascii="Arial" w:eastAsia="Arial" w:hAnsi="Arial" w:cs="Arial"/>
                <w:sz w:val="20"/>
                <w:szCs w:val="20"/>
              </w:rPr>
              <w:t>Kornelis</w:t>
            </w:r>
            <w:proofErr w:type="spellEnd"/>
            <w:r>
              <w:rPr>
                <w:rFonts w:ascii="Arial" w:eastAsia="Arial" w:hAnsi="Arial" w:cs="Arial"/>
                <w:sz w:val="20"/>
                <w:szCs w:val="20"/>
              </w:rPr>
              <w:t xml:space="preserve"> </w:t>
            </w:r>
            <w:proofErr w:type="spellStart"/>
            <w:r>
              <w:rPr>
                <w:rFonts w:ascii="Arial" w:eastAsia="Arial" w:hAnsi="Arial" w:cs="Arial"/>
                <w:sz w:val="20"/>
                <w:szCs w:val="20"/>
              </w:rPr>
              <w:t>Drijfhout</w:t>
            </w:r>
            <w:proofErr w:type="spellEnd"/>
          </w:p>
        </w:tc>
        <w:tc>
          <w:tcPr>
            <w:tcW w:w="2268" w:type="dxa"/>
            <w:tcBorders>
              <w:top w:val="single" w:sz="5" w:space="0" w:color="000000"/>
              <w:left w:val="single" w:sz="5" w:space="0" w:color="000000"/>
              <w:bottom w:val="single" w:sz="5" w:space="0" w:color="000000"/>
              <w:right w:val="single" w:sz="8" w:space="0" w:color="000000"/>
            </w:tcBorders>
          </w:tcPr>
          <w:p w14:paraId="089E646A" w14:textId="77777777" w:rsidR="003E6EFE" w:rsidRDefault="00B63959" w:rsidP="00A249F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3969" w:type="dxa"/>
            <w:tcBorders>
              <w:top w:val="single" w:sz="5" w:space="0" w:color="000000"/>
              <w:left w:val="single" w:sz="8" w:space="0" w:color="000000"/>
              <w:bottom w:val="single" w:sz="5" w:space="0" w:color="000000"/>
              <w:right w:val="single" w:sz="5" w:space="0" w:color="000000"/>
            </w:tcBorders>
          </w:tcPr>
          <w:p w14:paraId="3F7EE018" w14:textId="77777777" w:rsidR="003E6EFE" w:rsidRDefault="00B63959" w:rsidP="00A249F6">
            <w:pPr>
              <w:spacing w:line="226" w:lineRule="exact"/>
              <w:ind w:left="100" w:right="-20"/>
              <w:rPr>
                <w:rFonts w:ascii="Arial" w:eastAsia="Arial" w:hAnsi="Arial" w:cs="Arial"/>
                <w:sz w:val="20"/>
                <w:szCs w:val="20"/>
              </w:rPr>
            </w:pPr>
            <w:r>
              <w:rPr>
                <w:rFonts w:ascii="Arial" w:eastAsia="Arial" w:hAnsi="Arial" w:cs="Arial"/>
                <w:sz w:val="20"/>
                <w:szCs w:val="20"/>
              </w:rPr>
              <w:t xml:space="preserve">Addressed review comments </w:t>
            </w:r>
            <w:proofErr w:type="spellStart"/>
            <w:r>
              <w:rPr>
                <w:rFonts w:ascii="Arial" w:eastAsia="Arial" w:hAnsi="Arial" w:cs="Arial"/>
                <w:sz w:val="20"/>
                <w:szCs w:val="20"/>
              </w:rPr>
              <w:t>difi</w:t>
            </w:r>
            <w:proofErr w:type="spellEnd"/>
          </w:p>
        </w:tc>
      </w:tr>
      <w:tr w:rsidR="00C525DF" w:rsidRPr="00087C25" w14:paraId="1CDA876C"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5EEB62B" w14:textId="77777777" w:rsidR="003E6EFE" w:rsidRDefault="006F1830" w:rsidP="00381B91">
            <w:pPr>
              <w:spacing w:line="226" w:lineRule="exact"/>
              <w:ind w:left="283" w:right="-20"/>
              <w:rPr>
                <w:rFonts w:ascii="Arial" w:eastAsia="Arial" w:hAnsi="Arial" w:cs="Arial"/>
                <w:sz w:val="20"/>
                <w:szCs w:val="20"/>
              </w:rPr>
            </w:pPr>
            <w:r>
              <w:rPr>
                <w:rFonts w:ascii="Arial" w:eastAsia="Arial" w:hAnsi="Arial" w:cs="Arial"/>
                <w:sz w:val="20"/>
                <w:szCs w:val="20"/>
              </w:rPr>
              <w:t>1.1</w:t>
            </w:r>
          </w:p>
        </w:tc>
        <w:tc>
          <w:tcPr>
            <w:tcW w:w="1134" w:type="dxa"/>
            <w:tcBorders>
              <w:top w:val="single" w:sz="5" w:space="0" w:color="000000"/>
              <w:left w:val="single" w:sz="8" w:space="0" w:color="000000"/>
              <w:bottom w:val="single" w:sz="5" w:space="0" w:color="000000"/>
              <w:right w:val="single" w:sz="5" w:space="0" w:color="000000"/>
            </w:tcBorders>
          </w:tcPr>
          <w:p w14:paraId="31CF52C2" w14:textId="77777777" w:rsidR="003E6EFE" w:rsidRDefault="006F1830" w:rsidP="00164874">
            <w:pPr>
              <w:spacing w:line="226" w:lineRule="exact"/>
              <w:ind w:left="-6" w:right="-20"/>
              <w:rPr>
                <w:rFonts w:ascii="Arial" w:eastAsia="Arial" w:hAnsi="Arial" w:cs="Arial"/>
                <w:sz w:val="20"/>
                <w:szCs w:val="20"/>
              </w:rPr>
            </w:pPr>
            <w:r>
              <w:rPr>
                <w:rFonts w:ascii="Arial" w:eastAsia="Arial" w:hAnsi="Arial" w:cs="Arial"/>
                <w:sz w:val="20"/>
                <w:szCs w:val="20"/>
              </w:rPr>
              <w:t>25-06-2018</w:t>
            </w:r>
          </w:p>
        </w:tc>
        <w:tc>
          <w:tcPr>
            <w:tcW w:w="2126" w:type="dxa"/>
            <w:tcBorders>
              <w:top w:val="single" w:sz="5" w:space="0" w:color="000000"/>
              <w:left w:val="single" w:sz="5" w:space="0" w:color="000000"/>
              <w:bottom w:val="single" w:sz="5" w:space="0" w:color="000000"/>
              <w:right w:val="single" w:sz="5" w:space="0" w:color="000000"/>
            </w:tcBorders>
          </w:tcPr>
          <w:p w14:paraId="79A6B838" w14:textId="77777777" w:rsidR="00C525DF" w:rsidRDefault="006F1830" w:rsidP="00164874">
            <w:pPr>
              <w:spacing w:line="226" w:lineRule="exact"/>
              <w:ind w:left="1" w:right="-20"/>
              <w:rPr>
                <w:rFonts w:ascii="Arial" w:eastAsia="Arial" w:hAnsi="Arial" w:cs="Arial"/>
                <w:sz w:val="20"/>
                <w:szCs w:val="20"/>
              </w:rPr>
            </w:pPr>
            <w:proofErr w:type="spellStart"/>
            <w:r>
              <w:rPr>
                <w:rFonts w:ascii="Arial" w:eastAsia="Arial" w:hAnsi="Arial" w:cs="Arial"/>
                <w:sz w:val="20"/>
                <w:szCs w:val="20"/>
              </w:rPr>
              <w:t>Kornelis</w:t>
            </w:r>
            <w:proofErr w:type="spellEnd"/>
            <w:r>
              <w:rPr>
                <w:rFonts w:ascii="Arial" w:eastAsia="Arial" w:hAnsi="Arial" w:cs="Arial"/>
                <w:sz w:val="20"/>
                <w:szCs w:val="20"/>
              </w:rPr>
              <w:t xml:space="preserve"> </w:t>
            </w:r>
            <w:proofErr w:type="spellStart"/>
            <w:r>
              <w:rPr>
                <w:rFonts w:ascii="Arial" w:eastAsia="Arial" w:hAnsi="Arial" w:cs="Arial"/>
                <w:sz w:val="20"/>
                <w:szCs w:val="20"/>
              </w:rPr>
              <w:t>Drijfhout</w:t>
            </w:r>
            <w:proofErr w:type="spellEnd"/>
          </w:p>
        </w:tc>
        <w:tc>
          <w:tcPr>
            <w:tcW w:w="2268" w:type="dxa"/>
            <w:tcBorders>
              <w:top w:val="single" w:sz="5" w:space="0" w:color="000000"/>
              <w:left w:val="single" w:sz="5" w:space="0" w:color="000000"/>
              <w:bottom w:val="single" w:sz="5" w:space="0" w:color="000000"/>
              <w:right w:val="single" w:sz="8" w:space="0" w:color="000000"/>
            </w:tcBorders>
          </w:tcPr>
          <w:p w14:paraId="0BF631CC" w14:textId="77777777" w:rsidR="003E6EFE" w:rsidRDefault="006F1830" w:rsidP="00A249F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3969" w:type="dxa"/>
            <w:tcBorders>
              <w:top w:val="single" w:sz="5" w:space="0" w:color="000000"/>
              <w:left w:val="single" w:sz="8" w:space="0" w:color="000000"/>
              <w:bottom w:val="single" w:sz="5" w:space="0" w:color="000000"/>
              <w:right w:val="single" w:sz="5" w:space="0" w:color="000000"/>
            </w:tcBorders>
          </w:tcPr>
          <w:p w14:paraId="7EE11B20" w14:textId="77777777" w:rsidR="003E6EFE" w:rsidRDefault="006F1830" w:rsidP="00936CFA">
            <w:pPr>
              <w:spacing w:line="226" w:lineRule="exact"/>
              <w:ind w:left="100" w:right="-20"/>
              <w:rPr>
                <w:rFonts w:ascii="Arial" w:eastAsia="Arial" w:hAnsi="Arial" w:cs="Arial"/>
                <w:sz w:val="20"/>
                <w:szCs w:val="20"/>
              </w:rPr>
            </w:pPr>
            <w:r>
              <w:rPr>
                <w:rFonts w:ascii="Arial" w:eastAsia="Arial" w:hAnsi="Arial" w:cs="Arial"/>
                <w:sz w:val="20"/>
                <w:szCs w:val="20"/>
              </w:rPr>
              <w:t xml:space="preserve">Addressed review comments from CMB, </w:t>
            </w:r>
            <w:r w:rsidR="00936CFA">
              <w:rPr>
                <w:rFonts w:ascii="Arial" w:eastAsia="Arial" w:hAnsi="Arial" w:cs="Arial"/>
                <w:sz w:val="20"/>
                <w:szCs w:val="20"/>
              </w:rPr>
              <w:t xml:space="preserve">deleting Specifications for </w:t>
            </w:r>
            <w:proofErr w:type="spellStart"/>
            <w:r w:rsidR="00936CFA">
              <w:rPr>
                <w:rFonts w:ascii="Arial" w:eastAsia="Arial" w:hAnsi="Arial" w:cs="Arial"/>
                <w:sz w:val="20"/>
                <w:szCs w:val="20"/>
              </w:rPr>
              <w:t>ASiC</w:t>
            </w:r>
            <w:proofErr w:type="spellEnd"/>
            <w:r w:rsidR="00936CFA">
              <w:rPr>
                <w:rFonts w:ascii="Arial" w:eastAsia="Arial" w:hAnsi="Arial" w:cs="Arial"/>
                <w:sz w:val="20"/>
                <w:szCs w:val="20"/>
              </w:rPr>
              <w:t xml:space="preserve">, </w:t>
            </w:r>
            <w:proofErr w:type="gramStart"/>
            <w:r>
              <w:rPr>
                <w:rFonts w:ascii="Arial" w:eastAsia="Arial" w:hAnsi="Arial" w:cs="Arial"/>
                <w:sz w:val="20"/>
                <w:szCs w:val="20"/>
              </w:rPr>
              <w:t xml:space="preserve">adding </w:t>
            </w:r>
            <w:r w:rsidR="00936CFA">
              <w:t xml:space="preserve"> </w:t>
            </w:r>
            <w:r w:rsidR="00936CFA" w:rsidRPr="00936CFA">
              <w:rPr>
                <w:rFonts w:ascii="Arial" w:eastAsia="Arial" w:hAnsi="Arial" w:cs="Arial"/>
                <w:sz w:val="20"/>
                <w:szCs w:val="20"/>
              </w:rPr>
              <w:t>Cryptographic</w:t>
            </w:r>
            <w:proofErr w:type="gramEnd"/>
            <w:r w:rsidR="00936CFA" w:rsidRPr="00936CFA">
              <w:rPr>
                <w:rFonts w:ascii="Arial" w:eastAsia="Arial" w:hAnsi="Arial" w:cs="Arial"/>
                <w:sz w:val="20"/>
                <w:szCs w:val="20"/>
              </w:rPr>
              <w:t xml:space="preserve"> Specifications</w:t>
            </w:r>
            <w:r w:rsidR="00936CFA">
              <w:rPr>
                <w:rFonts w:ascii="Arial" w:eastAsia="Arial" w:hAnsi="Arial" w:cs="Arial"/>
                <w:sz w:val="20"/>
                <w:szCs w:val="20"/>
              </w:rPr>
              <w:t xml:space="preserve"> for REM-evidence.</w:t>
            </w:r>
          </w:p>
        </w:tc>
      </w:tr>
      <w:tr w:rsidR="00C525DF" w:rsidRPr="00A249F6" w14:paraId="636468D5"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68A0A30" w14:textId="77777777" w:rsidR="003E6EFE" w:rsidRDefault="009E1F29" w:rsidP="00381B91">
            <w:pPr>
              <w:spacing w:line="226" w:lineRule="exact"/>
              <w:ind w:left="283" w:right="-20"/>
              <w:rPr>
                <w:rFonts w:ascii="Arial" w:eastAsia="Arial" w:hAnsi="Arial" w:cs="Arial"/>
                <w:sz w:val="20"/>
                <w:szCs w:val="20"/>
              </w:rPr>
            </w:pPr>
            <w:r>
              <w:rPr>
                <w:rFonts w:ascii="Arial" w:eastAsia="Arial" w:hAnsi="Arial" w:cs="Arial"/>
                <w:sz w:val="20"/>
                <w:szCs w:val="20"/>
              </w:rPr>
              <w:t>1.2</w:t>
            </w:r>
          </w:p>
        </w:tc>
        <w:tc>
          <w:tcPr>
            <w:tcW w:w="1134" w:type="dxa"/>
            <w:tcBorders>
              <w:top w:val="single" w:sz="5" w:space="0" w:color="000000"/>
              <w:left w:val="single" w:sz="8" w:space="0" w:color="000000"/>
              <w:bottom w:val="single" w:sz="5" w:space="0" w:color="000000"/>
              <w:right w:val="single" w:sz="5" w:space="0" w:color="000000"/>
            </w:tcBorders>
          </w:tcPr>
          <w:p w14:paraId="78B57FA4" w14:textId="77777777" w:rsidR="003E6EFE" w:rsidRPr="00652B43" w:rsidRDefault="009E1F29" w:rsidP="00652B43">
            <w:pPr>
              <w:spacing w:line="226" w:lineRule="exact"/>
              <w:ind w:left="-6" w:right="-20"/>
              <w:rPr>
                <w:rFonts w:ascii="Arial" w:eastAsia="Arial" w:hAnsi="Arial" w:cs="Arial"/>
                <w:sz w:val="20"/>
                <w:szCs w:val="20"/>
              </w:rPr>
            </w:pPr>
            <w:r>
              <w:rPr>
                <w:rFonts w:ascii="Arial" w:eastAsia="Arial" w:hAnsi="Arial" w:cs="Arial"/>
                <w:sz w:val="20"/>
                <w:szCs w:val="20"/>
              </w:rPr>
              <w:t>13-02-201</w:t>
            </w:r>
            <w:r w:rsidR="00652B43">
              <w:rPr>
                <w:rFonts w:ascii="Arial" w:eastAsia="Arial" w:hAnsi="Arial" w:cs="Arial"/>
                <w:sz w:val="20"/>
                <w:szCs w:val="20"/>
                <w:lang w:val="el-GR"/>
              </w:rPr>
              <w:t>9</w:t>
            </w:r>
          </w:p>
        </w:tc>
        <w:tc>
          <w:tcPr>
            <w:tcW w:w="2126" w:type="dxa"/>
            <w:tcBorders>
              <w:top w:val="single" w:sz="5" w:space="0" w:color="000000"/>
              <w:left w:val="single" w:sz="5" w:space="0" w:color="000000"/>
              <w:bottom w:val="single" w:sz="5" w:space="0" w:color="000000"/>
              <w:right w:val="single" w:sz="5" w:space="0" w:color="000000"/>
            </w:tcBorders>
          </w:tcPr>
          <w:p w14:paraId="65EEBD39" w14:textId="77777777" w:rsidR="003E6EFE" w:rsidRPr="00A249F6" w:rsidRDefault="009E1F29" w:rsidP="00164874">
            <w:pPr>
              <w:spacing w:line="226" w:lineRule="exact"/>
              <w:ind w:left="1" w:right="-20"/>
              <w:rPr>
                <w:rFonts w:ascii="Arial" w:eastAsia="Arial" w:hAnsi="Arial" w:cs="Arial"/>
                <w:sz w:val="20"/>
                <w:szCs w:val="20"/>
                <w:lang w:val="nb-NO"/>
              </w:rPr>
            </w:pPr>
            <w:r>
              <w:rPr>
                <w:rFonts w:ascii="Arial" w:eastAsia="Arial" w:hAnsi="Arial" w:cs="Arial"/>
                <w:sz w:val="20"/>
                <w:szCs w:val="20"/>
                <w:lang w:val="nb-NO"/>
              </w:rPr>
              <w:t>Jerry Dimitriou</w:t>
            </w:r>
          </w:p>
        </w:tc>
        <w:tc>
          <w:tcPr>
            <w:tcW w:w="2268" w:type="dxa"/>
            <w:tcBorders>
              <w:top w:val="single" w:sz="5" w:space="0" w:color="000000"/>
              <w:left w:val="single" w:sz="5" w:space="0" w:color="000000"/>
              <w:bottom w:val="single" w:sz="5" w:space="0" w:color="000000"/>
              <w:right w:val="single" w:sz="8" w:space="0" w:color="000000"/>
            </w:tcBorders>
          </w:tcPr>
          <w:p w14:paraId="12DE1D49" w14:textId="77777777" w:rsidR="00C525DF" w:rsidRPr="00A249F6" w:rsidRDefault="009E1F29" w:rsidP="00A249F6">
            <w:pPr>
              <w:spacing w:line="226" w:lineRule="exact"/>
              <w:ind w:left="102" w:right="-20"/>
              <w:rPr>
                <w:rFonts w:ascii="Arial" w:eastAsia="Arial" w:hAnsi="Arial" w:cs="Arial"/>
                <w:sz w:val="20"/>
                <w:szCs w:val="20"/>
                <w:lang w:val="nb-NO"/>
              </w:rPr>
            </w:pPr>
            <w:r>
              <w:rPr>
                <w:rFonts w:ascii="Arial" w:eastAsia="Arial" w:hAnsi="Arial" w:cs="Arial"/>
                <w:sz w:val="20"/>
                <w:szCs w:val="20"/>
                <w:lang w:val="nb-NO"/>
              </w:rPr>
              <w:t>OpenPEPPOL OO</w:t>
            </w:r>
          </w:p>
        </w:tc>
        <w:tc>
          <w:tcPr>
            <w:tcW w:w="3969" w:type="dxa"/>
            <w:tcBorders>
              <w:top w:val="single" w:sz="5" w:space="0" w:color="000000"/>
              <w:left w:val="single" w:sz="8" w:space="0" w:color="000000"/>
              <w:bottom w:val="single" w:sz="5" w:space="0" w:color="000000"/>
              <w:right w:val="single" w:sz="5" w:space="0" w:color="000000"/>
            </w:tcBorders>
          </w:tcPr>
          <w:p w14:paraId="6E162A5F" w14:textId="77777777" w:rsidR="003E6EFE" w:rsidRPr="00A94690" w:rsidRDefault="009E1F29" w:rsidP="00A249F6">
            <w:pPr>
              <w:spacing w:line="226" w:lineRule="exact"/>
              <w:ind w:left="100" w:right="-20"/>
              <w:rPr>
                <w:rFonts w:ascii="Arial" w:eastAsia="Arial" w:hAnsi="Arial" w:cs="Arial"/>
                <w:sz w:val="20"/>
                <w:szCs w:val="20"/>
              </w:rPr>
            </w:pPr>
            <w:r>
              <w:rPr>
                <w:rFonts w:ascii="Arial" w:eastAsia="Arial" w:hAnsi="Arial" w:cs="Arial"/>
                <w:sz w:val="20"/>
                <w:szCs w:val="20"/>
              </w:rPr>
              <w:t xml:space="preserve">Alignment of the guide with the latest </w:t>
            </w:r>
            <w:proofErr w:type="spellStart"/>
            <w:r>
              <w:rPr>
                <w:rFonts w:ascii="Arial" w:eastAsia="Arial" w:hAnsi="Arial" w:cs="Arial"/>
                <w:sz w:val="20"/>
                <w:szCs w:val="20"/>
              </w:rPr>
              <w:t>peppol</w:t>
            </w:r>
            <w:proofErr w:type="spellEnd"/>
            <w:r>
              <w:rPr>
                <w:rFonts w:ascii="Arial" w:eastAsia="Arial" w:hAnsi="Arial" w:cs="Arial"/>
                <w:sz w:val="20"/>
                <w:szCs w:val="20"/>
              </w:rPr>
              <w:t xml:space="preserve"> specifications</w:t>
            </w:r>
          </w:p>
        </w:tc>
      </w:tr>
      <w:tr w:rsidR="00C525DF" w:rsidRPr="00C525DF" w14:paraId="15662DE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1E16A9FE" w14:textId="77777777" w:rsidR="003E6EFE" w:rsidRPr="00A249F6" w:rsidRDefault="003E6EFE" w:rsidP="00381B91">
            <w:pPr>
              <w:spacing w:line="226" w:lineRule="exact"/>
              <w:ind w:left="283" w:right="-20"/>
              <w:rPr>
                <w:rFonts w:ascii="Arial" w:eastAsia="Arial" w:hAnsi="Arial" w:cs="Arial"/>
                <w:sz w:val="20"/>
                <w:szCs w:val="20"/>
                <w:lang w:val="nb-NO"/>
              </w:rPr>
            </w:pPr>
          </w:p>
        </w:tc>
        <w:tc>
          <w:tcPr>
            <w:tcW w:w="1134" w:type="dxa"/>
            <w:tcBorders>
              <w:top w:val="single" w:sz="5" w:space="0" w:color="000000"/>
              <w:left w:val="single" w:sz="8" w:space="0" w:color="000000"/>
              <w:bottom w:val="single" w:sz="5" w:space="0" w:color="000000"/>
              <w:right w:val="single" w:sz="5" w:space="0" w:color="000000"/>
            </w:tcBorders>
          </w:tcPr>
          <w:p w14:paraId="66843D5A" w14:textId="77777777" w:rsidR="003E6EFE" w:rsidRPr="00A249F6" w:rsidRDefault="003E6EFE" w:rsidP="00164874">
            <w:pPr>
              <w:spacing w:line="226" w:lineRule="exact"/>
              <w:ind w:left="-6" w:right="-20"/>
              <w:rPr>
                <w:rFonts w:ascii="Arial" w:eastAsia="Arial" w:hAnsi="Arial" w:cs="Arial"/>
                <w:sz w:val="20"/>
                <w:szCs w:val="20"/>
                <w:lang w:val="nb-NO"/>
              </w:rPr>
            </w:pPr>
          </w:p>
        </w:tc>
        <w:tc>
          <w:tcPr>
            <w:tcW w:w="2126" w:type="dxa"/>
            <w:tcBorders>
              <w:top w:val="single" w:sz="5" w:space="0" w:color="000000"/>
              <w:left w:val="single" w:sz="5" w:space="0" w:color="000000"/>
              <w:bottom w:val="single" w:sz="5" w:space="0" w:color="000000"/>
              <w:right w:val="single" w:sz="5" w:space="0" w:color="000000"/>
            </w:tcBorders>
          </w:tcPr>
          <w:p w14:paraId="7A329BDB" w14:textId="77777777" w:rsidR="003E6EFE" w:rsidRPr="00A249F6" w:rsidRDefault="003E6EFE" w:rsidP="00164874">
            <w:pPr>
              <w:spacing w:line="226" w:lineRule="exact"/>
              <w:ind w:left="1" w:right="-20"/>
              <w:rPr>
                <w:rFonts w:ascii="Arial" w:eastAsia="Arial" w:hAnsi="Arial" w:cs="Arial"/>
                <w:sz w:val="20"/>
                <w:szCs w:val="20"/>
                <w:lang w:val="nb-NO"/>
              </w:rPr>
            </w:pPr>
          </w:p>
        </w:tc>
        <w:tc>
          <w:tcPr>
            <w:tcW w:w="2268" w:type="dxa"/>
            <w:tcBorders>
              <w:top w:val="single" w:sz="5" w:space="0" w:color="000000"/>
              <w:left w:val="single" w:sz="5" w:space="0" w:color="000000"/>
              <w:bottom w:val="single" w:sz="5" w:space="0" w:color="000000"/>
              <w:right w:val="single" w:sz="8" w:space="0" w:color="000000"/>
            </w:tcBorders>
          </w:tcPr>
          <w:p w14:paraId="02920B8F" w14:textId="77777777" w:rsidR="003E6EFE" w:rsidRPr="00A249F6" w:rsidRDefault="003E6EFE" w:rsidP="00A249F6">
            <w:pPr>
              <w:spacing w:line="226" w:lineRule="exact"/>
              <w:ind w:left="102" w:right="-20"/>
              <w:rPr>
                <w:rFonts w:ascii="Arial" w:eastAsia="Arial" w:hAnsi="Arial" w:cs="Arial"/>
                <w:sz w:val="20"/>
                <w:szCs w:val="20"/>
                <w:lang w:val="nb-NO"/>
              </w:rPr>
            </w:pPr>
          </w:p>
        </w:tc>
        <w:tc>
          <w:tcPr>
            <w:tcW w:w="3969" w:type="dxa"/>
            <w:tcBorders>
              <w:top w:val="single" w:sz="5" w:space="0" w:color="000000"/>
              <w:left w:val="single" w:sz="8" w:space="0" w:color="000000"/>
              <w:bottom w:val="single" w:sz="5" w:space="0" w:color="000000"/>
              <w:right w:val="single" w:sz="5" w:space="0" w:color="000000"/>
            </w:tcBorders>
          </w:tcPr>
          <w:p w14:paraId="37D22F1D" w14:textId="77777777" w:rsidR="003E6EFE" w:rsidRPr="00C525DF" w:rsidRDefault="003E6EFE" w:rsidP="00A249F6">
            <w:pPr>
              <w:spacing w:line="226" w:lineRule="exact"/>
              <w:ind w:left="100" w:right="-20"/>
              <w:rPr>
                <w:rFonts w:ascii="Arial" w:eastAsia="Arial" w:hAnsi="Arial" w:cs="Arial"/>
                <w:sz w:val="20"/>
                <w:szCs w:val="20"/>
              </w:rPr>
            </w:pPr>
          </w:p>
        </w:tc>
      </w:tr>
      <w:tr w:rsidR="00C525DF" w:rsidRPr="00C525DF" w14:paraId="18DDEE7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BFCA508" w14:textId="77777777" w:rsidR="003E6EFE" w:rsidRPr="00C525DF" w:rsidRDefault="003E6EFE"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7653E5C4" w14:textId="77777777" w:rsidR="003E6EFE" w:rsidRPr="00C525DF" w:rsidRDefault="003E6EFE"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0BA28372" w14:textId="77777777" w:rsidR="003E6EFE" w:rsidRPr="00C525DF" w:rsidRDefault="003E6EFE"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74996DF9" w14:textId="77777777" w:rsidR="003E6EFE" w:rsidRPr="00C525DF" w:rsidRDefault="003E6EFE" w:rsidP="00A249F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3D1CE730" w14:textId="77777777" w:rsidR="003E6EFE" w:rsidRPr="00C525DF" w:rsidRDefault="003E6EFE" w:rsidP="00A249F6">
            <w:pPr>
              <w:spacing w:line="226" w:lineRule="exact"/>
              <w:ind w:left="100" w:right="-20"/>
              <w:rPr>
                <w:rFonts w:ascii="Arial" w:eastAsia="Arial" w:hAnsi="Arial" w:cs="Arial"/>
                <w:sz w:val="20"/>
                <w:szCs w:val="20"/>
              </w:rPr>
            </w:pPr>
          </w:p>
        </w:tc>
      </w:tr>
      <w:tr w:rsidR="00164874" w:rsidRPr="00C525DF" w14:paraId="780EB51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1512E0EB" w14:textId="77777777" w:rsidR="00C525DF" w:rsidRPr="00C525DF" w:rsidRDefault="00C525DF"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104B50FF" w14:textId="77777777" w:rsidR="00C525DF" w:rsidRPr="00C525DF" w:rsidRDefault="00C525DF"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346EEDE6" w14:textId="77777777" w:rsidR="00C525DF" w:rsidRPr="00C525DF" w:rsidRDefault="00C525DF"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1EA9714A" w14:textId="77777777" w:rsidR="00C525DF" w:rsidRPr="00C525DF" w:rsidRDefault="00C525DF" w:rsidP="00C525DF">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656BEA77" w14:textId="77777777" w:rsidR="00381B91" w:rsidRPr="00C525DF" w:rsidRDefault="00381B91" w:rsidP="00C525DF">
            <w:pPr>
              <w:spacing w:line="226" w:lineRule="exact"/>
              <w:ind w:left="100" w:right="-20"/>
              <w:rPr>
                <w:rFonts w:ascii="Arial" w:eastAsia="Arial" w:hAnsi="Arial" w:cs="Arial"/>
                <w:sz w:val="20"/>
                <w:szCs w:val="20"/>
              </w:rPr>
            </w:pPr>
          </w:p>
        </w:tc>
      </w:tr>
      <w:tr w:rsidR="00164874" w:rsidRPr="00C525DF" w14:paraId="21DB7B59" w14:textId="77777777" w:rsidTr="00697F16">
        <w:trPr>
          <w:trHeight w:val="308"/>
        </w:trPr>
        <w:tc>
          <w:tcPr>
            <w:tcW w:w="857" w:type="dxa"/>
            <w:tcBorders>
              <w:top w:val="single" w:sz="5" w:space="0" w:color="000000"/>
              <w:left w:val="single" w:sz="5" w:space="0" w:color="000000"/>
              <w:bottom w:val="single" w:sz="5" w:space="0" w:color="000000"/>
              <w:right w:val="single" w:sz="8" w:space="0" w:color="000000"/>
            </w:tcBorders>
          </w:tcPr>
          <w:p w14:paraId="67470A3A" w14:textId="77777777" w:rsidR="00381B91" w:rsidRPr="00C525DF"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2B60341B" w14:textId="77777777" w:rsidR="00381B91" w:rsidRPr="00C525DF" w:rsidRDefault="00381B91"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24BBABE7" w14:textId="77777777" w:rsidR="00381B91" w:rsidRPr="00C525DF"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4EBE8A51" w14:textId="77777777" w:rsidR="00381B91" w:rsidRPr="00C525DF"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7ECD379D" w14:textId="77777777" w:rsidR="00381B91" w:rsidRPr="00C525DF" w:rsidRDefault="00381B91" w:rsidP="00381B91">
            <w:pPr>
              <w:spacing w:line="226" w:lineRule="exact"/>
              <w:ind w:left="100" w:right="-20"/>
              <w:rPr>
                <w:rFonts w:ascii="Arial" w:eastAsia="Arial" w:hAnsi="Arial" w:cs="Arial"/>
                <w:sz w:val="20"/>
                <w:szCs w:val="20"/>
              </w:rPr>
            </w:pPr>
          </w:p>
        </w:tc>
      </w:tr>
      <w:tr w:rsidR="00164874" w:rsidRPr="00087C25" w14:paraId="2D54E50C" w14:textId="77777777" w:rsidTr="00697F16">
        <w:trPr>
          <w:trHeight w:val="266"/>
        </w:trPr>
        <w:tc>
          <w:tcPr>
            <w:tcW w:w="857" w:type="dxa"/>
            <w:tcBorders>
              <w:top w:val="single" w:sz="5" w:space="0" w:color="000000"/>
              <w:left w:val="single" w:sz="5" w:space="0" w:color="000000"/>
              <w:bottom w:val="single" w:sz="5" w:space="0" w:color="000000"/>
              <w:right w:val="single" w:sz="8" w:space="0" w:color="000000"/>
            </w:tcBorders>
          </w:tcPr>
          <w:p w14:paraId="7C17BBCD" w14:textId="77777777" w:rsidR="00381B91"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358CA9B3" w14:textId="77777777" w:rsidR="00381B91" w:rsidRDefault="00381B91" w:rsidP="00607092">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7057062D" w14:textId="77777777" w:rsidR="00381B91"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5594D77E" w14:textId="77777777" w:rsidR="00381B91"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4A1BF362" w14:textId="77777777" w:rsidR="00381B91" w:rsidRDefault="00381B91" w:rsidP="00381B91">
            <w:pPr>
              <w:spacing w:line="226" w:lineRule="exact"/>
              <w:ind w:left="100" w:right="-20"/>
              <w:rPr>
                <w:rFonts w:ascii="Arial" w:eastAsia="Arial" w:hAnsi="Arial" w:cs="Arial"/>
                <w:sz w:val="20"/>
                <w:szCs w:val="20"/>
              </w:rPr>
            </w:pPr>
          </w:p>
        </w:tc>
      </w:tr>
      <w:tr w:rsidR="00E93356" w:rsidRPr="00087C25" w14:paraId="10769DC2" w14:textId="77777777" w:rsidTr="00697F16">
        <w:trPr>
          <w:trHeight w:val="182"/>
        </w:trPr>
        <w:tc>
          <w:tcPr>
            <w:tcW w:w="857" w:type="dxa"/>
            <w:tcBorders>
              <w:top w:val="single" w:sz="5" w:space="0" w:color="000000"/>
              <w:left w:val="single" w:sz="5" w:space="0" w:color="000000"/>
              <w:bottom w:val="single" w:sz="5" w:space="0" w:color="000000"/>
              <w:right w:val="single" w:sz="8" w:space="0" w:color="000000"/>
            </w:tcBorders>
          </w:tcPr>
          <w:p w14:paraId="2CE3CD29" w14:textId="77777777" w:rsidR="00E93356" w:rsidRDefault="00E93356" w:rsidP="00E93356">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3A426288" w14:textId="77777777" w:rsidR="00E93356" w:rsidRDefault="00E93356" w:rsidP="00E93356">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1FCABD92" w14:textId="77777777" w:rsidR="00E93356" w:rsidRDefault="00E93356" w:rsidP="00E93356">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3FD74C6D" w14:textId="77777777" w:rsidR="00E93356" w:rsidRDefault="00E93356" w:rsidP="00E9335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419BC8E4" w14:textId="77777777" w:rsidR="00E93356" w:rsidRDefault="00E93356" w:rsidP="00E93356">
            <w:pPr>
              <w:spacing w:line="226" w:lineRule="exact"/>
              <w:ind w:left="100" w:right="-20"/>
              <w:rPr>
                <w:rFonts w:ascii="Arial" w:eastAsia="Arial" w:hAnsi="Arial" w:cs="Arial"/>
                <w:sz w:val="20"/>
                <w:szCs w:val="20"/>
              </w:rPr>
            </w:pPr>
          </w:p>
        </w:tc>
      </w:tr>
    </w:tbl>
    <w:p w14:paraId="318EE788" w14:textId="77777777" w:rsidR="0015016A" w:rsidRDefault="0015016A" w:rsidP="0015016A">
      <w:pPr>
        <w:spacing w:before="2" w:line="130" w:lineRule="exact"/>
        <w:rPr>
          <w:sz w:val="13"/>
          <w:szCs w:val="13"/>
        </w:rPr>
      </w:pPr>
    </w:p>
    <w:p w14:paraId="52550DE5" w14:textId="77777777" w:rsidR="0015016A" w:rsidRDefault="0015016A" w:rsidP="0015016A">
      <w:pPr>
        <w:spacing w:line="200" w:lineRule="exact"/>
        <w:rPr>
          <w:sz w:val="20"/>
          <w:szCs w:val="20"/>
        </w:rPr>
      </w:pPr>
    </w:p>
    <w:p w14:paraId="2402DA97" w14:textId="77777777" w:rsidR="0015016A" w:rsidRPr="003E6EFE" w:rsidRDefault="0015016A" w:rsidP="00437745">
      <w:pPr>
        <w:pStyle w:val="Heading2"/>
        <w:rPr>
          <w:rFonts w:eastAsia="Arial"/>
        </w:rPr>
      </w:pPr>
      <w:bookmarkStart w:id="40" w:name="_Toc354134425"/>
      <w:bookmarkStart w:id="41" w:name="_Toc354554822"/>
      <w:bookmarkStart w:id="42" w:name="_Toc354576110"/>
      <w:bookmarkStart w:id="43" w:name="_Toc355097353"/>
      <w:bookmarkStart w:id="44" w:name="_Toc355700093"/>
      <w:bookmarkStart w:id="45" w:name="_Toc355700215"/>
      <w:bookmarkStart w:id="46" w:name="_Toc356905010"/>
      <w:bookmarkStart w:id="47" w:name="_Toc517690121"/>
      <w:r w:rsidRPr="003E6EFE">
        <w:rPr>
          <w:rFonts w:eastAsia="Arial"/>
        </w:rPr>
        <w:t>Co</w:t>
      </w:r>
      <w:r w:rsidRPr="003E6EFE">
        <w:rPr>
          <w:rFonts w:eastAsia="Arial"/>
          <w:spacing w:val="1"/>
        </w:rPr>
        <w:t>n</w:t>
      </w:r>
      <w:r w:rsidRPr="003E6EFE">
        <w:rPr>
          <w:rFonts w:eastAsia="Arial"/>
        </w:rPr>
        <w:t>trib</w:t>
      </w:r>
      <w:r w:rsidRPr="003E6EFE">
        <w:rPr>
          <w:rFonts w:eastAsia="Arial"/>
          <w:spacing w:val="1"/>
        </w:rPr>
        <w:t>u</w:t>
      </w:r>
      <w:r w:rsidRPr="003E6EFE">
        <w:rPr>
          <w:rFonts w:eastAsia="Arial"/>
        </w:rPr>
        <w:t>t</w:t>
      </w:r>
      <w:r w:rsidRPr="003E6EFE">
        <w:rPr>
          <w:rFonts w:eastAsia="Arial"/>
          <w:spacing w:val="-1"/>
        </w:rPr>
        <w:t>o</w:t>
      </w:r>
      <w:r w:rsidRPr="003E6EFE">
        <w:rPr>
          <w:rFonts w:eastAsia="Arial"/>
        </w:rPr>
        <w:t>rs</w:t>
      </w:r>
      <w:bookmarkEnd w:id="40"/>
      <w:bookmarkEnd w:id="41"/>
      <w:bookmarkEnd w:id="42"/>
      <w:bookmarkEnd w:id="43"/>
      <w:bookmarkEnd w:id="44"/>
      <w:bookmarkEnd w:id="45"/>
      <w:bookmarkEnd w:id="46"/>
      <w:bookmarkEnd w:id="47"/>
    </w:p>
    <w:tbl>
      <w:tblPr>
        <w:tblW w:w="8227" w:type="dxa"/>
        <w:tblInd w:w="65" w:type="dxa"/>
        <w:tblCellMar>
          <w:left w:w="70" w:type="dxa"/>
          <w:right w:w="70" w:type="dxa"/>
        </w:tblCellMar>
        <w:tblLook w:val="0000" w:firstRow="0" w:lastRow="0" w:firstColumn="0" w:lastColumn="0" w:noHBand="0" w:noVBand="0"/>
      </w:tblPr>
      <w:tblGrid>
        <w:gridCol w:w="846"/>
        <w:gridCol w:w="2274"/>
        <w:gridCol w:w="5107"/>
      </w:tblGrid>
      <w:tr w:rsidR="008879A4" w:rsidRPr="00BB0C1F" w14:paraId="3245B0BD" w14:textId="77777777" w:rsidTr="008879A4">
        <w:trPr>
          <w:trHeight w:val="570"/>
        </w:trPr>
        <w:tc>
          <w:tcPr>
            <w:tcW w:w="846" w:type="dxa"/>
            <w:tcBorders>
              <w:top w:val="single" w:sz="4" w:space="0" w:color="auto"/>
              <w:left w:val="single" w:sz="4" w:space="0" w:color="auto"/>
              <w:bottom w:val="single" w:sz="4" w:space="0" w:color="auto"/>
              <w:right w:val="nil"/>
            </w:tcBorders>
            <w:shd w:val="clear" w:color="auto" w:fill="D9D9D9" w:themeFill="background1" w:themeFillShade="D9"/>
            <w:vAlign w:val="bottom"/>
          </w:tcPr>
          <w:p w14:paraId="1C88A8E0" w14:textId="77777777" w:rsidR="008879A4" w:rsidRPr="00BB0C1F" w:rsidRDefault="008879A4" w:rsidP="0002275A">
            <w:pPr>
              <w:pStyle w:val="NoSpacing"/>
              <w:rPr>
                <w:sz w:val="20"/>
                <w:szCs w:val="20"/>
                <w:lang w:val="en-GB" w:eastAsia="nl-NL"/>
              </w:rPr>
            </w:pPr>
            <w:r w:rsidRPr="00BB0C1F">
              <w:rPr>
                <w:sz w:val="20"/>
                <w:szCs w:val="20"/>
                <w:lang w:val="en-GB" w:eastAsia="nl-NL"/>
              </w:rPr>
              <w:t>Country</w:t>
            </w:r>
          </w:p>
        </w:tc>
        <w:tc>
          <w:tcPr>
            <w:tcW w:w="2274" w:type="dxa"/>
            <w:tcBorders>
              <w:top w:val="single" w:sz="4" w:space="0" w:color="auto"/>
              <w:left w:val="single" w:sz="4" w:space="0" w:color="000000"/>
              <w:bottom w:val="single" w:sz="4" w:space="0" w:color="auto"/>
              <w:right w:val="nil"/>
            </w:tcBorders>
            <w:shd w:val="clear" w:color="auto" w:fill="D9D9D9" w:themeFill="background1" w:themeFillShade="D9"/>
            <w:noWrap/>
            <w:vAlign w:val="bottom"/>
          </w:tcPr>
          <w:p w14:paraId="41C360EF" w14:textId="77777777" w:rsidR="008879A4" w:rsidRPr="00BB0C1F" w:rsidRDefault="008879A4" w:rsidP="0002275A">
            <w:pPr>
              <w:pStyle w:val="NoSpacing"/>
              <w:rPr>
                <w:sz w:val="20"/>
                <w:szCs w:val="20"/>
                <w:lang w:val="en-GB" w:eastAsia="nl-NL"/>
              </w:rPr>
            </w:pPr>
            <w:r w:rsidRPr="00BB0C1F">
              <w:rPr>
                <w:sz w:val="20"/>
                <w:szCs w:val="20"/>
                <w:lang w:val="en-GB" w:eastAsia="nl-NL"/>
              </w:rPr>
              <w:t>Name</w:t>
            </w:r>
          </w:p>
        </w:tc>
        <w:tc>
          <w:tcPr>
            <w:tcW w:w="5107" w:type="dxa"/>
            <w:tcBorders>
              <w:top w:val="single" w:sz="4" w:space="0" w:color="auto"/>
              <w:left w:val="single" w:sz="4" w:space="0" w:color="000000"/>
              <w:bottom w:val="single" w:sz="4" w:space="0" w:color="auto"/>
              <w:right w:val="single" w:sz="4" w:space="0" w:color="auto"/>
            </w:tcBorders>
            <w:shd w:val="clear" w:color="auto" w:fill="D9D9D9" w:themeFill="background1" w:themeFillShade="D9"/>
            <w:vAlign w:val="bottom"/>
          </w:tcPr>
          <w:p w14:paraId="7F6A7634" w14:textId="77777777" w:rsidR="008879A4" w:rsidRPr="00BB0C1F" w:rsidRDefault="008879A4" w:rsidP="0002275A">
            <w:pPr>
              <w:pStyle w:val="NoSpacing"/>
              <w:rPr>
                <w:sz w:val="20"/>
                <w:szCs w:val="20"/>
                <w:lang w:val="en-GB" w:eastAsia="nl-NL"/>
              </w:rPr>
            </w:pPr>
            <w:r w:rsidRPr="00BB0C1F">
              <w:rPr>
                <w:sz w:val="20"/>
                <w:szCs w:val="20"/>
                <w:lang w:val="en-GB" w:eastAsia="nl-NL"/>
              </w:rPr>
              <w:t>Organization (= Beneficiary – Organization in national consortium – Subcontractor)</w:t>
            </w:r>
          </w:p>
        </w:tc>
      </w:tr>
      <w:tr w:rsidR="008879A4" w:rsidRPr="00BB0C1F" w14:paraId="489E2322"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69A024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56196F" w14:textId="77777777" w:rsidR="008879A4" w:rsidRPr="00BB0C1F" w:rsidRDefault="008879A4" w:rsidP="0002275A">
            <w:pPr>
              <w:rPr>
                <w:rFonts w:cs="Arial"/>
                <w:sz w:val="20"/>
                <w:szCs w:val="20"/>
                <w:lang w:val="en-GB" w:eastAsia="de-DE"/>
              </w:rPr>
            </w:pPr>
            <w:proofErr w:type="spellStart"/>
            <w:r w:rsidRPr="00BB0C1F">
              <w:rPr>
                <w:sz w:val="20"/>
                <w:szCs w:val="20"/>
                <w:lang w:val="en-GB" w:eastAsia="el-GR"/>
              </w:rPr>
              <w:t>Kornelis</w:t>
            </w:r>
            <w:proofErr w:type="spellEnd"/>
            <w:r w:rsidRPr="00BB0C1F">
              <w:rPr>
                <w:sz w:val="20"/>
                <w:szCs w:val="20"/>
                <w:lang w:val="en-GB" w:eastAsia="el-GR"/>
              </w:rPr>
              <w:t xml:space="preserve"> </w:t>
            </w:r>
            <w:proofErr w:type="spellStart"/>
            <w:r w:rsidRPr="00BB0C1F">
              <w:rPr>
                <w:sz w:val="20"/>
                <w:szCs w:val="20"/>
                <w:lang w:val="en-GB" w:eastAsia="el-GR"/>
              </w:rPr>
              <w:t>Drijfhout</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7B1AA7A3" w14:textId="77777777" w:rsidR="008879A4" w:rsidRPr="00BB0C1F" w:rsidRDefault="008879A4" w:rsidP="0002275A">
            <w:pPr>
              <w:rPr>
                <w:rFonts w:cs="Arial"/>
                <w:sz w:val="20"/>
                <w:szCs w:val="20"/>
                <w:lang w:val="en-GB" w:eastAsia="de-DE"/>
              </w:rPr>
            </w:pPr>
            <w:proofErr w:type="spellStart"/>
            <w:r w:rsidRPr="00BB0C1F">
              <w:rPr>
                <w:sz w:val="20"/>
                <w:szCs w:val="20"/>
                <w:lang w:val="en-GB" w:eastAsia="el-GR"/>
              </w:rPr>
              <w:t>PIANOo</w:t>
            </w:r>
            <w:proofErr w:type="spellEnd"/>
            <w:r w:rsidRPr="00BB0C1F">
              <w:rPr>
                <w:sz w:val="20"/>
                <w:szCs w:val="20"/>
                <w:lang w:val="en-GB" w:eastAsia="el-GR"/>
              </w:rPr>
              <w:t xml:space="preserve"> – WG leader</w:t>
            </w:r>
          </w:p>
        </w:tc>
      </w:tr>
      <w:tr w:rsidR="008879A4" w:rsidRPr="00254E84" w14:paraId="0A8FF90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75B6A032"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C9DFD"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Jerry Dimitriou</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CB5EE9F" w14:textId="77777777" w:rsidR="008879A4" w:rsidRPr="00BB0C1F" w:rsidRDefault="00765E7B" w:rsidP="0002275A">
            <w:pPr>
              <w:rPr>
                <w:rFonts w:cs="Arial"/>
                <w:sz w:val="20"/>
                <w:szCs w:val="20"/>
                <w:lang w:val="en-GB" w:eastAsia="de-DE"/>
              </w:rPr>
            </w:pPr>
            <w:r>
              <w:rPr>
                <w:rFonts w:cs="Arial"/>
                <w:sz w:val="20"/>
                <w:szCs w:val="20"/>
                <w:lang w:val="en-GB" w:eastAsia="de-DE"/>
              </w:rPr>
              <w:t>University of Piraeus</w:t>
            </w:r>
            <w:r w:rsidR="00886D27">
              <w:rPr>
                <w:rFonts w:cs="Arial"/>
                <w:sz w:val="20"/>
                <w:szCs w:val="20"/>
                <w:lang w:val="en-GB" w:eastAsia="de-DE"/>
              </w:rPr>
              <w:t xml:space="preserve"> Research </w:t>
            </w:r>
            <w:proofErr w:type="spellStart"/>
            <w:r w:rsidR="00886D27">
              <w:rPr>
                <w:rFonts w:cs="Arial"/>
                <w:sz w:val="20"/>
                <w:szCs w:val="20"/>
                <w:lang w:val="en-GB" w:eastAsia="de-DE"/>
              </w:rPr>
              <w:t>Center</w:t>
            </w:r>
            <w:proofErr w:type="spellEnd"/>
            <w:r w:rsidR="00886D27">
              <w:rPr>
                <w:rFonts w:cs="Arial"/>
                <w:sz w:val="20"/>
                <w:szCs w:val="20"/>
                <w:lang w:val="en-GB" w:eastAsia="de-DE"/>
              </w:rPr>
              <w:t xml:space="preserve"> (UPRC)</w:t>
            </w:r>
          </w:p>
        </w:tc>
      </w:tr>
      <w:tr w:rsidR="008879A4" w:rsidRPr="00254E84" w14:paraId="39B67BD6"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051E613"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440E3"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Lefteris</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Leontaridis</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56A4A6F"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NetSmart</w:t>
            </w:r>
            <w:proofErr w:type="spellEnd"/>
            <w:r w:rsidRPr="00BB0C1F">
              <w:rPr>
                <w:rFonts w:cs="Arial"/>
                <w:sz w:val="20"/>
                <w:szCs w:val="20"/>
                <w:lang w:val="en-GB" w:eastAsia="de-DE"/>
              </w:rPr>
              <w:t xml:space="preserve"> – senior </w:t>
            </w:r>
            <w:proofErr w:type="spellStart"/>
            <w:r w:rsidRPr="00BB0C1F">
              <w:rPr>
                <w:rFonts w:cs="Arial"/>
                <w:sz w:val="20"/>
                <w:szCs w:val="20"/>
                <w:lang w:val="en-GB" w:eastAsia="de-DE"/>
              </w:rPr>
              <w:t>OpenPEPPOL</w:t>
            </w:r>
            <w:proofErr w:type="spellEnd"/>
            <w:r w:rsidRPr="00BB0C1F">
              <w:rPr>
                <w:rFonts w:cs="Arial"/>
                <w:sz w:val="20"/>
                <w:szCs w:val="20"/>
                <w:lang w:val="en-GB" w:eastAsia="de-DE"/>
              </w:rPr>
              <w:t xml:space="preserve"> advisor</w:t>
            </w:r>
          </w:p>
        </w:tc>
      </w:tr>
      <w:tr w:rsidR="008879A4" w:rsidRPr="00254E84" w14:paraId="29273B1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28B98FB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CB4A8D"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Andriana </w:t>
            </w:r>
            <w:proofErr w:type="spellStart"/>
            <w:r w:rsidRPr="00BB0C1F">
              <w:rPr>
                <w:rFonts w:cs="Arial"/>
                <w:sz w:val="20"/>
                <w:szCs w:val="20"/>
                <w:lang w:val="en-GB" w:eastAsia="de-DE"/>
              </w:rPr>
              <w:t>Prentza</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EF7F2B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University of Piraeus</w:t>
            </w:r>
            <w:r w:rsidR="00886D27">
              <w:rPr>
                <w:rFonts w:cs="Arial"/>
                <w:sz w:val="20"/>
                <w:szCs w:val="20"/>
                <w:lang w:val="en-GB" w:eastAsia="de-DE"/>
              </w:rPr>
              <w:t xml:space="preserve"> Research </w:t>
            </w:r>
            <w:proofErr w:type="spellStart"/>
            <w:r w:rsidR="00886D27">
              <w:rPr>
                <w:rFonts w:cs="Arial"/>
                <w:sz w:val="20"/>
                <w:szCs w:val="20"/>
                <w:lang w:val="en-GB" w:eastAsia="de-DE"/>
              </w:rPr>
              <w:t>Center</w:t>
            </w:r>
            <w:proofErr w:type="spellEnd"/>
            <w:r w:rsidR="00886D27">
              <w:rPr>
                <w:rFonts w:cs="Arial"/>
                <w:sz w:val="20"/>
                <w:szCs w:val="20"/>
                <w:lang w:val="en-GB" w:eastAsia="de-DE"/>
              </w:rPr>
              <w:t xml:space="preserve"> (UPRC)</w:t>
            </w:r>
          </w:p>
        </w:tc>
      </w:tr>
      <w:tr w:rsidR="008879A4" w:rsidRPr="00254E84" w14:paraId="1B7CE4C8"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611378D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0F9783"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Manuel Cano Gomez</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48345A6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NEXUS IT</w:t>
            </w:r>
          </w:p>
        </w:tc>
      </w:tr>
      <w:tr w:rsidR="008879A4" w:rsidRPr="00254E84" w14:paraId="4F389AE2"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21618B73"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2F767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Jan </w:t>
            </w:r>
            <w:proofErr w:type="spellStart"/>
            <w:r w:rsidRPr="00BB0C1F">
              <w:rPr>
                <w:rFonts w:cs="Arial"/>
                <w:sz w:val="20"/>
                <w:szCs w:val="20"/>
                <w:lang w:val="en-GB" w:eastAsia="de-DE"/>
              </w:rPr>
              <w:t>Mærøe</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55E1B70F"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p>
        </w:tc>
      </w:tr>
      <w:tr w:rsidR="008879A4" w:rsidRPr="00254E84" w14:paraId="76B92D95"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99AA12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26035A"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Siw</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Midtgård</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Meckelborg</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95B82E3"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p>
        </w:tc>
      </w:tr>
      <w:tr w:rsidR="008879A4" w:rsidRPr="00254E84" w14:paraId="3DF448F4"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916954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9B13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Bergheim, </w:t>
            </w:r>
            <w:proofErr w:type="spellStart"/>
            <w:r w:rsidRPr="00BB0C1F">
              <w:rPr>
                <w:rFonts w:cs="Arial"/>
                <w:sz w:val="20"/>
                <w:szCs w:val="20"/>
                <w:lang w:val="en-GB" w:eastAsia="de-DE"/>
              </w:rPr>
              <w:t>Erlend</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Klakegg</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BC05E74"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p>
        </w:tc>
      </w:tr>
      <w:tr w:rsidR="008879A4" w:rsidRPr="00254E84" w14:paraId="274B4C60"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F9F970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72A27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Elisa </w:t>
            </w:r>
            <w:proofErr w:type="spellStart"/>
            <w:r w:rsidRPr="00BB0C1F">
              <w:rPr>
                <w:rFonts w:cs="Arial"/>
                <w:sz w:val="20"/>
                <w:szCs w:val="20"/>
                <w:lang w:val="en-GB" w:eastAsia="de-DE"/>
              </w:rPr>
              <w:t>Bertocchi</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30CF99C8"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Intercent</w:t>
            </w:r>
            <w:proofErr w:type="spellEnd"/>
            <w:r w:rsidRPr="00BB0C1F">
              <w:rPr>
                <w:rFonts w:cs="Arial"/>
                <w:sz w:val="20"/>
                <w:szCs w:val="20"/>
                <w:lang w:val="en-GB" w:eastAsia="de-DE"/>
              </w:rPr>
              <w:t xml:space="preserve">-ER Agency  </w:t>
            </w:r>
          </w:p>
        </w:tc>
      </w:tr>
      <w:tr w:rsidR="008879A4" w:rsidRPr="00254E84" w14:paraId="43775ACE"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EBDB3A1"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A0D62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Gandolfi Gabriele</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B450FAF"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Intercent</w:t>
            </w:r>
            <w:proofErr w:type="spellEnd"/>
            <w:r w:rsidRPr="00BB0C1F">
              <w:rPr>
                <w:rFonts w:cs="Arial"/>
                <w:sz w:val="20"/>
                <w:szCs w:val="20"/>
                <w:lang w:val="en-GB" w:eastAsia="de-DE"/>
              </w:rPr>
              <w:t xml:space="preserve">-ER Agency  </w:t>
            </w:r>
          </w:p>
        </w:tc>
      </w:tr>
      <w:tr w:rsidR="008879A4" w:rsidRPr="00254E84" w14:paraId="2C94107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4E36D72"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EA9BB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Isabella </w:t>
            </w:r>
            <w:proofErr w:type="spellStart"/>
            <w:r w:rsidRPr="00BB0C1F">
              <w:rPr>
                <w:rFonts w:cs="Arial"/>
                <w:sz w:val="20"/>
                <w:szCs w:val="20"/>
                <w:lang w:val="en-GB" w:eastAsia="de-DE"/>
              </w:rPr>
              <w:t>Rapisarda</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4A6555A9"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Consip</w:t>
            </w:r>
            <w:proofErr w:type="spellEnd"/>
            <w:r w:rsidRPr="00BB0C1F">
              <w:rPr>
                <w:rFonts w:cs="Arial"/>
                <w:sz w:val="20"/>
                <w:szCs w:val="20"/>
                <w:lang w:val="en-GB" w:eastAsia="de-DE"/>
              </w:rPr>
              <w:t xml:space="preserve"> – Pre-Award CC leader</w:t>
            </w:r>
          </w:p>
        </w:tc>
      </w:tr>
      <w:tr w:rsidR="008879A4" w:rsidRPr="00254E84" w14:paraId="63474EC0"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749219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A6EB4"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Ansgar </w:t>
            </w:r>
            <w:proofErr w:type="spellStart"/>
            <w:r w:rsidRPr="00BB0C1F">
              <w:rPr>
                <w:rFonts w:cs="Arial"/>
                <w:sz w:val="20"/>
                <w:szCs w:val="20"/>
                <w:lang w:val="en-GB" w:eastAsia="de-DE"/>
              </w:rPr>
              <w:t>Mondorf</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4E95C8DB"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University of Koblenz</w:t>
            </w:r>
          </w:p>
        </w:tc>
      </w:tr>
      <w:tr w:rsidR="008879A4" w:rsidRPr="00254E84" w14:paraId="74E9463E"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1A509B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SE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73B0B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Daniel </w:t>
            </w:r>
            <w:proofErr w:type="spellStart"/>
            <w:r w:rsidRPr="00BB0C1F">
              <w:rPr>
                <w:rFonts w:cs="Arial"/>
                <w:sz w:val="20"/>
                <w:szCs w:val="20"/>
                <w:lang w:val="en-GB" w:eastAsia="de-DE"/>
              </w:rPr>
              <w:t>Simonsson</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3850200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Visma</w:t>
            </w:r>
          </w:p>
        </w:tc>
      </w:tr>
      <w:tr w:rsidR="008879A4" w:rsidRPr="00254E84" w14:paraId="680922C6"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4389DFA"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BE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11578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Stefan Van Der </w:t>
            </w:r>
            <w:proofErr w:type="spellStart"/>
            <w:r w:rsidRPr="00BB0C1F">
              <w:rPr>
                <w:rFonts w:cs="Arial"/>
                <w:sz w:val="20"/>
                <w:szCs w:val="20"/>
                <w:lang w:val="en-GB" w:eastAsia="de-DE"/>
              </w:rPr>
              <w:t>Meulen</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358FDB0"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BOSA</w:t>
            </w:r>
          </w:p>
        </w:tc>
      </w:tr>
      <w:tr w:rsidR="008879A4" w:rsidRPr="00254E84" w14:paraId="2127C42A"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187FDF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DK</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6C61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Anna-Lis</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7F8B617C"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r w:rsidRPr="00BB0C1F">
              <w:rPr>
                <w:rFonts w:cs="Arial"/>
                <w:sz w:val="20"/>
                <w:szCs w:val="20"/>
                <w:lang w:val="en-GB" w:eastAsia="de-DE"/>
              </w:rPr>
              <w:t xml:space="preserve"> – </w:t>
            </w:r>
            <w:proofErr w:type="spellStart"/>
            <w:r w:rsidRPr="00BB0C1F">
              <w:rPr>
                <w:rFonts w:cs="Arial"/>
                <w:sz w:val="20"/>
                <w:szCs w:val="20"/>
                <w:lang w:val="en-GB" w:eastAsia="de-DE"/>
              </w:rPr>
              <w:t>OpenPEPPOL</w:t>
            </w:r>
            <w:proofErr w:type="spellEnd"/>
            <w:r w:rsidRPr="00BB0C1F">
              <w:rPr>
                <w:rFonts w:cs="Arial"/>
                <w:sz w:val="20"/>
                <w:szCs w:val="20"/>
                <w:lang w:val="en-GB" w:eastAsia="de-DE"/>
              </w:rPr>
              <w:t xml:space="preserve"> office</w:t>
            </w:r>
          </w:p>
        </w:tc>
      </w:tr>
      <w:tr w:rsidR="008879A4" w:rsidRPr="000A68BC" w14:paraId="449CDBC8"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D9D4B50"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FD8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Rolf </w:t>
            </w:r>
            <w:proofErr w:type="spellStart"/>
            <w:r w:rsidRPr="00BB0C1F">
              <w:rPr>
                <w:rFonts w:cs="Arial"/>
                <w:sz w:val="20"/>
                <w:szCs w:val="20"/>
                <w:lang w:val="en-GB" w:eastAsia="de-DE"/>
              </w:rPr>
              <w:t>Kevitz</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531DA9E" w14:textId="77777777" w:rsidR="008879A4" w:rsidRPr="0002275A" w:rsidRDefault="008879A4" w:rsidP="0002275A">
            <w:pPr>
              <w:rPr>
                <w:rFonts w:cs="Arial"/>
                <w:sz w:val="20"/>
                <w:szCs w:val="20"/>
                <w:lang w:val="nl-NL" w:eastAsia="de-DE"/>
              </w:rPr>
            </w:pPr>
            <w:r w:rsidRPr="0002275A">
              <w:rPr>
                <w:rFonts w:cs="Arial"/>
                <w:sz w:val="20"/>
                <w:szCs w:val="20"/>
                <w:lang w:val="nl-NL" w:eastAsia="de-DE"/>
              </w:rPr>
              <w:t>Beschaffungsamt des Bundesministeriums des Innern</w:t>
            </w:r>
          </w:p>
        </w:tc>
      </w:tr>
      <w:tr w:rsidR="008879A4" w:rsidRPr="00BB0C1F" w14:paraId="2092E99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0A84F3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3B65D" w14:textId="77777777" w:rsidR="008879A4" w:rsidRPr="00BB0C1F" w:rsidRDefault="008879A4" w:rsidP="0002275A">
            <w:pPr>
              <w:rPr>
                <w:sz w:val="20"/>
                <w:szCs w:val="20"/>
                <w:lang w:val="en-GB" w:eastAsia="el-GR"/>
              </w:rPr>
            </w:pPr>
            <w:r w:rsidRPr="00BB0C1F">
              <w:rPr>
                <w:sz w:val="20"/>
                <w:szCs w:val="20"/>
                <w:lang w:val="en-GB" w:eastAsia="el-GR"/>
              </w:rPr>
              <w:t>Daniel Lobo</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7A7EF45" w14:textId="77777777" w:rsidR="008879A4" w:rsidRPr="00BB0C1F" w:rsidRDefault="008879A4" w:rsidP="0002275A">
            <w:pPr>
              <w:rPr>
                <w:sz w:val="20"/>
                <w:szCs w:val="20"/>
                <w:lang w:val="en-GB" w:eastAsia="el-GR"/>
              </w:rPr>
            </w:pPr>
            <w:r w:rsidRPr="00BB0C1F">
              <w:rPr>
                <w:sz w:val="20"/>
                <w:szCs w:val="20"/>
                <w:lang w:val="en-GB" w:eastAsia="el-GR"/>
              </w:rPr>
              <w:t>Vortal</w:t>
            </w:r>
          </w:p>
        </w:tc>
      </w:tr>
      <w:tr w:rsidR="008879A4" w:rsidRPr="00BB0C1F" w14:paraId="79658C95"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F18BA59"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1B669" w14:textId="77777777" w:rsidR="008879A4" w:rsidRPr="00BB0C1F" w:rsidRDefault="008879A4" w:rsidP="0002275A">
            <w:pPr>
              <w:rPr>
                <w:sz w:val="20"/>
                <w:szCs w:val="20"/>
                <w:lang w:val="en-GB" w:eastAsia="el-GR"/>
              </w:rPr>
            </w:pPr>
            <w:r w:rsidRPr="00BB0C1F">
              <w:rPr>
                <w:sz w:val="20"/>
                <w:szCs w:val="20"/>
                <w:lang w:val="en-GB" w:eastAsia="el-GR"/>
              </w:rPr>
              <w:t xml:space="preserve">Sander </w:t>
            </w:r>
            <w:proofErr w:type="spellStart"/>
            <w:r w:rsidRPr="00BB0C1F">
              <w:rPr>
                <w:sz w:val="20"/>
                <w:szCs w:val="20"/>
                <w:lang w:val="en-GB" w:eastAsia="el-GR"/>
              </w:rPr>
              <w:t>Fieten</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6AF97F5"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Chasquis</w:t>
            </w:r>
            <w:proofErr w:type="spellEnd"/>
          </w:p>
        </w:tc>
      </w:tr>
      <w:tr w:rsidR="008879A4" w:rsidRPr="00BB0C1F" w14:paraId="705B5055"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7CF36A0"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6F73C2" w14:textId="77777777" w:rsidR="008879A4" w:rsidRPr="00BB0C1F" w:rsidRDefault="008879A4" w:rsidP="0002275A">
            <w:pPr>
              <w:rPr>
                <w:sz w:val="20"/>
                <w:szCs w:val="20"/>
                <w:lang w:val="en-GB" w:eastAsia="el-GR"/>
              </w:rPr>
            </w:pPr>
            <w:r w:rsidRPr="00BB0C1F">
              <w:rPr>
                <w:sz w:val="20"/>
                <w:szCs w:val="20"/>
                <w:lang w:val="en-GB" w:eastAsia="el-GR"/>
              </w:rPr>
              <w:t>Alberto Chacon</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5B8DF4D"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Pixelware</w:t>
            </w:r>
            <w:proofErr w:type="spellEnd"/>
          </w:p>
        </w:tc>
      </w:tr>
      <w:tr w:rsidR="008879A4" w:rsidRPr="00BB0C1F" w14:paraId="7B643F76"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7A25B20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BBF24" w14:textId="77777777" w:rsidR="008879A4" w:rsidRPr="00BB0C1F" w:rsidRDefault="008879A4" w:rsidP="0002275A">
            <w:pPr>
              <w:rPr>
                <w:sz w:val="20"/>
                <w:szCs w:val="20"/>
                <w:lang w:val="en-GB" w:eastAsia="el-GR"/>
              </w:rPr>
            </w:pPr>
            <w:proofErr w:type="spellStart"/>
            <w:r w:rsidRPr="00BB0C1F">
              <w:rPr>
                <w:sz w:val="20"/>
                <w:szCs w:val="20"/>
                <w:lang w:val="en-GB" w:eastAsia="el-GR"/>
              </w:rPr>
              <w:t>Helder</w:t>
            </w:r>
            <w:proofErr w:type="spellEnd"/>
            <w:r w:rsidRPr="00BB0C1F">
              <w:rPr>
                <w:sz w:val="20"/>
                <w:szCs w:val="20"/>
                <w:lang w:val="en-GB" w:eastAsia="el-GR"/>
              </w:rPr>
              <w:t xml:space="preserve"> </w:t>
            </w:r>
            <w:proofErr w:type="spellStart"/>
            <w:r w:rsidRPr="00BB0C1F">
              <w:rPr>
                <w:sz w:val="20"/>
                <w:szCs w:val="20"/>
                <w:lang w:val="en-GB" w:eastAsia="el-GR"/>
              </w:rPr>
              <w:t>Aranha</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05080A7" w14:textId="77777777" w:rsidR="008879A4" w:rsidRPr="00BB0C1F" w:rsidRDefault="008879A4" w:rsidP="0002275A">
            <w:pPr>
              <w:rPr>
                <w:sz w:val="20"/>
                <w:szCs w:val="20"/>
                <w:lang w:val="en-GB" w:eastAsia="el-GR"/>
              </w:rPr>
            </w:pPr>
            <w:proofErr w:type="spellStart"/>
            <w:r w:rsidRPr="00BB0C1F">
              <w:rPr>
                <w:sz w:val="20"/>
                <w:szCs w:val="20"/>
                <w:lang w:val="en-GB" w:eastAsia="el-GR"/>
              </w:rPr>
              <w:t>EsPAP</w:t>
            </w:r>
            <w:proofErr w:type="spellEnd"/>
          </w:p>
        </w:tc>
      </w:tr>
      <w:tr w:rsidR="008879A4" w:rsidRPr="00BB0C1F" w14:paraId="448ECEFF"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FE385EE"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5E33C" w14:textId="77777777" w:rsidR="008879A4" w:rsidRPr="00BB0C1F" w:rsidRDefault="008879A4" w:rsidP="0002275A">
            <w:pPr>
              <w:rPr>
                <w:sz w:val="20"/>
                <w:szCs w:val="20"/>
                <w:lang w:val="en-GB" w:eastAsia="el-GR"/>
              </w:rPr>
            </w:pPr>
            <w:r w:rsidRPr="00BB0C1F">
              <w:rPr>
                <w:sz w:val="20"/>
                <w:szCs w:val="20"/>
                <w:lang w:val="en-GB" w:eastAsia="el-GR"/>
              </w:rPr>
              <w:t>Isabel Martins</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F3B6498" w14:textId="77777777" w:rsidR="008879A4" w:rsidRPr="00BB0C1F" w:rsidRDefault="008879A4" w:rsidP="0002275A">
            <w:pPr>
              <w:rPr>
                <w:sz w:val="20"/>
                <w:szCs w:val="20"/>
                <w:lang w:val="en-GB" w:eastAsia="el-GR"/>
              </w:rPr>
            </w:pPr>
            <w:proofErr w:type="spellStart"/>
            <w:r w:rsidRPr="00BB0C1F">
              <w:rPr>
                <w:sz w:val="20"/>
                <w:szCs w:val="20"/>
                <w:lang w:val="en-GB" w:eastAsia="el-GR"/>
              </w:rPr>
              <w:t>EsPAP</w:t>
            </w:r>
            <w:proofErr w:type="spellEnd"/>
          </w:p>
        </w:tc>
      </w:tr>
    </w:tbl>
    <w:p w14:paraId="35A7D3D2" w14:textId="77777777" w:rsidR="0015016A" w:rsidRPr="003E6EFE" w:rsidRDefault="0015016A" w:rsidP="0015016A">
      <w:pPr>
        <w:spacing w:line="200" w:lineRule="exact"/>
        <w:rPr>
          <w:sz w:val="20"/>
          <w:szCs w:val="20"/>
        </w:rPr>
      </w:pPr>
    </w:p>
    <w:p w14:paraId="0275E833" w14:textId="77777777" w:rsidR="00E6375C" w:rsidRDefault="00697F16">
      <w:pPr>
        <w:sectPr w:rsidR="00E6375C" w:rsidSect="00614F08">
          <w:headerReference w:type="default" r:id="rId23"/>
          <w:footerReference w:type="default" r:id="rId24"/>
          <w:pgSz w:w="11920" w:h="16840"/>
          <w:pgMar w:top="941" w:right="1021" w:bottom="1134" w:left="862" w:header="57" w:footer="765" w:gutter="0"/>
          <w:cols w:space="708"/>
          <w:docGrid w:linePitch="299"/>
        </w:sectPr>
      </w:pPr>
      <w:bookmarkStart w:id="48" w:name="_Toc354134426"/>
      <w:bookmarkStart w:id="49" w:name="_Toc354576111"/>
      <w:bookmarkStart w:id="50" w:name="_Toc355097354"/>
      <w:bookmarkStart w:id="51" w:name="_Toc355700094"/>
      <w:bookmarkStart w:id="52" w:name="_Toc355700216"/>
      <w:bookmarkStart w:id="53" w:name="_Toc356905011"/>
      <w:r>
        <w:br w:type="page"/>
      </w:r>
    </w:p>
    <w:p w14:paraId="005995E4" w14:textId="77777777" w:rsidR="00697F16" w:rsidRDefault="00697F16">
      <w:pPr>
        <w:rPr>
          <w:rFonts w:ascii="Cambria" w:hAnsi="Cambria"/>
          <w:b/>
          <w:bCs/>
          <w:sz w:val="28"/>
          <w:szCs w:val="28"/>
        </w:rPr>
      </w:pPr>
    </w:p>
    <w:p w14:paraId="07D80980" w14:textId="77777777" w:rsidR="00A11754" w:rsidRDefault="00A11754" w:rsidP="00A11754">
      <w:pPr>
        <w:pStyle w:val="Heading1"/>
        <w:ind w:left="357" w:hanging="357"/>
      </w:pPr>
      <w:bookmarkStart w:id="54" w:name="_Details"/>
      <w:bookmarkStart w:id="55" w:name="_Toc517690122"/>
      <w:bookmarkEnd w:id="48"/>
      <w:bookmarkEnd w:id="49"/>
      <w:bookmarkEnd w:id="50"/>
      <w:bookmarkEnd w:id="51"/>
      <w:bookmarkEnd w:id="52"/>
      <w:bookmarkEnd w:id="53"/>
      <w:bookmarkEnd w:id="54"/>
      <w:r>
        <w:t>Identifier Policies</w:t>
      </w:r>
      <w:bookmarkEnd w:id="55"/>
    </w:p>
    <w:p w14:paraId="05F12A6C" w14:textId="77777777" w:rsidR="00A11754" w:rsidRDefault="008A01EA" w:rsidP="008A01EA">
      <w:pPr>
        <w:pStyle w:val="Heading2"/>
      </w:pPr>
      <w:bookmarkStart w:id="56" w:name="_Toc517690123"/>
      <w:r>
        <w:t>Introduction</w:t>
      </w:r>
      <w:bookmarkEnd w:id="56"/>
    </w:p>
    <w:p w14:paraId="0FF519EF" w14:textId="77777777" w:rsidR="008A01EA" w:rsidRDefault="008A01EA" w:rsidP="00A11754">
      <w:r w:rsidRPr="008A01EA">
        <w:t xml:space="preserve">PEPPOL has defined a Policy for Using Identifiers that specifies how to use identifiers in both its transport infrastructure and within the documents exchanged across that infrastructure. It also introduces principles for any identifiers used in the PEPPOL environment. The </w:t>
      </w:r>
      <w:proofErr w:type="spellStart"/>
      <w:r w:rsidRPr="008A01EA">
        <w:t>eTendering</w:t>
      </w:r>
      <w:proofErr w:type="spellEnd"/>
      <w:r w:rsidRPr="008A01EA">
        <w:t xml:space="preserve"> pilot adopts and extends the PEPPOL Policy in the following ways:</w:t>
      </w:r>
    </w:p>
    <w:p w14:paraId="48F09A65" w14:textId="77777777" w:rsidR="00A11754" w:rsidRDefault="00A11754" w:rsidP="00A11754"/>
    <w:p w14:paraId="515FFABE" w14:textId="77777777" w:rsidR="008A01EA" w:rsidRDefault="008A01EA" w:rsidP="008A01EA">
      <w:pPr>
        <w:pStyle w:val="Heading2"/>
      </w:pPr>
      <w:bookmarkStart w:id="57" w:name="_Toc517690124"/>
      <w:r w:rsidRPr="008A01EA">
        <w:t>Party Identifiers used in business (UBL) documents</w:t>
      </w:r>
      <w:bookmarkEnd w:id="57"/>
    </w:p>
    <w:p w14:paraId="6A2333FF" w14:textId="77777777" w:rsidR="008A01EA" w:rsidRDefault="008A01EA" w:rsidP="008A01EA">
      <w:r>
        <w:t xml:space="preserve">The @schemeID attribute must be populated in all instances of the ID element when used within a </w:t>
      </w:r>
      <w:proofErr w:type="spellStart"/>
      <w:r>
        <w:t>PartyIdentification</w:t>
      </w:r>
      <w:proofErr w:type="spellEnd"/>
      <w:r>
        <w:t xml:space="preserve">-container and in all instances of the </w:t>
      </w:r>
      <w:proofErr w:type="spellStart"/>
      <w:r>
        <w:t>EndpointID</w:t>
      </w:r>
      <w:proofErr w:type="spellEnd"/>
      <w:r>
        <w:t xml:space="preserve"> element when used within a Party-container.</w:t>
      </w:r>
    </w:p>
    <w:p w14:paraId="638EA9D5" w14:textId="77777777" w:rsidR="008A01EA" w:rsidRDefault="008A01EA" w:rsidP="008A01EA"/>
    <w:p w14:paraId="7316354E" w14:textId="77777777" w:rsidR="008A01EA" w:rsidRDefault="008A01EA" w:rsidP="008A01EA">
      <w:r>
        <w:t xml:space="preserve">Examples of usage in </w:t>
      </w:r>
      <w:proofErr w:type="spellStart"/>
      <w:r>
        <w:t>PartyIdentification</w:t>
      </w:r>
      <w:proofErr w:type="spellEnd"/>
      <w:r>
        <w:t xml:space="preserve"> and </w:t>
      </w:r>
      <w:proofErr w:type="spellStart"/>
      <w:r>
        <w:t>EndpointID</w:t>
      </w:r>
      <w:proofErr w:type="spellEnd"/>
      <w:r>
        <w:t>:</w:t>
      </w:r>
    </w:p>
    <w:tbl>
      <w:tblPr>
        <w:tblW w:w="0" w:type="auto"/>
        <w:tblCellSpacing w:w="0" w:type="dxa"/>
        <w:tblCellMar>
          <w:left w:w="0" w:type="dxa"/>
          <w:right w:w="0" w:type="dxa"/>
        </w:tblCellMar>
        <w:tblLook w:val="04A0" w:firstRow="1" w:lastRow="0" w:firstColumn="1" w:lastColumn="0" w:noHBand="0" w:noVBand="1"/>
      </w:tblPr>
      <w:tblGrid>
        <w:gridCol w:w="117"/>
        <w:gridCol w:w="7050"/>
      </w:tblGrid>
      <w:tr w:rsidR="008A01EA" w:rsidRPr="008A01EA" w14:paraId="0D8E08B9" w14:textId="77777777" w:rsidTr="008A01EA">
        <w:trPr>
          <w:tblCellSpacing w:w="0" w:type="dxa"/>
        </w:trPr>
        <w:tc>
          <w:tcPr>
            <w:tcW w:w="0" w:type="auto"/>
            <w:vAlign w:val="center"/>
            <w:hideMark/>
          </w:tcPr>
          <w:p w14:paraId="3607E4E0"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1</w:t>
            </w:r>
          </w:p>
          <w:p w14:paraId="67E442CF"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2</w:t>
            </w:r>
          </w:p>
          <w:p w14:paraId="3AE3EC72"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3</w:t>
            </w:r>
          </w:p>
          <w:p w14:paraId="54F2A4CF"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4</w:t>
            </w:r>
          </w:p>
          <w:p w14:paraId="7BA97967"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5</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FA36D50" w14:textId="77777777"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&lt;</w:t>
            </w:r>
            <w:proofErr w:type="spellStart"/>
            <w:proofErr w:type="gramStart"/>
            <w:r w:rsidRPr="008A01EA">
              <w:rPr>
                <w:rFonts w:ascii="Courier New" w:hAnsi="Courier New" w:cs="Courier New"/>
                <w:color w:val="333333"/>
                <w:sz w:val="20"/>
                <w:lang w:eastAsia="nl-NL"/>
              </w:rPr>
              <w:t>cbc:EndpointID</w:t>
            </w:r>
            <w:proofErr w:type="spellEnd"/>
            <w:proofErr w:type="gramEnd"/>
            <w:r w:rsidRPr="008A01EA">
              <w:rPr>
                <w:rFonts w:ascii="Arial" w:hAnsi="Arial" w:cs="Arial"/>
                <w:color w:val="333333"/>
                <w:sz w:val="21"/>
                <w:szCs w:val="21"/>
                <w:lang w:eastAsia="nl-NL"/>
              </w:rPr>
              <w:t xml:space="preserve"> </w:t>
            </w:r>
            <w:proofErr w:type="spellStart"/>
            <w:r w:rsidRPr="008A01EA">
              <w:rPr>
                <w:rFonts w:ascii="Courier New" w:hAnsi="Courier New" w:cs="Courier New"/>
                <w:color w:val="333333"/>
                <w:sz w:val="20"/>
                <w:lang w:eastAsia="nl-NL"/>
              </w:rPr>
              <w:t>schemeID</w:t>
            </w:r>
            <w:proofErr w:type="spellEnd"/>
            <w:r w:rsidRPr="008A01EA">
              <w:rPr>
                <w:rFonts w:ascii="Courier New" w:hAnsi="Courier New" w:cs="Courier New"/>
                <w:color w:val="333333"/>
                <w:sz w:val="20"/>
                <w:lang w:eastAsia="nl-NL"/>
              </w:rPr>
              <w:t>="NL:KVK"&gt;12345678&lt;/</w:t>
            </w:r>
            <w:proofErr w:type="spellStart"/>
            <w:r w:rsidRPr="008A01EA">
              <w:rPr>
                <w:rFonts w:ascii="Courier New" w:hAnsi="Courier New" w:cs="Courier New"/>
                <w:color w:val="333333"/>
                <w:sz w:val="20"/>
                <w:lang w:eastAsia="nl-NL"/>
              </w:rPr>
              <w:t>cbc:EndpointID</w:t>
            </w:r>
            <w:proofErr w:type="spellEnd"/>
            <w:r w:rsidRPr="008A01EA">
              <w:rPr>
                <w:rFonts w:ascii="Courier New" w:hAnsi="Courier New" w:cs="Courier New"/>
                <w:color w:val="333333"/>
                <w:sz w:val="20"/>
                <w:lang w:eastAsia="nl-NL"/>
              </w:rPr>
              <w:t>&gt;</w:t>
            </w:r>
          </w:p>
          <w:p w14:paraId="2BA56A82" w14:textId="77777777"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w:t>
            </w:r>
          </w:p>
          <w:p w14:paraId="03F3CBE8" w14:textId="77777777"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&lt;</w:t>
            </w:r>
            <w:proofErr w:type="spellStart"/>
            <w:proofErr w:type="gramStart"/>
            <w:r w:rsidRPr="008A01EA">
              <w:rPr>
                <w:rFonts w:ascii="Courier New" w:hAnsi="Courier New" w:cs="Courier New"/>
                <w:color w:val="333333"/>
                <w:sz w:val="20"/>
                <w:lang w:eastAsia="nl-NL"/>
              </w:rPr>
              <w:t>cac:PartyIdentification</w:t>
            </w:r>
            <w:proofErr w:type="spellEnd"/>
            <w:proofErr w:type="gramEnd"/>
            <w:r w:rsidRPr="008A01EA">
              <w:rPr>
                <w:rFonts w:ascii="Courier New" w:hAnsi="Courier New" w:cs="Courier New"/>
                <w:color w:val="333333"/>
                <w:sz w:val="20"/>
                <w:lang w:eastAsia="nl-NL"/>
              </w:rPr>
              <w:t>&gt;</w:t>
            </w:r>
          </w:p>
          <w:p w14:paraId="3AE22C1E" w14:textId="77777777"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         &lt;</w:t>
            </w:r>
            <w:proofErr w:type="spellStart"/>
            <w:r w:rsidRPr="008A01EA">
              <w:rPr>
                <w:rFonts w:ascii="Courier New" w:hAnsi="Courier New" w:cs="Courier New"/>
                <w:color w:val="333333"/>
                <w:sz w:val="20"/>
                <w:lang w:eastAsia="nl-NL"/>
              </w:rPr>
              <w:t>cbc:ID</w:t>
            </w:r>
            <w:proofErr w:type="spellEnd"/>
            <w:r w:rsidRPr="008A01EA">
              <w:rPr>
                <w:rFonts w:ascii="Arial" w:hAnsi="Arial" w:cs="Arial"/>
                <w:color w:val="333333"/>
                <w:sz w:val="21"/>
                <w:szCs w:val="21"/>
                <w:lang w:eastAsia="nl-NL"/>
              </w:rPr>
              <w:t xml:space="preserve"> </w:t>
            </w:r>
            <w:proofErr w:type="spellStart"/>
            <w:r w:rsidRPr="008A01EA">
              <w:rPr>
                <w:rFonts w:ascii="Courier New" w:hAnsi="Courier New" w:cs="Courier New"/>
                <w:color w:val="333333"/>
                <w:sz w:val="20"/>
                <w:lang w:eastAsia="nl-NL"/>
              </w:rPr>
              <w:t>schemeID</w:t>
            </w:r>
            <w:proofErr w:type="spellEnd"/>
            <w:r w:rsidRPr="008A01EA">
              <w:rPr>
                <w:rFonts w:ascii="Courier New" w:hAnsi="Courier New" w:cs="Courier New"/>
                <w:color w:val="333333"/>
                <w:sz w:val="20"/>
                <w:lang w:eastAsia="nl-NL"/>
              </w:rPr>
              <w:t>="</w:t>
            </w:r>
            <w:proofErr w:type="gramStart"/>
            <w:r w:rsidRPr="008A01EA">
              <w:rPr>
                <w:rFonts w:ascii="Courier New" w:hAnsi="Courier New" w:cs="Courier New"/>
                <w:color w:val="333333"/>
                <w:sz w:val="20"/>
                <w:lang w:eastAsia="nl-NL"/>
              </w:rPr>
              <w:t>NO:ORGNR</w:t>
            </w:r>
            <w:proofErr w:type="gramEnd"/>
            <w:r w:rsidRPr="008A01EA">
              <w:rPr>
                <w:rFonts w:ascii="Courier New" w:hAnsi="Courier New" w:cs="Courier New"/>
                <w:color w:val="333333"/>
                <w:sz w:val="20"/>
                <w:lang w:eastAsia="nl-NL"/>
              </w:rPr>
              <w:t>"&gt;999888777&lt;/</w:t>
            </w:r>
            <w:proofErr w:type="spellStart"/>
            <w:r w:rsidRPr="008A01EA">
              <w:rPr>
                <w:rFonts w:ascii="Courier New" w:hAnsi="Courier New" w:cs="Courier New"/>
                <w:color w:val="333333"/>
                <w:sz w:val="20"/>
                <w:lang w:eastAsia="nl-NL"/>
              </w:rPr>
              <w:t>cbc:ID</w:t>
            </w:r>
            <w:proofErr w:type="spellEnd"/>
            <w:r w:rsidRPr="008A01EA">
              <w:rPr>
                <w:rFonts w:ascii="Courier New" w:hAnsi="Courier New" w:cs="Courier New"/>
                <w:color w:val="333333"/>
                <w:sz w:val="20"/>
                <w:lang w:eastAsia="nl-NL"/>
              </w:rPr>
              <w:t>&gt;</w:t>
            </w:r>
          </w:p>
          <w:p w14:paraId="11C35484" w14:textId="77777777" w:rsidR="008A01EA" w:rsidRPr="008A01EA" w:rsidRDefault="008A01EA" w:rsidP="008A01EA">
            <w:pPr>
              <w:rPr>
                <w:rFonts w:ascii="Arial" w:hAnsi="Arial" w:cs="Arial"/>
                <w:color w:val="333333"/>
                <w:sz w:val="21"/>
                <w:szCs w:val="21"/>
                <w:lang w:val="nl-NL" w:eastAsia="nl-NL"/>
              </w:rPr>
            </w:pPr>
            <w:r w:rsidRPr="008A01EA">
              <w:rPr>
                <w:rFonts w:ascii="Courier New" w:hAnsi="Courier New" w:cs="Courier New"/>
                <w:color w:val="333333"/>
                <w:sz w:val="20"/>
                <w:lang w:val="nl-NL" w:eastAsia="nl-NL"/>
              </w:rPr>
              <w:t>&lt;/cac:PartyIdentification&gt;</w:t>
            </w:r>
          </w:p>
        </w:tc>
      </w:tr>
    </w:tbl>
    <w:p w14:paraId="1CF16099" w14:textId="77777777" w:rsidR="008A01EA" w:rsidRDefault="008A01EA" w:rsidP="008A01EA"/>
    <w:p w14:paraId="73139AAE" w14:textId="77777777" w:rsidR="008A01EA" w:rsidRDefault="008A01EA" w:rsidP="008A01EA">
      <w:pPr>
        <w:pStyle w:val="Heading2"/>
      </w:pPr>
      <w:bookmarkStart w:id="58" w:name="_Toc517690125"/>
      <w:r w:rsidRPr="008A01EA">
        <w:t>Document Identifiers used in business (UBL) documents</w:t>
      </w:r>
      <w:bookmarkEnd w:id="58"/>
    </w:p>
    <w:p w14:paraId="522201E4" w14:textId="77777777" w:rsidR="003E71D7" w:rsidRDefault="003E71D7" w:rsidP="003E71D7">
      <w:r>
        <w:t>All BIS specifications that are described in this page are using the UBL 2.</w:t>
      </w:r>
      <w:r w:rsidR="00EA75F3">
        <w:t>2</w:t>
      </w:r>
      <w:r>
        <w:t xml:space="preserve"> syntax. The namespace of the XML-message does only communicate the major version number. Since it is important for the receiver to also know what minor version of the syntax that is used, the element </w:t>
      </w:r>
      <w:proofErr w:type="spellStart"/>
      <w:r>
        <w:t>UBLVersionID</w:t>
      </w:r>
      <w:proofErr w:type="spellEnd"/>
      <w:r>
        <w:t xml:space="preserve"> must be stated with the value 2.</w:t>
      </w:r>
      <w:r w:rsidR="00EA75F3">
        <w:t>2</w:t>
      </w:r>
      <w:r>
        <w:t>:</w:t>
      </w:r>
    </w:p>
    <w:p w14:paraId="7DAF6B41" w14:textId="77777777" w:rsidR="003E71D7" w:rsidRDefault="003E71D7" w:rsidP="003E71D7"/>
    <w:tbl>
      <w:tblPr>
        <w:tblW w:w="0" w:type="auto"/>
        <w:tblCellSpacing w:w="0" w:type="dxa"/>
        <w:tblCellMar>
          <w:left w:w="0" w:type="dxa"/>
          <w:right w:w="0" w:type="dxa"/>
        </w:tblCellMar>
        <w:tblLook w:val="04A0" w:firstRow="1" w:lastRow="0" w:firstColumn="1" w:lastColumn="0" w:noHBand="0" w:noVBand="1"/>
      </w:tblPr>
      <w:tblGrid>
        <w:gridCol w:w="117"/>
        <w:gridCol w:w="4831"/>
      </w:tblGrid>
      <w:tr w:rsidR="003E71D7" w:rsidRPr="003E71D7" w14:paraId="790695A2" w14:textId="77777777" w:rsidTr="003E71D7">
        <w:trPr>
          <w:tblCellSpacing w:w="0" w:type="dxa"/>
        </w:trPr>
        <w:tc>
          <w:tcPr>
            <w:tcW w:w="0" w:type="auto"/>
            <w:vAlign w:val="center"/>
            <w:hideMark/>
          </w:tcPr>
          <w:p w14:paraId="4DB29E3D" w14:textId="77777777" w:rsidR="003E71D7" w:rsidRPr="003E71D7" w:rsidRDefault="003E71D7" w:rsidP="003E71D7">
            <w:pPr>
              <w:rPr>
                <w:rFonts w:ascii="Arial" w:hAnsi="Arial" w:cs="Arial"/>
                <w:color w:val="333333"/>
                <w:sz w:val="21"/>
                <w:szCs w:val="21"/>
                <w:lang w:val="nl-NL" w:eastAsia="nl-NL"/>
              </w:rPr>
            </w:pPr>
            <w:r w:rsidRPr="003E71D7">
              <w:rPr>
                <w:rFonts w:ascii="Arial" w:hAnsi="Arial" w:cs="Arial"/>
                <w:color w:val="333333"/>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86D6D4A" w14:textId="77777777" w:rsidR="003E71D7" w:rsidRPr="003E71D7" w:rsidRDefault="003E71D7">
            <w:pPr>
              <w:rPr>
                <w:rFonts w:ascii="Arial" w:hAnsi="Arial" w:cs="Arial"/>
                <w:color w:val="333333"/>
                <w:sz w:val="21"/>
                <w:szCs w:val="21"/>
                <w:lang w:val="nl-NL" w:eastAsia="nl-NL"/>
              </w:rPr>
            </w:pPr>
            <w:r w:rsidRPr="003E71D7">
              <w:rPr>
                <w:rFonts w:ascii="Courier New" w:hAnsi="Courier New" w:cs="Courier New"/>
                <w:color w:val="333333"/>
                <w:sz w:val="20"/>
                <w:lang w:val="nl-NL" w:eastAsia="nl-NL"/>
              </w:rPr>
              <w:t>&lt;cbc:UBLVersionID&gt;2.</w:t>
            </w:r>
            <w:r w:rsidR="00621DD4">
              <w:rPr>
                <w:rFonts w:ascii="Courier New" w:hAnsi="Courier New" w:cs="Courier New"/>
                <w:color w:val="333333"/>
                <w:sz w:val="20"/>
                <w:lang w:val="nl-NL" w:eastAsia="nl-NL"/>
              </w:rPr>
              <w:t>2</w:t>
            </w:r>
            <w:r w:rsidRPr="003E71D7">
              <w:rPr>
                <w:rFonts w:ascii="Courier New" w:hAnsi="Courier New" w:cs="Courier New"/>
                <w:color w:val="333333"/>
                <w:sz w:val="20"/>
                <w:lang w:val="nl-NL" w:eastAsia="nl-NL"/>
              </w:rPr>
              <w:t>&lt;/cbc:UBLVersionID&gt;</w:t>
            </w:r>
          </w:p>
        </w:tc>
      </w:tr>
    </w:tbl>
    <w:p w14:paraId="0CA75B52" w14:textId="77777777" w:rsidR="003E71D7" w:rsidRDefault="003E71D7" w:rsidP="003E71D7"/>
    <w:p w14:paraId="0B6708D2" w14:textId="77777777" w:rsidR="003E71D7" w:rsidRDefault="003E71D7" w:rsidP="003E71D7">
      <w:pPr>
        <w:pStyle w:val="Heading2"/>
      </w:pPr>
      <w:bookmarkStart w:id="59" w:name="_Toc517690126"/>
      <w:r w:rsidRPr="003E71D7">
        <w:t>Profile ID and Customization ID</w:t>
      </w:r>
      <w:bookmarkEnd w:id="59"/>
    </w:p>
    <w:p w14:paraId="0ACA2454" w14:textId="77777777" w:rsidR="003E71D7" w:rsidRDefault="003E71D7" w:rsidP="003E71D7">
      <w:r>
        <w:lastRenderedPageBreak/>
        <w:t>The PEPPOL Customization ID identifies the specification of content and rules that apply to the transaction. This BIS has required some minor additions and changes to the CEN BII transaction. Following the CEN BII methodology any extension must be communicated by adding an extension ID onto the Customization ID.</w:t>
      </w:r>
    </w:p>
    <w:p w14:paraId="07E05B4C" w14:textId="77777777" w:rsidR="003E71D7" w:rsidRDefault="003E71D7" w:rsidP="003E71D7"/>
    <w:p w14:paraId="451B2F9A" w14:textId="77777777" w:rsidR="003E71D7" w:rsidRDefault="003E71D7" w:rsidP="003E71D7">
      <w:r>
        <w:t>The full syntax is:</w:t>
      </w:r>
    </w:p>
    <w:tbl>
      <w:tblPr>
        <w:tblW w:w="0" w:type="auto"/>
        <w:tblCellSpacing w:w="0" w:type="dxa"/>
        <w:tblCellMar>
          <w:left w:w="0" w:type="dxa"/>
          <w:right w:w="0" w:type="dxa"/>
        </w:tblCellMar>
        <w:tblLook w:val="04A0" w:firstRow="1" w:lastRow="0" w:firstColumn="1" w:lastColumn="0" w:noHBand="0" w:noVBand="1"/>
      </w:tblPr>
      <w:tblGrid>
        <w:gridCol w:w="117"/>
        <w:gridCol w:w="12513"/>
      </w:tblGrid>
      <w:tr w:rsidR="003E71D7" w:rsidRPr="003E71D7" w14:paraId="7473F3C7" w14:textId="77777777" w:rsidTr="003E71D7">
        <w:trPr>
          <w:tblCellSpacing w:w="0" w:type="dxa"/>
        </w:trPr>
        <w:tc>
          <w:tcPr>
            <w:tcW w:w="0" w:type="auto"/>
            <w:vAlign w:val="center"/>
            <w:hideMark/>
          </w:tcPr>
          <w:p w14:paraId="3EFDFB3D" w14:textId="77777777" w:rsidR="003E71D7" w:rsidRPr="003E71D7" w:rsidRDefault="003E71D7" w:rsidP="003E71D7">
            <w:pPr>
              <w:rPr>
                <w:rFonts w:ascii="Arial" w:hAnsi="Arial" w:cs="Arial"/>
                <w:color w:val="333333"/>
                <w:sz w:val="21"/>
                <w:szCs w:val="21"/>
                <w:lang w:val="nl-NL" w:eastAsia="nl-NL"/>
              </w:rPr>
            </w:pPr>
            <w:r w:rsidRPr="003E71D7">
              <w:rPr>
                <w:rFonts w:ascii="Arial" w:hAnsi="Arial" w:cs="Arial"/>
                <w:color w:val="333333"/>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09C3A43" w14:textId="77777777" w:rsidR="003E71D7" w:rsidRPr="003E71D7" w:rsidRDefault="003E71D7" w:rsidP="003E71D7">
            <w:pPr>
              <w:rPr>
                <w:rFonts w:ascii="Arial" w:hAnsi="Arial" w:cs="Arial"/>
                <w:color w:val="333333"/>
                <w:sz w:val="21"/>
                <w:szCs w:val="21"/>
                <w:lang w:eastAsia="nl-NL"/>
              </w:rPr>
            </w:pPr>
            <w:r w:rsidRPr="003E71D7">
              <w:rPr>
                <w:rFonts w:ascii="Courier New" w:hAnsi="Courier New" w:cs="Courier New"/>
                <w:color w:val="333333"/>
                <w:sz w:val="20"/>
                <w:lang w:eastAsia="nl-NL"/>
              </w:rPr>
              <w:t>&lt;transactionId&gt;:(restrictive|extended|</w:t>
            </w:r>
            <w:proofErr w:type="gramStart"/>
            <w:r w:rsidRPr="003E71D7">
              <w:rPr>
                <w:rFonts w:ascii="Courier New" w:hAnsi="Courier New" w:cs="Courier New"/>
                <w:color w:val="333333"/>
                <w:sz w:val="20"/>
                <w:lang w:eastAsia="nl-NL"/>
              </w:rPr>
              <w:t>partly):&lt;</w:t>
            </w:r>
            <w:proofErr w:type="gramEnd"/>
            <w:r w:rsidRPr="003E71D7">
              <w:rPr>
                <w:rFonts w:ascii="Courier New" w:hAnsi="Courier New" w:cs="Courier New"/>
                <w:color w:val="333333"/>
                <w:sz w:val="20"/>
                <w:lang w:eastAsia="nl-NL"/>
              </w:rPr>
              <w:t>extensionId&gt;[(restrictive|extended|partly):&lt;extensionId&gt;]</w:t>
            </w:r>
          </w:p>
        </w:tc>
      </w:tr>
    </w:tbl>
    <w:p w14:paraId="1F5C1886" w14:textId="77777777" w:rsidR="003E71D7" w:rsidRDefault="003E71D7" w:rsidP="003E71D7"/>
    <w:p w14:paraId="2B2590A4" w14:textId="77777777" w:rsidR="003E71D7" w:rsidRDefault="003E71D7" w:rsidP="003E71D7">
      <w:r>
        <w:t xml:space="preserve">Which customization identification should be used, is based on which transaction is sent, and the extension identification for BIS </w:t>
      </w:r>
      <w:proofErr w:type="gramStart"/>
      <w:r>
        <w:t>documents.</w:t>
      </w:r>
      <w:proofErr w:type="gramEnd"/>
    </w:p>
    <w:p w14:paraId="5B2AB3C0" w14:textId="77777777" w:rsidR="003E71D7" w:rsidRDefault="003E71D7" w:rsidP="003E71D7"/>
    <w:p w14:paraId="103EB43B" w14:textId="77777777" w:rsidR="003E71D7" w:rsidRDefault="003E71D7" w:rsidP="003E71D7">
      <w:r>
        <w:t>The table below shows an overview of the values to be used for the Customization ID per transaction.</w:t>
      </w:r>
    </w:p>
    <w:tbl>
      <w:tblPr>
        <w:tblW w:w="14616" w:type="dxa"/>
        <w:tblInd w:w="55" w:type="dxa"/>
        <w:tblLayout w:type="fixed"/>
        <w:tblCellMar>
          <w:left w:w="70" w:type="dxa"/>
          <w:right w:w="70" w:type="dxa"/>
        </w:tblCellMar>
        <w:tblLook w:val="04A0" w:firstRow="1" w:lastRow="0" w:firstColumn="1" w:lastColumn="0" w:noHBand="0" w:noVBand="1"/>
      </w:tblPr>
      <w:tblGrid>
        <w:gridCol w:w="582"/>
        <w:gridCol w:w="2127"/>
        <w:gridCol w:w="2268"/>
        <w:gridCol w:w="3969"/>
        <w:gridCol w:w="5670"/>
      </w:tblGrid>
      <w:tr w:rsidR="00D95366" w:rsidRPr="003E71D7" w14:paraId="670C6CE2" w14:textId="77777777" w:rsidTr="00A94690">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C0C0C0"/>
            <w:vAlign w:val="bottom"/>
            <w:hideMark/>
          </w:tcPr>
          <w:p w14:paraId="5094E8FD" w14:textId="77777777" w:rsidR="00D95366" w:rsidRPr="003E71D7" w:rsidRDefault="00D95366">
            <w:pPr>
              <w:rPr>
                <w:b/>
                <w:bCs/>
                <w:color w:val="000000"/>
                <w:lang w:val="nl-NL" w:eastAsia="nl-NL"/>
              </w:rPr>
            </w:pPr>
            <w:r w:rsidRPr="003E71D7">
              <w:rPr>
                <w:b/>
                <w:bCs/>
                <w:color w:val="000000"/>
                <w:lang w:val="nl-NL" w:eastAsia="nl-NL"/>
              </w:rPr>
              <w:t>Trns</w:t>
            </w:r>
            <w:r>
              <w:rPr>
                <w:b/>
                <w:bCs/>
                <w:color w:val="000000"/>
                <w:lang w:val="el-GR" w:eastAsia="nl-NL"/>
              </w:rPr>
              <w:t xml:space="preserve"> </w:t>
            </w:r>
            <w:r w:rsidRPr="003E71D7">
              <w:rPr>
                <w:b/>
                <w:bCs/>
                <w:color w:val="000000"/>
                <w:lang w:val="nl-NL" w:eastAsia="nl-NL"/>
              </w:rPr>
              <w:t>ID</w:t>
            </w:r>
          </w:p>
        </w:tc>
        <w:tc>
          <w:tcPr>
            <w:tcW w:w="2127" w:type="dxa"/>
            <w:tcBorders>
              <w:top w:val="single" w:sz="4" w:space="0" w:color="auto"/>
              <w:left w:val="nil"/>
              <w:bottom w:val="single" w:sz="4" w:space="0" w:color="auto"/>
              <w:right w:val="single" w:sz="4" w:space="0" w:color="auto"/>
            </w:tcBorders>
            <w:shd w:val="clear" w:color="000000" w:fill="C0C0C0"/>
            <w:vAlign w:val="bottom"/>
            <w:hideMark/>
          </w:tcPr>
          <w:p w14:paraId="7BBB1C88" w14:textId="77777777" w:rsidR="00D95366" w:rsidRPr="003E71D7" w:rsidRDefault="00D95366" w:rsidP="003E71D7">
            <w:pPr>
              <w:rPr>
                <w:b/>
                <w:bCs/>
                <w:color w:val="000000"/>
                <w:lang w:val="nl-NL" w:eastAsia="nl-NL"/>
              </w:rPr>
            </w:pPr>
            <w:r w:rsidRPr="003E71D7">
              <w:rPr>
                <w:b/>
                <w:bCs/>
                <w:color w:val="000000"/>
                <w:lang w:val="nl-NL" w:eastAsia="nl-NL"/>
              </w:rPr>
              <w:t>Transaction name</w:t>
            </w:r>
          </w:p>
        </w:tc>
        <w:tc>
          <w:tcPr>
            <w:tcW w:w="2268" w:type="dxa"/>
            <w:tcBorders>
              <w:top w:val="single" w:sz="4" w:space="0" w:color="auto"/>
              <w:left w:val="nil"/>
              <w:bottom w:val="single" w:sz="4" w:space="0" w:color="auto"/>
              <w:right w:val="single" w:sz="4" w:space="0" w:color="auto"/>
            </w:tcBorders>
            <w:shd w:val="clear" w:color="000000" w:fill="C0C0C0"/>
            <w:vAlign w:val="bottom"/>
            <w:hideMark/>
          </w:tcPr>
          <w:p w14:paraId="54427974" w14:textId="77777777" w:rsidR="00D95366" w:rsidRPr="003E71D7" w:rsidRDefault="00D95366" w:rsidP="003E71D7">
            <w:pPr>
              <w:rPr>
                <w:b/>
                <w:bCs/>
                <w:color w:val="000000"/>
                <w:lang w:val="nl-NL" w:eastAsia="nl-NL"/>
              </w:rPr>
            </w:pPr>
            <w:r w:rsidRPr="003E71D7">
              <w:rPr>
                <w:b/>
                <w:bCs/>
                <w:color w:val="000000"/>
                <w:lang w:val="nl-NL" w:eastAsia="nl-NL"/>
              </w:rPr>
              <w:t>Short description</w:t>
            </w:r>
          </w:p>
        </w:tc>
        <w:tc>
          <w:tcPr>
            <w:tcW w:w="3969" w:type="dxa"/>
            <w:tcBorders>
              <w:top w:val="single" w:sz="4" w:space="0" w:color="auto"/>
              <w:left w:val="nil"/>
              <w:bottom w:val="single" w:sz="4" w:space="0" w:color="auto"/>
              <w:right w:val="single" w:sz="4" w:space="0" w:color="auto"/>
            </w:tcBorders>
            <w:shd w:val="clear" w:color="000000" w:fill="C0C0C0"/>
            <w:vAlign w:val="bottom"/>
            <w:hideMark/>
          </w:tcPr>
          <w:p w14:paraId="153A2E49" w14:textId="77777777" w:rsidR="00D95366" w:rsidRPr="003E71D7" w:rsidRDefault="00D95366" w:rsidP="003E71D7">
            <w:pPr>
              <w:rPr>
                <w:b/>
                <w:bCs/>
                <w:color w:val="000000"/>
                <w:lang w:val="nl-NL" w:eastAsia="nl-NL"/>
              </w:rPr>
            </w:pPr>
            <w:r w:rsidRPr="003E71D7">
              <w:rPr>
                <w:b/>
                <w:bCs/>
                <w:color w:val="000000"/>
                <w:lang w:val="nl-NL" w:eastAsia="nl-NL"/>
              </w:rPr>
              <w:t>ProcessID</w:t>
            </w:r>
          </w:p>
        </w:tc>
        <w:tc>
          <w:tcPr>
            <w:tcW w:w="5670" w:type="dxa"/>
            <w:tcBorders>
              <w:top w:val="single" w:sz="4" w:space="0" w:color="auto"/>
              <w:left w:val="nil"/>
              <w:bottom w:val="single" w:sz="4" w:space="0" w:color="auto"/>
              <w:right w:val="single" w:sz="4" w:space="0" w:color="auto"/>
            </w:tcBorders>
            <w:shd w:val="clear" w:color="000000" w:fill="C0C0C0"/>
            <w:vAlign w:val="bottom"/>
            <w:hideMark/>
          </w:tcPr>
          <w:p w14:paraId="740E6382" w14:textId="77777777" w:rsidR="00D95366" w:rsidRPr="003E71D7" w:rsidRDefault="00D95366" w:rsidP="003E71D7">
            <w:pPr>
              <w:rPr>
                <w:b/>
                <w:bCs/>
                <w:color w:val="000000"/>
                <w:lang w:val="nl-NL" w:eastAsia="nl-NL"/>
              </w:rPr>
            </w:pPr>
            <w:r w:rsidRPr="003E71D7">
              <w:rPr>
                <w:b/>
                <w:bCs/>
                <w:color w:val="000000"/>
                <w:lang w:val="nl-NL" w:eastAsia="nl-NL"/>
              </w:rPr>
              <w:t>CustomizationID</w:t>
            </w:r>
          </w:p>
        </w:tc>
      </w:tr>
      <w:tr w:rsidR="00D95366" w:rsidRPr="003E71D7" w14:paraId="28904C77" w14:textId="77777777" w:rsidTr="00A94690">
        <w:trPr>
          <w:trHeight w:val="1200"/>
        </w:trPr>
        <w:tc>
          <w:tcPr>
            <w:tcW w:w="582" w:type="dxa"/>
            <w:tcBorders>
              <w:top w:val="nil"/>
              <w:left w:val="single" w:sz="4" w:space="0" w:color="auto"/>
              <w:bottom w:val="single" w:sz="4" w:space="0" w:color="auto"/>
              <w:right w:val="single" w:sz="4" w:space="0" w:color="auto"/>
            </w:tcBorders>
            <w:shd w:val="clear" w:color="auto" w:fill="auto"/>
            <w:hideMark/>
          </w:tcPr>
          <w:p w14:paraId="62BA0147" w14:textId="77777777" w:rsidR="00D95366" w:rsidRPr="003E71D7" w:rsidRDefault="00D95366">
            <w:pPr>
              <w:rPr>
                <w:color w:val="000000"/>
                <w:lang w:val="nl-NL" w:eastAsia="nl-NL"/>
              </w:rPr>
            </w:pPr>
            <w:r>
              <w:rPr>
                <w:color w:val="000000"/>
                <w:lang w:val="nl-NL" w:eastAsia="nl-NL"/>
              </w:rPr>
              <w:t>T001</w:t>
            </w:r>
          </w:p>
        </w:tc>
        <w:tc>
          <w:tcPr>
            <w:tcW w:w="2127" w:type="dxa"/>
            <w:tcBorders>
              <w:top w:val="nil"/>
              <w:left w:val="nil"/>
              <w:bottom w:val="single" w:sz="4" w:space="0" w:color="auto"/>
              <w:right w:val="single" w:sz="4" w:space="0" w:color="auto"/>
            </w:tcBorders>
            <w:shd w:val="clear" w:color="auto" w:fill="auto"/>
            <w:hideMark/>
          </w:tcPr>
          <w:p w14:paraId="14CFDF35" w14:textId="77777777" w:rsidR="00D95366" w:rsidRPr="003E71D7" w:rsidRDefault="00D95366">
            <w:pPr>
              <w:rPr>
                <w:lang w:val="nl-NL" w:eastAsia="nl-NL"/>
              </w:rPr>
            </w:pPr>
            <w:r w:rsidRPr="003E71D7">
              <w:rPr>
                <w:lang w:val="nl-NL" w:eastAsia="nl-NL"/>
              </w:rPr>
              <w:t>ExpressionOfInterestRequest</w:t>
            </w:r>
          </w:p>
        </w:tc>
        <w:tc>
          <w:tcPr>
            <w:tcW w:w="2268" w:type="dxa"/>
            <w:tcBorders>
              <w:top w:val="nil"/>
              <w:left w:val="nil"/>
              <w:bottom w:val="single" w:sz="4" w:space="0" w:color="auto"/>
              <w:right w:val="single" w:sz="4" w:space="0" w:color="auto"/>
            </w:tcBorders>
            <w:shd w:val="clear" w:color="auto" w:fill="auto"/>
            <w:hideMark/>
          </w:tcPr>
          <w:p w14:paraId="05B2A2A3" w14:textId="77777777" w:rsidR="00D95366" w:rsidRPr="003E71D7" w:rsidRDefault="00D95366">
            <w:pPr>
              <w:rPr>
                <w:lang w:eastAsia="nl-NL"/>
              </w:rPr>
            </w:pPr>
            <w:r w:rsidRPr="003E71D7">
              <w:rPr>
                <w:lang w:eastAsia="nl-NL"/>
              </w:rPr>
              <w:t>EO shows his interest in the procurement project</w:t>
            </w:r>
          </w:p>
        </w:tc>
        <w:tc>
          <w:tcPr>
            <w:tcW w:w="3969" w:type="dxa"/>
            <w:tcBorders>
              <w:top w:val="nil"/>
              <w:left w:val="nil"/>
              <w:bottom w:val="single" w:sz="4" w:space="0" w:color="auto"/>
              <w:right w:val="single" w:sz="4" w:space="0" w:color="auto"/>
            </w:tcBorders>
            <w:shd w:val="clear" w:color="auto" w:fill="auto"/>
            <w:hideMark/>
          </w:tcPr>
          <w:p w14:paraId="31160B67" w14:textId="77777777" w:rsidR="00D95366" w:rsidRPr="003E71D7" w:rsidRDefault="00D95366">
            <w:pPr>
              <w:rPr>
                <w:color w:val="000000"/>
                <w:lang w:eastAsia="nl-NL"/>
              </w:rPr>
            </w:pPr>
            <w:proofErr w:type="gramStart"/>
            <w:r w:rsidRPr="00A236CE">
              <w:rPr>
                <w:color w:val="000000"/>
                <w:lang w:eastAsia="nl-NL"/>
              </w:rPr>
              <w:t>urn:fdc</w:t>
            </w:r>
            <w:proofErr w:type="gramEnd"/>
            <w:r w:rsidRPr="00A236CE">
              <w:rPr>
                <w:color w:val="000000"/>
                <w:lang w:eastAsia="nl-NL"/>
              </w:rPr>
              <w:t>:peppol.eu:2017:pracc:p001:01:1.0</w:t>
            </w:r>
          </w:p>
        </w:tc>
        <w:tc>
          <w:tcPr>
            <w:tcW w:w="5670" w:type="dxa"/>
            <w:tcBorders>
              <w:top w:val="nil"/>
              <w:left w:val="nil"/>
              <w:bottom w:val="single" w:sz="4" w:space="0" w:color="auto"/>
              <w:right w:val="single" w:sz="4" w:space="0" w:color="auto"/>
            </w:tcBorders>
            <w:shd w:val="clear" w:color="auto" w:fill="auto"/>
            <w:hideMark/>
          </w:tcPr>
          <w:p w14:paraId="35C02D22" w14:textId="77777777" w:rsidR="00D95366" w:rsidRPr="003E71D7" w:rsidRDefault="00D95366">
            <w:pPr>
              <w:rPr>
                <w:color w:val="000000"/>
                <w:lang w:eastAsia="nl-NL"/>
              </w:rPr>
            </w:pPr>
            <w:proofErr w:type="gramStart"/>
            <w:r w:rsidRPr="00D95366">
              <w:rPr>
                <w:color w:val="000000"/>
                <w:lang w:eastAsia="nl-NL"/>
              </w:rPr>
              <w:t>urn:www.cenbii.eu:transaction:biitrdm081:ver3.0:extended:urn:fdc:peppo</w:t>
            </w:r>
            <w:r w:rsidR="000D36F5">
              <w:rPr>
                <w:color w:val="000000"/>
                <w:lang w:eastAsia="nl-NL"/>
              </w:rPr>
              <w:t>l.eu:2017:pracc:t001:ver1.0</w:t>
            </w:r>
            <w:proofErr w:type="gramEnd"/>
          </w:p>
        </w:tc>
      </w:tr>
      <w:tr w:rsidR="00D95366" w:rsidRPr="003E71D7" w14:paraId="27D7F2A9" w14:textId="77777777" w:rsidTr="00A94690">
        <w:trPr>
          <w:trHeight w:val="1200"/>
        </w:trPr>
        <w:tc>
          <w:tcPr>
            <w:tcW w:w="582" w:type="dxa"/>
            <w:tcBorders>
              <w:top w:val="nil"/>
              <w:left w:val="single" w:sz="4" w:space="0" w:color="auto"/>
              <w:bottom w:val="single" w:sz="4" w:space="0" w:color="auto"/>
              <w:right w:val="single" w:sz="4" w:space="0" w:color="auto"/>
            </w:tcBorders>
            <w:shd w:val="clear" w:color="auto" w:fill="auto"/>
            <w:hideMark/>
          </w:tcPr>
          <w:p w14:paraId="42D24646" w14:textId="77777777" w:rsidR="00D95366" w:rsidRPr="003E71D7" w:rsidRDefault="00D95366">
            <w:pPr>
              <w:rPr>
                <w:color w:val="000000"/>
                <w:lang w:val="nl-NL" w:eastAsia="nl-NL"/>
              </w:rPr>
            </w:pPr>
            <w:r>
              <w:rPr>
                <w:color w:val="000000"/>
                <w:lang w:val="nl-NL" w:eastAsia="nl-NL"/>
              </w:rPr>
              <w:t>T002</w:t>
            </w:r>
          </w:p>
        </w:tc>
        <w:tc>
          <w:tcPr>
            <w:tcW w:w="2127" w:type="dxa"/>
            <w:tcBorders>
              <w:top w:val="nil"/>
              <w:left w:val="nil"/>
              <w:bottom w:val="single" w:sz="4" w:space="0" w:color="auto"/>
              <w:right w:val="single" w:sz="4" w:space="0" w:color="auto"/>
            </w:tcBorders>
            <w:shd w:val="clear" w:color="auto" w:fill="auto"/>
            <w:hideMark/>
          </w:tcPr>
          <w:p w14:paraId="17DECB7E" w14:textId="77777777" w:rsidR="00D95366" w:rsidRPr="003E71D7" w:rsidRDefault="00D95366">
            <w:pPr>
              <w:rPr>
                <w:lang w:val="nl-NL" w:eastAsia="nl-NL"/>
              </w:rPr>
            </w:pPr>
            <w:r w:rsidRPr="003E71D7">
              <w:rPr>
                <w:lang w:val="nl-NL" w:eastAsia="nl-NL"/>
              </w:rPr>
              <w:t>ExpressionOfInterestResponse</w:t>
            </w:r>
          </w:p>
        </w:tc>
        <w:tc>
          <w:tcPr>
            <w:tcW w:w="2268" w:type="dxa"/>
            <w:tcBorders>
              <w:top w:val="nil"/>
              <w:left w:val="nil"/>
              <w:bottom w:val="single" w:sz="4" w:space="0" w:color="auto"/>
              <w:right w:val="single" w:sz="4" w:space="0" w:color="auto"/>
            </w:tcBorders>
            <w:shd w:val="clear" w:color="auto" w:fill="auto"/>
            <w:hideMark/>
          </w:tcPr>
          <w:p w14:paraId="59314F01" w14:textId="77777777" w:rsidR="00D95366" w:rsidRPr="003E71D7" w:rsidRDefault="00D95366">
            <w:pPr>
              <w:rPr>
                <w:lang w:eastAsia="nl-NL"/>
              </w:rPr>
            </w:pPr>
            <w:r>
              <w:t>CA responds to the subscribe to procedure</w:t>
            </w:r>
          </w:p>
        </w:tc>
        <w:tc>
          <w:tcPr>
            <w:tcW w:w="3969" w:type="dxa"/>
            <w:tcBorders>
              <w:top w:val="nil"/>
              <w:left w:val="nil"/>
              <w:bottom w:val="single" w:sz="4" w:space="0" w:color="auto"/>
              <w:right w:val="single" w:sz="4" w:space="0" w:color="auto"/>
            </w:tcBorders>
            <w:shd w:val="clear" w:color="auto" w:fill="auto"/>
            <w:hideMark/>
          </w:tcPr>
          <w:p w14:paraId="53B0B5F9" w14:textId="77777777" w:rsidR="00D95366" w:rsidRPr="003E71D7" w:rsidRDefault="00D95366">
            <w:pPr>
              <w:rPr>
                <w:color w:val="000000"/>
                <w:lang w:eastAsia="nl-NL"/>
              </w:rPr>
            </w:pPr>
            <w:proofErr w:type="gramStart"/>
            <w:r w:rsidRPr="00A236CE">
              <w:rPr>
                <w:color w:val="000000"/>
                <w:lang w:eastAsia="nl-NL"/>
              </w:rPr>
              <w:t>urn:fdc</w:t>
            </w:r>
            <w:proofErr w:type="gramEnd"/>
            <w:r w:rsidRPr="00A236CE">
              <w:rPr>
                <w:color w:val="000000"/>
                <w:lang w:eastAsia="nl-NL"/>
              </w:rPr>
              <w:t>:peppol.eu:2017:pracc:p001:01:1.0</w:t>
            </w:r>
          </w:p>
        </w:tc>
        <w:tc>
          <w:tcPr>
            <w:tcW w:w="5670" w:type="dxa"/>
            <w:tcBorders>
              <w:top w:val="nil"/>
              <w:left w:val="nil"/>
              <w:bottom w:val="single" w:sz="4" w:space="0" w:color="auto"/>
              <w:right w:val="single" w:sz="4" w:space="0" w:color="auto"/>
            </w:tcBorders>
            <w:shd w:val="clear" w:color="auto" w:fill="auto"/>
            <w:hideMark/>
          </w:tcPr>
          <w:p w14:paraId="3D41FEC7" w14:textId="77777777" w:rsidR="00D95366" w:rsidRPr="00D95366" w:rsidRDefault="00D95366">
            <w:pPr>
              <w:rPr>
                <w:color w:val="000000"/>
                <w:lang w:eastAsia="nl-NL"/>
              </w:rPr>
            </w:pPr>
            <w:proofErr w:type="gramStart"/>
            <w:r w:rsidRPr="00A236CE">
              <w:rPr>
                <w:color w:val="000000"/>
                <w:lang w:eastAsia="nl-NL"/>
              </w:rPr>
              <w:t>urn:www.cenbii.eu:transaction:biitrdm082:ver3.0:extended:urn:fdc:peppol.eu:2017:pracc:t002:ver1.0</w:t>
            </w:r>
            <w:proofErr w:type="gramEnd"/>
          </w:p>
        </w:tc>
      </w:tr>
      <w:tr w:rsidR="00D95366" w:rsidRPr="003E71D7" w14:paraId="45E08EA6" w14:textId="77777777" w:rsidTr="00A94690">
        <w:trPr>
          <w:trHeight w:val="1200"/>
        </w:trPr>
        <w:tc>
          <w:tcPr>
            <w:tcW w:w="582" w:type="dxa"/>
            <w:tcBorders>
              <w:top w:val="nil"/>
              <w:left w:val="single" w:sz="4" w:space="0" w:color="auto"/>
              <w:bottom w:val="single" w:sz="4" w:space="0" w:color="auto"/>
              <w:right w:val="single" w:sz="4" w:space="0" w:color="auto"/>
            </w:tcBorders>
            <w:shd w:val="clear" w:color="auto" w:fill="auto"/>
            <w:hideMark/>
          </w:tcPr>
          <w:p w14:paraId="2284F31F" w14:textId="77777777" w:rsidR="00D95366" w:rsidRPr="003E71D7" w:rsidRDefault="00D95366">
            <w:pPr>
              <w:rPr>
                <w:color w:val="000000"/>
                <w:lang w:val="nl-NL" w:eastAsia="nl-NL"/>
              </w:rPr>
            </w:pPr>
            <w:r>
              <w:rPr>
                <w:color w:val="000000"/>
                <w:lang w:val="nl-NL" w:eastAsia="nl-NL"/>
              </w:rPr>
              <w:t>T003</w:t>
            </w:r>
          </w:p>
        </w:tc>
        <w:tc>
          <w:tcPr>
            <w:tcW w:w="2127" w:type="dxa"/>
            <w:tcBorders>
              <w:top w:val="nil"/>
              <w:left w:val="nil"/>
              <w:bottom w:val="single" w:sz="4" w:space="0" w:color="auto"/>
              <w:right w:val="single" w:sz="4" w:space="0" w:color="auto"/>
            </w:tcBorders>
            <w:shd w:val="clear" w:color="auto" w:fill="auto"/>
            <w:hideMark/>
          </w:tcPr>
          <w:p w14:paraId="616FA8CD" w14:textId="77777777" w:rsidR="00D95366" w:rsidRPr="003E71D7" w:rsidRDefault="00D95366">
            <w:pPr>
              <w:rPr>
                <w:color w:val="000000"/>
                <w:lang w:val="nl-NL" w:eastAsia="nl-NL"/>
              </w:rPr>
            </w:pPr>
            <w:r w:rsidRPr="003E71D7">
              <w:rPr>
                <w:color w:val="000000"/>
                <w:lang w:val="nl-NL" w:eastAsia="nl-NL"/>
              </w:rPr>
              <w:t>TenderStatusRequest</w:t>
            </w:r>
          </w:p>
        </w:tc>
        <w:tc>
          <w:tcPr>
            <w:tcW w:w="2268" w:type="dxa"/>
            <w:tcBorders>
              <w:top w:val="nil"/>
              <w:left w:val="nil"/>
              <w:bottom w:val="single" w:sz="4" w:space="0" w:color="auto"/>
              <w:right w:val="single" w:sz="4" w:space="0" w:color="auto"/>
            </w:tcBorders>
            <w:shd w:val="clear" w:color="auto" w:fill="auto"/>
            <w:hideMark/>
          </w:tcPr>
          <w:p w14:paraId="13ABB7B0" w14:textId="77777777" w:rsidR="00D95366" w:rsidRPr="003E71D7" w:rsidRDefault="00D95366">
            <w:pPr>
              <w:rPr>
                <w:color w:val="000000"/>
                <w:lang w:eastAsia="nl-NL"/>
              </w:rPr>
            </w:pPr>
            <w:r w:rsidRPr="003E71D7">
              <w:rPr>
                <w:color w:val="000000"/>
                <w:lang w:eastAsia="nl-NL"/>
              </w:rPr>
              <w:t>EO requests CA for the procurement project documents</w:t>
            </w:r>
          </w:p>
        </w:tc>
        <w:tc>
          <w:tcPr>
            <w:tcW w:w="3969" w:type="dxa"/>
            <w:tcBorders>
              <w:top w:val="nil"/>
              <w:left w:val="nil"/>
              <w:bottom w:val="single" w:sz="4" w:space="0" w:color="auto"/>
              <w:right w:val="single" w:sz="4" w:space="0" w:color="auto"/>
            </w:tcBorders>
            <w:shd w:val="clear" w:color="auto" w:fill="auto"/>
            <w:hideMark/>
          </w:tcPr>
          <w:p w14:paraId="3DB28E0A" w14:textId="77777777" w:rsidR="00D95366" w:rsidRPr="003E71D7" w:rsidRDefault="00D95366">
            <w:pPr>
              <w:rPr>
                <w:color w:val="000000"/>
                <w:lang w:eastAsia="nl-NL"/>
              </w:rPr>
            </w:pPr>
            <w:proofErr w:type="gramStart"/>
            <w:r w:rsidRPr="00A236CE">
              <w:rPr>
                <w:color w:val="000000"/>
                <w:lang w:eastAsia="nl-NL"/>
              </w:rPr>
              <w:t>urn:fdc</w:t>
            </w:r>
            <w:proofErr w:type="gramEnd"/>
            <w:r w:rsidRPr="00A236CE">
              <w:rPr>
                <w:color w:val="000000"/>
                <w:lang w:eastAsia="nl-NL"/>
              </w:rPr>
              <w:t>:peppol.eu:2017:pracc:p002:01:1.0</w:t>
            </w:r>
          </w:p>
        </w:tc>
        <w:tc>
          <w:tcPr>
            <w:tcW w:w="5670" w:type="dxa"/>
            <w:tcBorders>
              <w:top w:val="nil"/>
              <w:left w:val="nil"/>
              <w:bottom w:val="single" w:sz="4" w:space="0" w:color="auto"/>
              <w:right w:val="single" w:sz="4" w:space="0" w:color="auto"/>
            </w:tcBorders>
            <w:shd w:val="clear" w:color="auto" w:fill="auto"/>
            <w:hideMark/>
          </w:tcPr>
          <w:p w14:paraId="05FFEAD5" w14:textId="77777777" w:rsidR="00D95366" w:rsidRPr="00D95366" w:rsidRDefault="00D95366">
            <w:pPr>
              <w:rPr>
                <w:color w:val="000000"/>
                <w:lang w:eastAsia="nl-NL"/>
              </w:rPr>
            </w:pPr>
            <w:proofErr w:type="gramStart"/>
            <w:r w:rsidRPr="00A236CE">
              <w:rPr>
                <w:color w:val="000000"/>
                <w:lang w:eastAsia="nl-NL"/>
              </w:rPr>
              <w:t>urn:www.cenbii.eu:transaction:biitrdm097:ver3.0:extended:urn:fdc:peppol.eu:2017:pracc:t003:ver1.0</w:t>
            </w:r>
            <w:proofErr w:type="gramEnd"/>
          </w:p>
        </w:tc>
      </w:tr>
      <w:tr w:rsidR="00D95366" w:rsidRPr="003E71D7" w14:paraId="42894819" w14:textId="77777777" w:rsidTr="00A94690">
        <w:trPr>
          <w:trHeight w:val="1200"/>
        </w:trPr>
        <w:tc>
          <w:tcPr>
            <w:tcW w:w="582" w:type="dxa"/>
            <w:tcBorders>
              <w:top w:val="nil"/>
              <w:left w:val="single" w:sz="4" w:space="0" w:color="auto"/>
              <w:bottom w:val="single" w:sz="4" w:space="0" w:color="auto"/>
              <w:right w:val="single" w:sz="4" w:space="0" w:color="auto"/>
            </w:tcBorders>
            <w:shd w:val="clear" w:color="auto" w:fill="auto"/>
            <w:hideMark/>
          </w:tcPr>
          <w:p w14:paraId="52CD42A8" w14:textId="77777777" w:rsidR="00D95366" w:rsidRPr="003E71D7" w:rsidRDefault="00D95366">
            <w:pPr>
              <w:rPr>
                <w:color w:val="000000"/>
                <w:lang w:val="nl-NL" w:eastAsia="nl-NL"/>
              </w:rPr>
            </w:pPr>
            <w:r>
              <w:rPr>
                <w:color w:val="000000"/>
                <w:lang w:val="nl-NL" w:eastAsia="nl-NL"/>
              </w:rPr>
              <w:t>T004</w:t>
            </w:r>
          </w:p>
        </w:tc>
        <w:tc>
          <w:tcPr>
            <w:tcW w:w="2127" w:type="dxa"/>
            <w:tcBorders>
              <w:top w:val="nil"/>
              <w:left w:val="nil"/>
              <w:bottom w:val="single" w:sz="4" w:space="0" w:color="auto"/>
              <w:right w:val="single" w:sz="4" w:space="0" w:color="auto"/>
            </w:tcBorders>
            <w:shd w:val="clear" w:color="auto" w:fill="auto"/>
            <w:hideMark/>
          </w:tcPr>
          <w:p w14:paraId="27830465" w14:textId="77777777" w:rsidR="00D95366" w:rsidRPr="003E71D7" w:rsidRDefault="00D95366">
            <w:pPr>
              <w:rPr>
                <w:color w:val="000000"/>
                <w:lang w:val="nl-NL" w:eastAsia="nl-NL"/>
              </w:rPr>
            </w:pPr>
            <w:r w:rsidRPr="003E71D7">
              <w:rPr>
                <w:color w:val="000000"/>
                <w:lang w:val="nl-NL" w:eastAsia="nl-NL"/>
              </w:rPr>
              <w:t>CallForTenders</w:t>
            </w:r>
          </w:p>
        </w:tc>
        <w:tc>
          <w:tcPr>
            <w:tcW w:w="2268" w:type="dxa"/>
            <w:tcBorders>
              <w:top w:val="nil"/>
              <w:left w:val="nil"/>
              <w:bottom w:val="single" w:sz="4" w:space="0" w:color="auto"/>
              <w:right w:val="single" w:sz="4" w:space="0" w:color="auto"/>
            </w:tcBorders>
            <w:shd w:val="clear" w:color="auto" w:fill="auto"/>
            <w:hideMark/>
          </w:tcPr>
          <w:p w14:paraId="684C569A" w14:textId="77777777" w:rsidR="00D95366" w:rsidRPr="003E71D7" w:rsidRDefault="00D95366">
            <w:pPr>
              <w:rPr>
                <w:color w:val="000000"/>
                <w:lang w:eastAsia="nl-NL"/>
              </w:rPr>
            </w:pPr>
            <w:r w:rsidRPr="003E71D7">
              <w:rPr>
                <w:color w:val="000000"/>
                <w:lang w:eastAsia="nl-NL"/>
              </w:rPr>
              <w:t>CA sends all procurement project documents to EO</w:t>
            </w:r>
          </w:p>
        </w:tc>
        <w:tc>
          <w:tcPr>
            <w:tcW w:w="3969" w:type="dxa"/>
            <w:tcBorders>
              <w:top w:val="nil"/>
              <w:left w:val="nil"/>
              <w:bottom w:val="single" w:sz="4" w:space="0" w:color="auto"/>
              <w:right w:val="single" w:sz="4" w:space="0" w:color="auto"/>
            </w:tcBorders>
            <w:shd w:val="clear" w:color="auto" w:fill="auto"/>
            <w:hideMark/>
          </w:tcPr>
          <w:p w14:paraId="53A34FD3" w14:textId="77777777" w:rsidR="00D95366" w:rsidRPr="003E71D7" w:rsidRDefault="00D95366">
            <w:pPr>
              <w:rPr>
                <w:color w:val="000000"/>
                <w:lang w:eastAsia="nl-NL"/>
              </w:rPr>
            </w:pPr>
            <w:proofErr w:type="gramStart"/>
            <w:r w:rsidRPr="00A236CE">
              <w:rPr>
                <w:color w:val="000000"/>
                <w:lang w:eastAsia="nl-NL"/>
              </w:rPr>
              <w:t>urn:fdc</w:t>
            </w:r>
            <w:proofErr w:type="gramEnd"/>
            <w:r w:rsidRPr="00A236CE">
              <w:rPr>
                <w:color w:val="000000"/>
                <w:lang w:eastAsia="nl-NL"/>
              </w:rPr>
              <w:t>:peppol.eu:2017:pracc:p002:01:1.0</w:t>
            </w:r>
          </w:p>
        </w:tc>
        <w:tc>
          <w:tcPr>
            <w:tcW w:w="5670" w:type="dxa"/>
            <w:tcBorders>
              <w:top w:val="nil"/>
              <w:left w:val="nil"/>
              <w:bottom w:val="single" w:sz="4" w:space="0" w:color="auto"/>
              <w:right w:val="single" w:sz="4" w:space="0" w:color="auto"/>
            </w:tcBorders>
            <w:shd w:val="clear" w:color="auto" w:fill="auto"/>
            <w:hideMark/>
          </w:tcPr>
          <w:p w14:paraId="3B3A317C" w14:textId="77777777" w:rsidR="00D95366" w:rsidRPr="00D95366" w:rsidRDefault="00D95366">
            <w:pPr>
              <w:rPr>
                <w:color w:val="000000"/>
                <w:lang w:eastAsia="nl-NL"/>
              </w:rPr>
            </w:pPr>
            <w:proofErr w:type="gramStart"/>
            <w:r w:rsidRPr="00A236CE">
              <w:rPr>
                <w:color w:val="000000"/>
                <w:lang w:eastAsia="nl-NL"/>
              </w:rPr>
              <w:t>urn:www.cenbii.eu:transaction:biitrdm083:ver3.0:extended:urn:fdc:peppol.eu:2017:pracc:t004:ver1.0</w:t>
            </w:r>
            <w:proofErr w:type="gramEnd"/>
          </w:p>
        </w:tc>
      </w:tr>
      <w:tr w:rsidR="00D95366" w:rsidRPr="003E71D7" w14:paraId="0B0D6A56" w14:textId="77777777" w:rsidTr="00A94690">
        <w:trPr>
          <w:trHeight w:val="1200"/>
        </w:trPr>
        <w:tc>
          <w:tcPr>
            <w:tcW w:w="582" w:type="dxa"/>
            <w:tcBorders>
              <w:top w:val="nil"/>
              <w:left w:val="single" w:sz="4" w:space="0" w:color="auto"/>
              <w:bottom w:val="single" w:sz="4" w:space="0" w:color="auto"/>
              <w:right w:val="single" w:sz="4" w:space="0" w:color="auto"/>
            </w:tcBorders>
            <w:shd w:val="clear" w:color="auto" w:fill="auto"/>
            <w:hideMark/>
          </w:tcPr>
          <w:p w14:paraId="279FD00F" w14:textId="77777777" w:rsidR="00D95366" w:rsidRPr="003E71D7" w:rsidRDefault="00D95366">
            <w:pPr>
              <w:rPr>
                <w:color w:val="000000"/>
                <w:lang w:val="nl-NL" w:eastAsia="nl-NL"/>
              </w:rPr>
            </w:pPr>
            <w:r>
              <w:rPr>
                <w:color w:val="000000"/>
                <w:lang w:val="nl-NL" w:eastAsia="nl-NL"/>
              </w:rPr>
              <w:t>T005</w:t>
            </w:r>
          </w:p>
        </w:tc>
        <w:tc>
          <w:tcPr>
            <w:tcW w:w="2127" w:type="dxa"/>
            <w:tcBorders>
              <w:top w:val="nil"/>
              <w:left w:val="nil"/>
              <w:bottom w:val="single" w:sz="4" w:space="0" w:color="auto"/>
              <w:right w:val="single" w:sz="4" w:space="0" w:color="auto"/>
            </w:tcBorders>
            <w:shd w:val="clear" w:color="auto" w:fill="auto"/>
            <w:hideMark/>
          </w:tcPr>
          <w:p w14:paraId="38FD9548" w14:textId="77777777" w:rsidR="00D95366" w:rsidRPr="003E71D7" w:rsidRDefault="00D95366">
            <w:pPr>
              <w:rPr>
                <w:color w:val="000000"/>
                <w:lang w:val="nl-NL" w:eastAsia="nl-NL"/>
              </w:rPr>
            </w:pPr>
            <w:r w:rsidRPr="003E71D7">
              <w:rPr>
                <w:color w:val="000000"/>
                <w:lang w:val="nl-NL" w:eastAsia="nl-NL"/>
              </w:rPr>
              <w:t>Tender</w:t>
            </w:r>
          </w:p>
        </w:tc>
        <w:tc>
          <w:tcPr>
            <w:tcW w:w="2268" w:type="dxa"/>
            <w:tcBorders>
              <w:top w:val="nil"/>
              <w:left w:val="nil"/>
              <w:bottom w:val="single" w:sz="4" w:space="0" w:color="auto"/>
              <w:right w:val="single" w:sz="4" w:space="0" w:color="auto"/>
            </w:tcBorders>
            <w:shd w:val="clear" w:color="auto" w:fill="auto"/>
            <w:hideMark/>
          </w:tcPr>
          <w:p w14:paraId="7354D015" w14:textId="77777777" w:rsidR="00D95366" w:rsidRPr="003E71D7" w:rsidRDefault="00D95366">
            <w:pPr>
              <w:rPr>
                <w:color w:val="000000"/>
                <w:lang w:eastAsia="nl-NL"/>
              </w:rPr>
            </w:pPr>
            <w:r w:rsidRPr="003E71D7">
              <w:rPr>
                <w:color w:val="000000"/>
                <w:lang w:eastAsia="nl-NL"/>
              </w:rPr>
              <w:t>EO sends his tender for the procurement project to CA</w:t>
            </w:r>
          </w:p>
        </w:tc>
        <w:tc>
          <w:tcPr>
            <w:tcW w:w="3969" w:type="dxa"/>
            <w:tcBorders>
              <w:top w:val="nil"/>
              <w:left w:val="nil"/>
              <w:bottom w:val="single" w:sz="4" w:space="0" w:color="auto"/>
              <w:right w:val="single" w:sz="4" w:space="0" w:color="auto"/>
            </w:tcBorders>
            <w:shd w:val="clear" w:color="auto" w:fill="auto"/>
            <w:hideMark/>
          </w:tcPr>
          <w:p w14:paraId="17BFA92C" w14:textId="77777777" w:rsidR="00D95366" w:rsidRPr="003E71D7" w:rsidRDefault="00D95366">
            <w:pPr>
              <w:rPr>
                <w:color w:val="000000"/>
                <w:lang w:eastAsia="nl-NL"/>
              </w:rPr>
            </w:pPr>
            <w:proofErr w:type="gramStart"/>
            <w:r w:rsidRPr="00A236CE">
              <w:rPr>
                <w:color w:val="000000"/>
                <w:lang w:eastAsia="nl-NL"/>
              </w:rPr>
              <w:t>urn:fdc</w:t>
            </w:r>
            <w:proofErr w:type="gramEnd"/>
            <w:r w:rsidRPr="00A236CE">
              <w:rPr>
                <w:color w:val="000000"/>
                <w:lang w:eastAsia="nl-NL"/>
              </w:rPr>
              <w:t>:peppol.eu:2017:pracc:p003:01:1.0</w:t>
            </w:r>
          </w:p>
        </w:tc>
        <w:tc>
          <w:tcPr>
            <w:tcW w:w="5670" w:type="dxa"/>
            <w:tcBorders>
              <w:top w:val="nil"/>
              <w:left w:val="nil"/>
              <w:bottom w:val="single" w:sz="4" w:space="0" w:color="auto"/>
              <w:right w:val="single" w:sz="4" w:space="0" w:color="auto"/>
            </w:tcBorders>
            <w:shd w:val="clear" w:color="auto" w:fill="auto"/>
            <w:hideMark/>
          </w:tcPr>
          <w:p w14:paraId="2EC9B40F" w14:textId="77777777" w:rsidR="00D95366" w:rsidRPr="00D95366" w:rsidRDefault="00D95366">
            <w:pPr>
              <w:rPr>
                <w:color w:val="000000"/>
                <w:lang w:eastAsia="nl-NL"/>
              </w:rPr>
            </w:pPr>
            <w:proofErr w:type="gramStart"/>
            <w:r w:rsidRPr="00A236CE">
              <w:rPr>
                <w:color w:val="000000"/>
                <w:lang w:eastAsia="nl-NL"/>
              </w:rPr>
              <w:t>urn:www.cenbii.eu:transaction:biitrdm090:ver3.0:extended:urn:fdc:peppol.eu:2017:pracc:t005:ver1.0</w:t>
            </w:r>
            <w:proofErr w:type="gramEnd"/>
          </w:p>
        </w:tc>
      </w:tr>
      <w:tr w:rsidR="00D95366" w:rsidRPr="003E71D7" w14:paraId="21E07D66" w14:textId="77777777" w:rsidTr="00A94690">
        <w:trPr>
          <w:trHeight w:val="1200"/>
        </w:trPr>
        <w:tc>
          <w:tcPr>
            <w:tcW w:w="582" w:type="dxa"/>
            <w:tcBorders>
              <w:top w:val="nil"/>
              <w:left w:val="single" w:sz="4" w:space="0" w:color="auto"/>
              <w:bottom w:val="single" w:sz="4" w:space="0" w:color="auto"/>
              <w:right w:val="single" w:sz="4" w:space="0" w:color="auto"/>
            </w:tcBorders>
            <w:shd w:val="clear" w:color="auto" w:fill="auto"/>
            <w:vAlign w:val="bottom"/>
            <w:hideMark/>
          </w:tcPr>
          <w:p w14:paraId="1CB51247" w14:textId="77777777" w:rsidR="00D95366" w:rsidRPr="003E71D7" w:rsidRDefault="00D95366" w:rsidP="003E71D7">
            <w:pPr>
              <w:rPr>
                <w:color w:val="000000"/>
                <w:lang w:val="nl-NL" w:eastAsia="nl-NL"/>
              </w:rPr>
            </w:pPr>
            <w:r>
              <w:rPr>
                <w:color w:val="000000"/>
                <w:lang w:val="nl-NL" w:eastAsia="nl-NL"/>
              </w:rPr>
              <w:lastRenderedPageBreak/>
              <w:t>T006</w:t>
            </w:r>
          </w:p>
        </w:tc>
        <w:tc>
          <w:tcPr>
            <w:tcW w:w="2127" w:type="dxa"/>
            <w:tcBorders>
              <w:top w:val="nil"/>
              <w:left w:val="nil"/>
              <w:bottom w:val="single" w:sz="4" w:space="0" w:color="auto"/>
              <w:right w:val="single" w:sz="4" w:space="0" w:color="auto"/>
            </w:tcBorders>
            <w:shd w:val="clear" w:color="auto" w:fill="auto"/>
            <w:vAlign w:val="bottom"/>
            <w:hideMark/>
          </w:tcPr>
          <w:p w14:paraId="698AE7A3" w14:textId="77777777" w:rsidR="00D95366" w:rsidRPr="003E71D7" w:rsidRDefault="00D95366" w:rsidP="003E71D7">
            <w:pPr>
              <w:rPr>
                <w:color w:val="000000"/>
                <w:lang w:val="nl-NL" w:eastAsia="nl-NL"/>
              </w:rPr>
            </w:pPr>
            <w:r w:rsidRPr="003E71D7">
              <w:rPr>
                <w:color w:val="000000"/>
                <w:lang w:val="nl-NL" w:eastAsia="nl-NL"/>
              </w:rPr>
              <w:t>TenderReceipt</w:t>
            </w:r>
          </w:p>
        </w:tc>
        <w:tc>
          <w:tcPr>
            <w:tcW w:w="2268" w:type="dxa"/>
            <w:tcBorders>
              <w:top w:val="nil"/>
              <w:left w:val="nil"/>
              <w:bottom w:val="single" w:sz="4" w:space="0" w:color="auto"/>
              <w:right w:val="single" w:sz="4" w:space="0" w:color="auto"/>
            </w:tcBorders>
            <w:shd w:val="clear" w:color="auto" w:fill="auto"/>
            <w:vAlign w:val="bottom"/>
            <w:hideMark/>
          </w:tcPr>
          <w:p w14:paraId="10E53AC0" w14:textId="77777777" w:rsidR="00D95366" w:rsidRPr="003E71D7" w:rsidRDefault="00D95366" w:rsidP="003E71D7">
            <w:pPr>
              <w:rPr>
                <w:color w:val="000000"/>
                <w:lang w:eastAsia="nl-NL"/>
              </w:rPr>
            </w:pPr>
            <w:r w:rsidRPr="003E71D7">
              <w:rPr>
                <w:color w:val="000000"/>
                <w:lang w:eastAsia="nl-NL"/>
              </w:rPr>
              <w:t>CA receives the tender and sends acknowledgement to EO</w:t>
            </w:r>
          </w:p>
        </w:tc>
        <w:tc>
          <w:tcPr>
            <w:tcW w:w="3969" w:type="dxa"/>
            <w:tcBorders>
              <w:top w:val="nil"/>
              <w:left w:val="nil"/>
              <w:bottom w:val="single" w:sz="4" w:space="0" w:color="auto"/>
              <w:right w:val="single" w:sz="4" w:space="0" w:color="auto"/>
            </w:tcBorders>
            <w:shd w:val="clear" w:color="auto" w:fill="auto"/>
            <w:vAlign w:val="bottom"/>
            <w:hideMark/>
          </w:tcPr>
          <w:p w14:paraId="450B85C2" w14:textId="77777777" w:rsidR="00D95366" w:rsidRPr="003E71D7" w:rsidRDefault="00D95366" w:rsidP="003E71D7">
            <w:pPr>
              <w:rPr>
                <w:color w:val="000000"/>
                <w:lang w:eastAsia="nl-NL"/>
              </w:rPr>
            </w:pPr>
            <w:proofErr w:type="gramStart"/>
            <w:r w:rsidRPr="00A236CE">
              <w:rPr>
                <w:color w:val="000000"/>
                <w:lang w:eastAsia="nl-NL"/>
              </w:rPr>
              <w:t>urn:fdc</w:t>
            </w:r>
            <w:proofErr w:type="gramEnd"/>
            <w:r w:rsidRPr="00A236CE">
              <w:rPr>
                <w:color w:val="000000"/>
                <w:lang w:eastAsia="nl-NL"/>
              </w:rPr>
              <w:t>:peppol.eu:2017:pracc:p003:01:1.0</w:t>
            </w:r>
          </w:p>
        </w:tc>
        <w:tc>
          <w:tcPr>
            <w:tcW w:w="5670" w:type="dxa"/>
            <w:tcBorders>
              <w:top w:val="nil"/>
              <w:left w:val="nil"/>
              <w:bottom w:val="single" w:sz="4" w:space="0" w:color="auto"/>
              <w:right w:val="single" w:sz="4" w:space="0" w:color="auto"/>
            </w:tcBorders>
            <w:shd w:val="clear" w:color="auto" w:fill="auto"/>
            <w:vAlign w:val="bottom"/>
            <w:hideMark/>
          </w:tcPr>
          <w:p w14:paraId="66172B2E" w14:textId="77777777" w:rsidR="00D95366" w:rsidRPr="00C43745" w:rsidRDefault="00D95366" w:rsidP="003E71D7">
            <w:pPr>
              <w:rPr>
                <w:color w:val="000000"/>
                <w:lang w:eastAsia="nl-NL"/>
              </w:rPr>
            </w:pPr>
            <w:proofErr w:type="gramStart"/>
            <w:r w:rsidRPr="00A236CE">
              <w:rPr>
                <w:color w:val="000000"/>
                <w:lang w:eastAsia="nl-NL"/>
              </w:rPr>
              <w:t>urn:www.cenbii.eu:transaction:biitrdm045:ver3.0:extended:urn:fdc:peppol.eu:2017:pracc:t006:ver1.0</w:t>
            </w:r>
            <w:proofErr w:type="gramEnd"/>
          </w:p>
        </w:tc>
      </w:tr>
    </w:tbl>
    <w:p w14:paraId="3C3764EE" w14:textId="77777777" w:rsidR="003E71D7" w:rsidRDefault="003E71D7" w:rsidP="003E71D7"/>
    <w:p w14:paraId="3427E51D" w14:textId="77777777" w:rsidR="003E71D7" w:rsidRDefault="003E71D7" w:rsidP="003E71D7">
      <w:r w:rsidRPr="003E71D7">
        <w:rPr>
          <w:b/>
        </w:rPr>
        <w:t>Note for implementers</w:t>
      </w:r>
      <w:r>
        <w:t>: Please note that the process identifiers in the document instance MUST correspond to the SMP process identifier.</w:t>
      </w:r>
    </w:p>
    <w:p w14:paraId="798D5D87" w14:textId="77777777" w:rsidR="003E71D7" w:rsidRDefault="003E71D7" w:rsidP="003E71D7"/>
    <w:p w14:paraId="3F49F5A2" w14:textId="77777777" w:rsidR="003E71D7" w:rsidRDefault="003E71D7" w:rsidP="003E71D7">
      <w:pPr>
        <w:pStyle w:val="Heading2"/>
      </w:pPr>
      <w:bookmarkStart w:id="60" w:name="_Toc517690127"/>
      <w:r>
        <w:t>Issuing Agency code values</w:t>
      </w:r>
      <w:bookmarkEnd w:id="60"/>
    </w:p>
    <w:p w14:paraId="56BC714A" w14:textId="77777777" w:rsidR="00354DD7" w:rsidRDefault="00354DD7" w:rsidP="00354DD7">
      <w:r>
        <w:t>Applies to: all participant/party identifiers in all components</w:t>
      </w:r>
    </w:p>
    <w:p w14:paraId="1653122E" w14:textId="77777777" w:rsidR="00354DD7" w:rsidRDefault="00354DD7" w:rsidP="003E71D7"/>
    <w:p w14:paraId="0BED3094" w14:textId="77777777" w:rsidR="00354DD7" w:rsidRDefault="00354DD7" w:rsidP="00354DD7">
      <w:r>
        <w:t xml:space="preserve">The values for the initial PEPPOL Issuing Agency Code list were taken from the NESUBL </w:t>
      </w:r>
      <w:proofErr w:type="spellStart"/>
      <w:r>
        <w:t>PartyID</w:t>
      </w:r>
      <w:proofErr w:type="spellEnd"/>
      <w:r>
        <w:t xml:space="preserve"> code </w:t>
      </w:r>
      <w:proofErr w:type="gramStart"/>
      <w:r>
        <w:t>list  but</w:t>
      </w:r>
      <w:proofErr w:type="gramEnd"/>
      <w:r>
        <w:t xml:space="preserve"> this has been extended to cover use by all PEPPOL pilots and includes other known Issuing Agencies (from e.g. ISO 6523 ).</w:t>
      </w:r>
    </w:p>
    <w:p w14:paraId="256D4448" w14:textId="77777777" w:rsidR="00354DD7" w:rsidRDefault="00354DD7" w:rsidP="00354DD7">
      <w:r>
        <w:t>It is significant that this list will need ongoing extension under governance procedures currently being developed. To ensure sustainability and proper governance it is proposed to include only Issuing Agency Codes (IACs) in the following order of priority:</w:t>
      </w:r>
    </w:p>
    <w:p w14:paraId="6BE13F91" w14:textId="77777777" w:rsidR="00354DD7" w:rsidRDefault="00354DD7" w:rsidP="008E4FE1">
      <w:pPr>
        <w:pStyle w:val="ListParagraph"/>
        <w:numPr>
          <w:ilvl w:val="0"/>
          <w:numId w:val="23"/>
        </w:numPr>
      </w:pPr>
      <w:r>
        <w:t>International recognized standard schemes, then</w:t>
      </w:r>
    </w:p>
    <w:p w14:paraId="3B508D78" w14:textId="77777777" w:rsidR="00354DD7" w:rsidRDefault="00354DD7" w:rsidP="008E4FE1">
      <w:pPr>
        <w:pStyle w:val="ListParagraph"/>
        <w:numPr>
          <w:ilvl w:val="0"/>
          <w:numId w:val="23"/>
        </w:numPr>
      </w:pPr>
      <w:r>
        <w:t>International de-facto accepted schemes, then</w:t>
      </w:r>
    </w:p>
    <w:p w14:paraId="1C500EBC" w14:textId="77777777" w:rsidR="00354DD7" w:rsidRDefault="00354DD7" w:rsidP="008E4FE1">
      <w:pPr>
        <w:pStyle w:val="ListParagraph"/>
        <w:numPr>
          <w:ilvl w:val="0"/>
          <w:numId w:val="23"/>
        </w:numPr>
      </w:pPr>
      <w:r>
        <w:t>Nationally defined schemes</w:t>
      </w:r>
    </w:p>
    <w:p w14:paraId="4652097B" w14:textId="77777777" w:rsidR="00354DD7" w:rsidRDefault="00354DD7" w:rsidP="00354DD7"/>
    <w:p w14:paraId="54427C97" w14:textId="77777777" w:rsidR="00354DD7" w:rsidRDefault="00354DD7" w:rsidP="00354DD7">
      <w:r>
        <w:t xml:space="preserve">Note that </w:t>
      </w:r>
      <w:proofErr w:type="spellStart"/>
      <w:r>
        <w:t>BusDox</w:t>
      </w:r>
      <w:proofErr w:type="spellEnd"/>
      <w:r>
        <w:t xml:space="preserve"> uses a numeric code value for Issuing Agencies whereas CEN BII uses mnemonic values. To assist in aligning the mnemonic codes of CEN BII with the numeric codes of </w:t>
      </w:r>
      <w:proofErr w:type="spellStart"/>
      <w:r>
        <w:t>BusDox</w:t>
      </w:r>
      <w:proofErr w:type="spellEnd"/>
      <w:r>
        <w:t>, each BII mnemonic code has been given a numeric equivalent based on the ISO 6523 set of International Code Designators. The actual values for numeric International Code Designators were based on the following allocation criteria:</w:t>
      </w:r>
    </w:p>
    <w:p w14:paraId="15B27C95" w14:textId="77777777" w:rsidR="00354DD7" w:rsidRDefault="00354DD7" w:rsidP="008E4FE1">
      <w:pPr>
        <w:pStyle w:val="ListParagraph"/>
        <w:numPr>
          <w:ilvl w:val="0"/>
          <w:numId w:val="25"/>
        </w:numPr>
      </w:pPr>
      <w:r>
        <w:t>ISO 6523 International Code Designator (if known), or</w:t>
      </w:r>
    </w:p>
    <w:p w14:paraId="7B621DCB" w14:textId="77777777" w:rsidR="00354DD7" w:rsidRDefault="00354DD7" w:rsidP="008E4FE1">
      <w:pPr>
        <w:pStyle w:val="ListParagraph"/>
        <w:numPr>
          <w:ilvl w:val="0"/>
          <w:numId w:val="25"/>
        </w:numPr>
      </w:pPr>
      <w:r>
        <w:t>ISO 9735 Identification code qualifier (if known), or</w:t>
      </w:r>
    </w:p>
    <w:p w14:paraId="7E1DE163" w14:textId="77777777" w:rsidR="00354DD7" w:rsidRDefault="00354DD7" w:rsidP="008E4FE1">
      <w:pPr>
        <w:pStyle w:val="ListParagraph"/>
        <w:numPr>
          <w:ilvl w:val="0"/>
          <w:numId w:val="25"/>
        </w:numPr>
      </w:pPr>
      <w:r>
        <w:t>An incremental number starting from 9900 (issued by PEPPOL/CEN BII)</w:t>
      </w:r>
    </w:p>
    <w:p w14:paraId="5B5CA1DA" w14:textId="77777777" w:rsidR="00354DD7" w:rsidRDefault="00354DD7" w:rsidP="00354DD7"/>
    <w:p w14:paraId="0BBA1106" w14:textId="77777777" w:rsidR="00354DD7" w:rsidRDefault="00354DD7" w:rsidP="00354DD7">
      <w:r>
        <w:t xml:space="preserve">Even though these numeric values are based on ISO code sets, they form a separate CEN BII code set because they contain additional values. </w:t>
      </w:r>
      <w:proofErr w:type="gramStart"/>
      <w:r>
        <w:t>Therefore</w:t>
      </w:r>
      <w:proofErr w:type="gramEnd"/>
      <w:r>
        <w:t xml:space="preserve"> the Issuing Agency for all numeric codes is CEN BII and not ISO 6523.</w:t>
      </w:r>
    </w:p>
    <w:p w14:paraId="7C2BCB13" w14:textId="77777777" w:rsidR="00354DD7" w:rsidRDefault="00354DD7" w:rsidP="00354DD7">
      <w:r>
        <w:t>The normative version of the code list is available at [</w:t>
      </w:r>
      <w:proofErr w:type="spellStart"/>
      <w:r>
        <w:t>PEPPOL_CodeList</w:t>
      </w:r>
      <w:proofErr w:type="spellEnd"/>
      <w:r>
        <w:t>].</w:t>
      </w:r>
    </w:p>
    <w:p w14:paraId="371A8513" w14:textId="77777777" w:rsidR="00354DD7" w:rsidRDefault="00354DD7" w:rsidP="00354DD7"/>
    <w:p w14:paraId="0F6FF668" w14:textId="77777777" w:rsidR="00354DD7" w:rsidRDefault="00354DD7" w:rsidP="00354DD7">
      <w:r>
        <w:t>Note: rows marked as deprecated should not be used for newly issued documents, as the respective identifier issuing agency is no longer active/valid. Deprecated scheme IDs may however not be reused for different agencies as existing exchanged documents may refer to them.</w:t>
      </w:r>
    </w:p>
    <w:p w14:paraId="554CB8B7" w14:textId="77777777" w:rsidR="003E71D7" w:rsidRDefault="003E71D7" w:rsidP="003E71D7"/>
    <w:p w14:paraId="7B572283" w14:textId="77777777" w:rsidR="003E71D7" w:rsidRDefault="00FC36A6" w:rsidP="00FC36A6">
      <w:pPr>
        <w:pStyle w:val="Heading2"/>
      </w:pPr>
      <w:bookmarkStart w:id="61" w:name="_Toc517690128"/>
      <w:r>
        <w:t>A</w:t>
      </w:r>
      <w:r w:rsidRPr="00FC36A6">
        <w:t>dditional rules</w:t>
      </w:r>
      <w:bookmarkEnd w:id="61"/>
    </w:p>
    <w:p w14:paraId="58D3FA38" w14:textId="77777777" w:rsidR="003E71D7" w:rsidRDefault="003E71D7" w:rsidP="00FC36A6">
      <w:pPr>
        <w:pStyle w:val="Heading3"/>
      </w:pPr>
      <w:bookmarkStart w:id="62" w:name="_Toc517690129"/>
      <w:r>
        <w:lastRenderedPageBreak/>
        <w:t>Enveloping rules</w:t>
      </w:r>
      <w:bookmarkEnd w:id="62"/>
      <w:r>
        <w:t xml:space="preserve"> </w:t>
      </w:r>
    </w:p>
    <w:p w14:paraId="57330F48" w14:textId="77777777" w:rsidR="003E71D7" w:rsidRDefault="003E71D7" w:rsidP="003E71D7">
      <w:r>
        <w:t xml:space="preserve">CENBII’s CWA 3456 Part 105 profile 35 - Advanced Tendering with Pre-award Catalog is the most generic specification regarding enveloping rules in </w:t>
      </w:r>
      <w:proofErr w:type="spellStart"/>
      <w:r>
        <w:t>eTendering</w:t>
      </w:r>
      <w:proofErr w:type="spellEnd"/>
      <w:r>
        <w:t xml:space="preserve"> domain.</w:t>
      </w:r>
    </w:p>
    <w:p w14:paraId="5CDE2E4C" w14:textId="77777777" w:rsidR="003E71D7" w:rsidRPr="00C04B8B" w:rsidRDefault="003E71D7" w:rsidP="003E71D7"/>
    <w:p w14:paraId="52A2FE16" w14:textId="77777777" w:rsidR="003E71D7" w:rsidRDefault="003E71D7" w:rsidP="003E71D7">
      <w:r>
        <w:t xml:space="preserve">In order to fulfill </w:t>
      </w:r>
      <w:r w:rsidR="00E0476B" w:rsidRPr="008E4FE1">
        <w:rPr>
          <w:i/>
        </w:rPr>
        <w:t>profile 35 section 3.1.1</w:t>
      </w:r>
      <w:r>
        <w:t xml:space="preserve"> </w:t>
      </w:r>
      <w:r w:rsidR="00E0476B" w:rsidRPr="008E4FE1">
        <w:rPr>
          <w:i/>
        </w:rPr>
        <w:t>Enveloping</w:t>
      </w:r>
      <w:r>
        <w:t xml:space="preserve"> of the aforementioned generic specification, and also to support the use case of a single End Entity (PEPPOL Participant, </w:t>
      </w:r>
      <w:r w:rsidR="00886D27">
        <w:t>i.e.</w:t>
      </w:r>
      <w:r>
        <w:t xml:space="preserve"> Contracting Authority or Economic operator) using multiple Tender Systems, the following mapping/enveloping rules are established:</w:t>
      </w:r>
    </w:p>
    <w:p w14:paraId="51FA8216" w14:textId="77777777" w:rsidR="003E71D7" w:rsidRPr="008E4FE1" w:rsidRDefault="00E0476B" w:rsidP="00FC36A6">
      <w:pPr>
        <w:pStyle w:val="ListParagraph"/>
        <w:numPr>
          <w:ilvl w:val="0"/>
          <w:numId w:val="14"/>
        </w:numPr>
        <w:rPr>
          <w:lang w:val="en-US"/>
        </w:rPr>
      </w:pPr>
      <w:r w:rsidRPr="008E4FE1">
        <w:rPr>
          <w:lang w:val="en-US"/>
        </w:rPr>
        <w:t>BIS: the content of Endpoint ID field shall be the receiver Tender System PEPPOL Identifier</w:t>
      </w:r>
    </w:p>
    <w:p w14:paraId="125D55A5" w14:textId="77777777" w:rsidR="003E71D7" w:rsidRPr="008E4FE1" w:rsidRDefault="00E0476B" w:rsidP="00FC36A6">
      <w:pPr>
        <w:pStyle w:val="ListParagraph"/>
        <w:numPr>
          <w:ilvl w:val="0"/>
          <w:numId w:val="14"/>
        </w:numPr>
        <w:rPr>
          <w:lang w:val="en-US"/>
        </w:rPr>
      </w:pPr>
      <w:r w:rsidRPr="008E4FE1">
        <w:rPr>
          <w:lang w:val="en-US"/>
        </w:rPr>
        <w:t xml:space="preserve">SBDH: The value of </w:t>
      </w:r>
      <w:proofErr w:type="spellStart"/>
      <w:r w:rsidRPr="008E4FE1">
        <w:rPr>
          <w:lang w:val="en-US"/>
        </w:rPr>
        <w:t>EndpointID</w:t>
      </w:r>
      <w:proofErr w:type="spellEnd"/>
      <w:r w:rsidRPr="008E4FE1">
        <w:rPr>
          <w:lang w:val="en-US"/>
        </w:rPr>
        <w:t xml:space="preserve"> field shall be mapped in the Receiver/Identifier field of SBDH as an iso6523-actorid-upis identifier (see SBDH profile)</w:t>
      </w:r>
    </w:p>
    <w:p w14:paraId="21AB51A4" w14:textId="77777777" w:rsidR="003E71D7" w:rsidRPr="008E4FE1" w:rsidRDefault="003E71D7" w:rsidP="003E71D7"/>
    <w:p w14:paraId="4467CAFB" w14:textId="77777777" w:rsidR="00FC36A6" w:rsidRPr="00FC36A6" w:rsidRDefault="00FC36A6" w:rsidP="00FC36A6">
      <w:pPr>
        <w:pStyle w:val="Heading3"/>
      </w:pPr>
      <w:bookmarkStart w:id="63" w:name="_Toc517690130"/>
      <w:r w:rsidRPr="00FC36A6">
        <w:t>Governance rules for identifiers</w:t>
      </w:r>
      <w:bookmarkEnd w:id="63"/>
    </w:p>
    <w:p w14:paraId="5CE2E72F" w14:textId="77777777" w:rsidR="00FC36A6" w:rsidRPr="008E4FE1" w:rsidRDefault="00E0476B" w:rsidP="00FC36A6">
      <w:pPr>
        <w:pStyle w:val="ListParagraph"/>
        <w:numPr>
          <w:ilvl w:val="0"/>
          <w:numId w:val="16"/>
        </w:numPr>
        <w:rPr>
          <w:lang w:val="en-US"/>
        </w:rPr>
      </w:pPr>
      <w:r w:rsidRPr="008E4FE1">
        <w:rPr>
          <w:lang w:val="en-US"/>
        </w:rPr>
        <w:t>For each tender project, the Contracting Authority shall publish in the “notice”</w:t>
      </w:r>
      <w:proofErr w:type="gramStart"/>
      <w:r w:rsidRPr="008E4FE1">
        <w:rPr>
          <w:lang w:val="en-US"/>
        </w:rPr>
        <w:t>, ”call</w:t>
      </w:r>
      <w:proofErr w:type="gramEnd"/>
      <w:r w:rsidRPr="008E4FE1">
        <w:rPr>
          <w:lang w:val="en-US"/>
        </w:rPr>
        <w:t xml:space="preserve"> for tender” or “invitation to tender” both </w:t>
      </w:r>
      <w:proofErr w:type="spellStart"/>
      <w:r w:rsidRPr="008E4FE1">
        <w:rPr>
          <w:lang w:val="en-US"/>
        </w:rPr>
        <w:t>PartyIdentification</w:t>
      </w:r>
      <w:proofErr w:type="spellEnd"/>
      <w:r w:rsidRPr="008E4FE1">
        <w:rPr>
          <w:lang w:val="en-US"/>
        </w:rPr>
        <w:t xml:space="preserve"> ID and Endpoint ID identifiers in use by itself throughout the project.</w:t>
      </w:r>
    </w:p>
    <w:p w14:paraId="07CBD46A" w14:textId="77777777" w:rsidR="00FC36A6" w:rsidRPr="008E4FE1" w:rsidRDefault="00E0476B" w:rsidP="00FC36A6">
      <w:pPr>
        <w:pStyle w:val="ListParagraph"/>
        <w:numPr>
          <w:ilvl w:val="0"/>
          <w:numId w:val="16"/>
        </w:numPr>
        <w:rPr>
          <w:lang w:val="en-US"/>
        </w:rPr>
      </w:pPr>
      <w:r w:rsidRPr="008E4FE1">
        <w:rPr>
          <w:lang w:val="en-US"/>
        </w:rPr>
        <w:t xml:space="preserve">For each tender project, the Tender Systems serving Economic Operators shall obtain from the respective EO and maintain the CA’s published </w:t>
      </w:r>
      <w:proofErr w:type="spellStart"/>
      <w:r w:rsidRPr="008E4FE1">
        <w:rPr>
          <w:lang w:val="en-US"/>
        </w:rPr>
        <w:t>PartyIdentification</w:t>
      </w:r>
      <w:proofErr w:type="spellEnd"/>
      <w:r w:rsidRPr="008E4FE1">
        <w:rPr>
          <w:lang w:val="en-US"/>
        </w:rPr>
        <w:t xml:space="preserve"> ID and Endpoint ID as per above.</w:t>
      </w:r>
    </w:p>
    <w:p w14:paraId="31A08DEC" w14:textId="77777777" w:rsidR="00FC36A6" w:rsidRPr="008E4FE1" w:rsidRDefault="00E0476B" w:rsidP="00FC36A6">
      <w:pPr>
        <w:pStyle w:val="ListParagraph"/>
        <w:numPr>
          <w:ilvl w:val="0"/>
          <w:numId w:val="16"/>
        </w:numPr>
        <w:rPr>
          <w:lang w:val="en-US"/>
        </w:rPr>
      </w:pPr>
      <w:r w:rsidRPr="008E4FE1">
        <w:rPr>
          <w:lang w:val="en-US"/>
        </w:rPr>
        <w:t xml:space="preserve">For each tender project, the Tender System serving the Contracting Authority shall obtain from the latter (or indirectly from a Standard Business Documents originating from Economic Operators) and maintain the </w:t>
      </w:r>
      <w:proofErr w:type="spellStart"/>
      <w:r w:rsidRPr="008E4FE1">
        <w:rPr>
          <w:lang w:val="en-US"/>
        </w:rPr>
        <w:t>PartyIdentification</w:t>
      </w:r>
      <w:proofErr w:type="spellEnd"/>
      <w:r w:rsidRPr="008E4FE1">
        <w:rPr>
          <w:lang w:val="en-US"/>
        </w:rPr>
        <w:t xml:space="preserve"> ID and Endpoint ID identifiers for each Economic Operator.</w:t>
      </w:r>
    </w:p>
    <w:p w14:paraId="77715F0A" w14:textId="77777777" w:rsidR="00FC36A6" w:rsidRPr="008E4FE1" w:rsidRDefault="00E0476B" w:rsidP="00FC36A6">
      <w:pPr>
        <w:pStyle w:val="ListParagraph"/>
        <w:numPr>
          <w:ilvl w:val="0"/>
          <w:numId w:val="16"/>
        </w:numPr>
        <w:rPr>
          <w:lang w:val="en-US"/>
        </w:rPr>
      </w:pPr>
      <w:r w:rsidRPr="008E4FE1">
        <w:rPr>
          <w:lang w:val="en-US"/>
        </w:rPr>
        <w:t xml:space="preserve">For each tender project, all Tender Systems shall use the </w:t>
      </w:r>
      <w:proofErr w:type="gramStart"/>
      <w:r w:rsidRPr="008E4FE1">
        <w:rPr>
          <w:lang w:val="en-US"/>
        </w:rPr>
        <w:t xml:space="preserve">obtained  </w:t>
      </w:r>
      <w:proofErr w:type="spellStart"/>
      <w:r w:rsidRPr="008E4FE1">
        <w:rPr>
          <w:lang w:val="en-US"/>
        </w:rPr>
        <w:t>PartyIdentification</w:t>
      </w:r>
      <w:proofErr w:type="spellEnd"/>
      <w:proofErr w:type="gramEnd"/>
      <w:r w:rsidRPr="008E4FE1">
        <w:rPr>
          <w:lang w:val="en-US"/>
        </w:rPr>
        <w:t xml:space="preserve"> ID and Endpoint ID identifiers as per above when generating business messages, and in accordance with the Enveloping rules set in the previous section.</w:t>
      </w:r>
    </w:p>
    <w:p w14:paraId="5357E756" w14:textId="77777777" w:rsidR="00FC36A6" w:rsidRPr="008E4FE1" w:rsidRDefault="00E0476B" w:rsidP="00FC36A6">
      <w:pPr>
        <w:pStyle w:val="ListParagraph"/>
        <w:numPr>
          <w:ilvl w:val="0"/>
          <w:numId w:val="16"/>
        </w:numPr>
        <w:rPr>
          <w:lang w:val="en-US"/>
        </w:rPr>
      </w:pPr>
      <w:r w:rsidRPr="008E4FE1">
        <w:rPr>
          <w:lang w:val="en-US"/>
        </w:rPr>
        <w:t xml:space="preserve">Tendering Systems shall register their identifier in the SMP, in order that messages be properly routable by </w:t>
      </w:r>
      <w:proofErr w:type="spellStart"/>
      <w:r w:rsidRPr="008E4FE1">
        <w:rPr>
          <w:lang w:val="en-US"/>
        </w:rPr>
        <w:t>eDelivery</w:t>
      </w:r>
      <w:proofErr w:type="spellEnd"/>
      <w:r w:rsidRPr="008E4FE1">
        <w:rPr>
          <w:lang w:val="en-US"/>
        </w:rPr>
        <w:t>.</w:t>
      </w:r>
    </w:p>
    <w:p w14:paraId="6E52ACE0" w14:textId="77777777" w:rsidR="00A11754" w:rsidRDefault="00A11754" w:rsidP="00A11754">
      <w:pPr>
        <w:pStyle w:val="Heading1"/>
        <w:ind w:left="357" w:hanging="357"/>
      </w:pPr>
      <w:bookmarkStart w:id="64" w:name="_Toc517690131"/>
      <w:r>
        <w:t>REM Evidence Profile</w:t>
      </w:r>
      <w:bookmarkEnd w:id="64"/>
    </w:p>
    <w:p w14:paraId="74BEF705" w14:textId="77777777" w:rsidR="00A11754" w:rsidRDefault="00FC36A6" w:rsidP="00FC36A6">
      <w:pPr>
        <w:pStyle w:val="Heading2"/>
      </w:pPr>
      <w:bookmarkStart w:id="65" w:name="_Toc517690132"/>
      <w:r>
        <w:t>Introduction</w:t>
      </w:r>
      <w:bookmarkEnd w:id="65"/>
    </w:p>
    <w:p w14:paraId="5D177F83" w14:textId="77777777" w:rsidR="005B4AA0" w:rsidRDefault="00FC36A6" w:rsidP="00FC36A6">
      <w:r>
        <w:t>The</w:t>
      </w:r>
      <w:r w:rsidR="00E6375C">
        <w:t xml:space="preserve"> </w:t>
      </w:r>
      <w:r w:rsidR="00E6375C" w:rsidRPr="00E6375C">
        <w:t>Registered E</w:t>
      </w:r>
      <w:r w:rsidR="00E6375C">
        <w:t xml:space="preserve">lectronic </w:t>
      </w:r>
      <w:r w:rsidR="00E6375C" w:rsidRPr="00E6375C">
        <w:t>Mail</w:t>
      </w:r>
      <w:r w:rsidR="00E6375C">
        <w:t>-</w:t>
      </w:r>
      <w:r w:rsidR="00E6375C" w:rsidRPr="00E6375C">
        <w:t>Management Domain</w:t>
      </w:r>
      <w:r>
        <w:t xml:space="preserve"> </w:t>
      </w:r>
      <w:r w:rsidR="00E6375C">
        <w:t>(</w:t>
      </w:r>
      <w:r>
        <w:t>REM-MD</w:t>
      </w:r>
      <w:r w:rsidR="00E6375C">
        <w:t>)</w:t>
      </w:r>
      <w:r>
        <w:t xml:space="preserve"> Evidence is based on ETSI TS </w:t>
      </w:r>
      <w:r w:rsidR="00E6375C" w:rsidRPr="00E6375C">
        <w:t>102 640-2 V2.1.1</w:t>
      </w:r>
      <w:r>
        <w:rPr>
          <w:rStyle w:val="FootnoteReference"/>
        </w:rPr>
        <w:footnoteReference w:id="1"/>
      </w:r>
      <w:r>
        <w:t xml:space="preserve">. It contains evidence regarding the time of arrival of a tender and the hash value of the payload (the binary </w:t>
      </w:r>
      <w:proofErr w:type="spellStart"/>
      <w:r w:rsidR="00886D27">
        <w:t>ASiC</w:t>
      </w:r>
      <w:proofErr w:type="spellEnd"/>
      <w:r>
        <w:t>-</w:t>
      </w:r>
      <w:r w:rsidR="00886D27">
        <w:t xml:space="preserve">E </w:t>
      </w:r>
      <w:r>
        <w:t xml:space="preserve">container), together with information of the sender and receiver of the tender. It is created by the receiving access points (evidence emitter) and send to the receiving </w:t>
      </w:r>
      <w:proofErr w:type="spellStart"/>
      <w:r w:rsidR="00886D27">
        <w:t>eTendering</w:t>
      </w:r>
      <w:proofErr w:type="spellEnd"/>
      <w:r w:rsidR="00886D27">
        <w:t xml:space="preserve"> </w:t>
      </w:r>
      <w:r>
        <w:t xml:space="preserve">system. The REM is created when the SBDH flag </w:t>
      </w:r>
      <w:proofErr w:type="spellStart"/>
      <w:r w:rsidRPr="00FC36A6">
        <w:rPr>
          <w:b/>
        </w:rPr>
        <w:t>IsNonRepudiationOfReceiptRequired</w:t>
      </w:r>
      <w:proofErr w:type="spellEnd"/>
      <w:r>
        <w:t xml:space="preserve"> is </w:t>
      </w:r>
      <w:proofErr w:type="gramStart"/>
      <w:r>
        <w:t>true .</w:t>
      </w:r>
      <w:proofErr w:type="gramEnd"/>
      <w:r>
        <w:t xml:space="preserve"> The XSD of the REM Evidence can be found </w:t>
      </w:r>
      <w:r w:rsidR="00E6375C">
        <w:t>at</w:t>
      </w:r>
      <w:r w:rsidR="005B4AA0">
        <w:t xml:space="preserve"> the following link: </w:t>
      </w:r>
    </w:p>
    <w:p w14:paraId="6983B8CD" w14:textId="77777777" w:rsidR="00FC36A6" w:rsidRDefault="00403411" w:rsidP="00FC36A6">
      <w:hyperlink r:id="rId25" w:history="1">
        <w:r w:rsidR="005B4AA0" w:rsidRPr="005B4AA0">
          <w:rPr>
            <w:rStyle w:val="Hyperlink"/>
          </w:rPr>
          <w:t>http://wiki.ds.unipi.gr/download/attachments/31424684/TS02640_v2.xsd?version=2&amp;modificationDate=1479922272000&amp;api=v</w:t>
        </w:r>
        <w:r w:rsidR="005B4AA0" w:rsidRPr="00437730">
          <w:rPr>
            <w:rStyle w:val="Hyperlink"/>
          </w:rPr>
          <w:t>2</w:t>
        </w:r>
      </w:hyperlink>
    </w:p>
    <w:p w14:paraId="7D55861B" w14:textId="77777777" w:rsidR="00FC36A6" w:rsidRDefault="00FC36A6" w:rsidP="00A11754"/>
    <w:p w14:paraId="5506C0C1" w14:textId="77777777" w:rsidR="00FC36A6" w:rsidRDefault="00FC36A6" w:rsidP="00FC36A6">
      <w:pPr>
        <w:pStyle w:val="Heading2"/>
      </w:pPr>
      <w:bookmarkStart w:id="66" w:name="_Toc517690133"/>
      <w:r>
        <w:lastRenderedPageBreak/>
        <w:t>Description</w:t>
      </w:r>
      <w:bookmarkEnd w:id="66"/>
    </w:p>
    <w:p w14:paraId="7F1D8B32" w14:textId="77777777" w:rsidR="00FC36A6" w:rsidRDefault="00FC36A6" w:rsidP="00FC36A6">
      <w:r>
        <w:t>The table below describes the specification for the REM-MD Evidence of delivery/non delivery.</w:t>
      </w:r>
    </w:p>
    <w:p w14:paraId="2B71EA43" w14:textId="77777777" w:rsidR="00FC36A6" w:rsidRDefault="00FC36A6" w:rsidP="00FC36A6">
      <w:r>
        <w:t>*(In the table below: M=Mandatory, O=Optional)</w:t>
      </w:r>
    </w:p>
    <w:p w14:paraId="4C34D1CC" w14:textId="77777777" w:rsidR="00A11754" w:rsidRDefault="00A11754" w:rsidP="00A11754"/>
    <w:tbl>
      <w:tblPr>
        <w:tblStyle w:val="ScrollTableNormal"/>
        <w:tblW w:w="5000" w:type="pct"/>
        <w:tblLook w:val="0000" w:firstRow="0" w:lastRow="0" w:firstColumn="0" w:lastColumn="0" w:noHBand="0" w:noVBand="0"/>
      </w:tblPr>
      <w:tblGrid>
        <w:gridCol w:w="2682"/>
        <w:gridCol w:w="516"/>
        <w:gridCol w:w="572"/>
        <w:gridCol w:w="5540"/>
        <w:gridCol w:w="5515"/>
      </w:tblGrid>
      <w:tr w:rsidR="001007B5" w14:paraId="0FDCB8BB" w14:textId="77777777" w:rsidTr="0002275A">
        <w:tc>
          <w:tcPr>
            <w:tcW w:w="0" w:type="auto"/>
            <w:shd w:val="solid" w:color="F0F0F0" w:fill="F0F0F0"/>
            <w:tcMar>
              <w:top w:w="30" w:type="dxa"/>
              <w:left w:w="30" w:type="dxa"/>
              <w:bottom w:w="20" w:type="dxa"/>
              <w:right w:w="30" w:type="dxa"/>
            </w:tcMar>
          </w:tcPr>
          <w:p w14:paraId="21616790" w14:textId="77777777" w:rsidR="001007B5" w:rsidRDefault="001007B5" w:rsidP="0002275A">
            <w:r>
              <w:rPr>
                <w:b/>
                <w:sz w:val="20"/>
                <w:szCs w:val="24"/>
              </w:rPr>
              <w:t>Element / Attribute</w:t>
            </w:r>
          </w:p>
        </w:tc>
        <w:tc>
          <w:tcPr>
            <w:tcW w:w="0" w:type="auto"/>
            <w:shd w:val="solid" w:color="F0F0F0" w:fill="F0F0F0"/>
            <w:tcMar>
              <w:top w:w="30" w:type="dxa"/>
              <w:left w:w="30" w:type="dxa"/>
              <w:bottom w:w="20" w:type="dxa"/>
              <w:right w:w="30" w:type="dxa"/>
            </w:tcMar>
          </w:tcPr>
          <w:p w14:paraId="30CEBABB" w14:textId="77777777" w:rsidR="001007B5" w:rsidRDefault="001007B5" w:rsidP="0002275A">
            <w:r>
              <w:rPr>
                <w:b/>
                <w:sz w:val="20"/>
                <w:szCs w:val="24"/>
              </w:rPr>
              <w:t>M/O*</w:t>
            </w:r>
          </w:p>
        </w:tc>
        <w:tc>
          <w:tcPr>
            <w:tcW w:w="0" w:type="auto"/>
            <w:shd w:val="solid" w:color="F0F0F0" w:fill="F0F0F0"/>
            <w:tcMar>
              <w:top w:w="30" w:type="dxa"/>
              <w:left w:w="30" w:type="dxa"/>
              <w:bottom w:w="20" w:type="dxa"/>
              <w:right w:w="30" w:type="dxa"/>
            </w:tcMar>
          </w:tcPr>
          <w:p w14:paraId="05DE735A" w14:textId="77777777" w:rsidR="001007B5" w:rsidRDefault="001007B5" w:rsidP="0002275A">
            <w:r>
              <w:rPr>
                <w:b/>
                <w:sz w:val="20"/>
                <w:szCs w:val="24"/>
              </w:rPr>
              <w:t>Card.</w:t>
            </w:r>
          </w:p>
        </w:tc>
        <w:tc>
          <w:tcPr>
            <w:tcW w:w="0" w:type="auto"/>
            <w:shd w:val="solid" w:color="F0F0F0" w:fill="F0F0F0"/>
            <w:tcMar>
              <w:top w:w="30" w:type="dxa"/>
              <w:left w:w="30" w:type="dxa"/>
              <w:bottom w:w="20" w:type="dxa"/>
              <w:right w:w="30" w:type="dxa"/>
            </w:tcMar>
          </w:tcPr>
          <w:p w14:paraId="41FBE7E3" w14:textId="77777777" w:rsidR="001007B5" w:rsidRDefault="001007B5" w:rsidP="0002275A">
            <w:r>
              <w:rPr>
                <w:b/>
                <w:sz w:val="20"/>
                <w:szCs w:val="24"/>
              </w:rPr>
              <w:t>Additional requirements / remarks</w:t>
            </w:r>
          </w:p>
        </w:tc>
        <w:tc>
          <w:tcPr>
            <w:tcW w:w="0" w:type="auto"/>
            <w:shd w:val="solid" w:color="F0F0F0" w:fill="F0F0F0"/>
            <w:tcMar>
              <w:top w:w="30" w:type="dxa"/>
              <w:left w:w="30" w:type="dxa"/>
              <w:bottom w:w="20" w:type="dxa"/>
              <w:right w:w="30" w:type="dxa"/>
            </w:tcMar>
          </w:tcPr>
          <w:p w14:paraId="77FBBF09" w14:textId="77777777" w:rsidR="001007B5" w:rsidRDefault="001007B5" w:rsidP="0002275A">
            <w:r>
              <w:rPr>
                <w:b/>
                <w:sz w:val="20"/>
                <w:szCs w:val="24"/>
              </w:rPr>
              <w:t>Value / example</w:t>
            </w:r>
          </w:p>
        </w:tc>
      </w:tr>
      <w:tr w:rsidR="001007B5" w14:paraId="26B97B3F" w14:textId="77777777" w:rsidTr="0002275A">
        <w:tc>
          <w:tcPr>
            <w:tcW w:w="0" w:type="auto"/>
            <w:tcMar>
              <w:top w:w="30" w:type="dxa"/>
              <w:left w:w="30" w:type="dxa"/>
              <w:bottom w:w="20" w:type="dxa"/>
              <w:right w:w="30" w:type="dxa"/>
            </w:tcMar>
          </w:tcPr>
          <w:p w14:paraId="21A7862C" w14:textId="77777777" w:rsidR="001007B5" w:rsidRDefault="001007B5" w:rsidP="0002275A">
            <w:r>
              <w:rPr>
                <w:b/>
                <w:sz w:val="20"/>
                <w:szCs w:val="24"/>
              </w:rPr>
              <w:t>Attribute version</w:t>
            </w:r>
          </w:p>
        </w:tc>
        <w:tc>
          <w:tcPr>
            <w:tcW w:w="0" w:type="auto"/>
            <w:tcMar>
              <w:top w:w="30" w:type="dxa"/>
              <w:left w:w="30" w:type="dxa"/>
              <w:bottom w:w="20" w:type="dxa"/>
              <w:right w:w="30" w:type="dxa"/>
            </w:tcMar>
          </w:tcPr>
          <w:p w14:paraId="32D30E37" w14:textId="77777777" w:rsidR="001007B5" w:rsidRDefault="001007B5" w:rsidP="0002275A">
            <w:r>
              <w:rPr>
                <w:b/>
                <w:sz w:val="20"/>
                <w:szCs w:val="24"/>
              </w:rPr>
              <w:t>M</w:t>
            </w:r>
          </w:p>
        </w:tc>
        <w:tc>
          <w:tcPr>
            <w:tcW w:w="0" w:type="auto"/>
            <w:tcMar>
              <w:top w:w="30" w:type="dxa"/>
              <w:left w:w="30" w:type="dxa"/>
              <w:bottom w:w="20" w:type="dxa"/>
              <w:right w:w="30" w:type="dxa"/>
            </w:tcMar>
          </w:tcPr>
          <w:p w14:paraId="65D531B7" w14:textId="77777777" w:rsidR="001007B5" w:rsidRDefault="001007B5" w:rsidP="0002275A">
            <w:r>
              <w:rPr>
                <w:sz w:val="20"/>
                <w:szCs w:val="24"/>
              </w:rPr>
              <w:t>1</w:t>
            </w:r>
          </w:p>
        </w:tc>
        <w:tc>
          <w:tcPr>
            <w:tcW w:w="0" w:type="auto"/>
            <w:tcMar>
              <w:top w:w="30" w:type="dxa"/>
              <w:left w:w="30" w:type="dxa"/>
              <w:bottom w:w="20" w:type="dxa"/>
              <w:right w:w="30" w:type="dxa"/>
            </w:tcMar>
          </w:tcPr>
          <w:p w14:paraId="3EE11C3D" w14:textId="77777777" w:rsidR="001007B5" w:rsidRDefault="001007B5" w:rsidP="0002275A">
            <w:r>
              <w:rPr>
                <w:sz w:val="20"/>
                <w:szCs w:val="24"/>
              </w:rPr>
              <w:t>Specifies the version of the standard to which the REM-MD Evidence adheres.</w:t>
            </w:r>
          </w:p>
        </w:tc>
        <w:tc>
          <w:tcPr>
            <w:tcW w:w="0" w:type="auto"/>
            <w:tcMar>
              <w:top w:w="30" w:type="dxa"/>
              <w:left w:w="30" w:type="dxa"/>
              <w:bottom w:w="20" w:type="dxa"/>
              <w:right w:w="30" w:type="dxa"/>
            </w:tcMar>
          </w:tcPr>
          <w:p w14:paraId="5D051312" w14:textId="77777777" w:rsidR="001007B5" w:rsidRDefault="001007B5" w:rsidP="0002275A">
            <w:r>
              <w:rPr>
                <w:sz w:val="20"/>
                <w:szCs w:val="24"/>
              </w:rPr>
              <w:t>Fixed value: 2</w:t>
            </w:r>
          </w:p>
        </w:tc>
      </w:tr>
      <w:tr w:rsidR="001007B5" w14:paraId="5A95ECEF" w14:textId="77777777" w:rsidTr="0002275A">
        <w:tc>
          <w:tcPr>
            <w:tcW w:w="0" w:type="auto"/>
            <w:tcMar>
              <w:top w:w="30" w:type="dxa"/>
              <w:left w:w="30" w:type="dxa"/>
              <w:bottom w:w="20" w:type="dxa"/>
              <w:right w:w="30" w:type="dxa"/>
            </w:tcMar>
          </w:tcPr>
          <w:p w14:paraId="34B9F455" w14:textId="77777777" w:rsidR="001007B5" w:rsidRDefault="001007B5" w:rsidP="0002275A">
            <w:proofErr w:type="spellStart"/>
            <w:r>
              <w:rPr>
                <w:b/>
                <w:sz w:val="20"/>
                <w:szCs w:val="24"/>
              </w:rPr>
              <w:t>EventCode</w:t>
            </w:r>
            <w:proofErr w:type="spellEnd"/>
          </w:p>
        </w:tc>
        <w:tc>
          <w:tcPr>
            <w:tcW w:w="0" w:type="auto"/>
            <w:tcMar>
              <w:top w:w="30" w:type="dxa"/>
              <w:left w:w="30" w:type="dxa"/>
              <w:bottom w:w="20" w:type="dxa"/>
              <w:right w:w="30" w:type="dxa"/>
            </w:tcMar>
          </w:tcPr>
          <w:p w14:paraId="5CDF2F8D" w14:textId="77777777" w:rsidR="001007B5" w:rsidRDefault="001007B5" w:rsidP="0002275A">
            <w:r>
              <w:rPr>
                <w:b/>
                <w:sz w:val="20"/>
                <w:szCs w:val="24"/>
              </w:rPr>
              <w:t>M</w:t>
            </w:r>
          </w:p>
        </w:tc>
        <w:tc>
          <w:tcPr>
            <w:tcW w:w="0" w:type="auto"/>
            <w:tcMar>
              <w:top w:w="30" w:type="dxa"/>
              <w:left w:w="30" w:type="dxa"/>
              <w:bottom w:w="20" w:type="dxa"/>
              <w:right w:w="30" w:type="dxa"/>
            </w:tcMar>
          </w:tcPr>
          <w:p w14:paraId="793029C8" w14:textId="77777777" w:rsidR="001007B5" w:rsidRDefault="001007B5" w:rsidP="0002275A">
            <w:r>
              <w:rPr>
                <w:sz w:val="20"/>
                <w:szCs w:val="24"/>
              </w:rPr>
              <w:t>1</w:t>
            </w:r>
          </w:p>
        </w:tc>
        <w:tc>
          <w:tcPr>
            <w:tcW w:w="0" w:type="auto"/>
            <w:tcMar>
              <w:top w:w="30" w:type="dxa"/>
              <w:left w:w="30" w:type="dxa"/>
              <w:bottom w:w="20" w:type="dxa"/>
              <w:right w:w="30" w:type="dxa"/>
            </w:tcMar>
          </w:tcPr>
          <w:p w14:paraId="47BFDDA2" w14:textId="77777777" w:rsidR="001007B5" w:rsidRDefault="001007B5" w:rsidP="0002275A">
            <w:r>
              <w:rPr>
                <w:sz w:val="20"/>
                <w:szCs w:val="24"/>
              </w:rPr>
              <w:t>Value if message has been delivered to recipient.</w:t>
            </w:r>
            <w:r>
              <w:rPr>
                <w:sz w:val="20"/>
                <w:szCs w:val="24"/>
              </w:rPr>
              <w:br/>
              <w:t>The negative case is out of scope.</w:t>
            </w:r>
          </w:p>
        </w:tc>
        <w:tc>
          <w:tcPr>
            <w:tcW w:w="0" w:type="auto"/>
            <w:tcMar>
              <w:top w:w="30" w:type="dxa"/>
              <w:left w:w="30" w:type="dxa"/>
              <w:bottom w:w="20" w:type="dxa"/>
              <w:right w:w="30" w:type="dxa"/>
            </w:tcMar>
          </w:tcPr>
          <w:p w14:paraId="26A672FC" w14:textId="77777777" w:rsidR="001007B5" w:rsidRDefault="001007B5" w:rsidP="0002275A">
            <w:r>
              <w:rPr>
                <w:sz w:val="20"/>
                <w:szCs w:val="24"/>
              </w:rPr>
              <w:t>Fixed value:</w:t>
            </w:r>
            <w:r>
              <w:rPr>
                <w:sz w:val="20"/>
                <w:szCs w:val="24"/>
              </w:rPr>
              <w:br/>
              <w:t>http:</w:t>
            </w:r>
            <w:hyperlink r:id="rId26" w:anchor="Delivery" w:history="1">
              <w:r>
                <w:rPr>
                  <w:rStyle w:val="Hyperlink"/>
                  <w:sz w:val="20"/>
                  <w:szCs w:val="24"/>
                </w:rPr>
                <w:t>uri.etsi.org/REM/Event#Delivery</w:t>
              </w:r>
            </w:hyperlink>
          </w:p>
        </w:tc>
      </w:tr>
      <w:tr w:rsidR="001007B5" w14:paraId="6D51FA21" w14:textId="77777777" w:rsidTr="0002275A">
        <w:tc>
          <w:tcPr>
            <w:tcW w:w="0" w:type="auto"/>
            <w:tcMar>
              <w:top w:w="30" w:type="dxa"/>
              <w:left w:w="30" w:type="dxa"/>
              <w:bottom w:w="20" w:type="dxa"/>
              <w:right w:w="30" w:type="dxa"/>
            </w:tcMar>
          </w:tcPr>
          <w:p w14:paraId="44AF804A" w14:textId="77777777" w:rsidR="001007B5" w:rsidRDefault="001007B5" w:rsidP="0002275A">
            <w:proofErr w:type="spellStart"/>
            <w:r>
              <w:rPr>
                <w:b/>
                <w:sz w:val="20"/>
                <w:szCs w:val="24"/>
              </w:rPr>
              <w:t>EvidenceIdentifier</w:t>
            </w:r>
            <w:proofErr w:type="spellEnd"/>
          </w:p>
        </w:tc>
        <w:tc>
          <w:tcPr>
            <w:tcW w:w="0" w:type="auto"/>
            <w:tcMar>
              <w:top w:w="30" w:type="dxa"/>
              <w:left w:w="30" w:type="dxa"/>
              <w:bottom w:w="20" w:type="dxa"/>
              <w:right w:w="30" w:type="dxa"/>
            </w:tcMar>
          </w:tcPr>
          <w:p w14:paraId="1BD96D34" w14:textId="77777777" w:rsidR="001007B5" w:rsidRDefault="001007B5" w:rsidP="0002275A">
            <w:r>
              <w:rPr>
                <w:b/>
                <w:sz w:val="20"/>
                <w:szCs w:val="24"/>
              </w:rPr>
              <w:t>M</w:t>
            </w:r>
          </w:p>
        </w:tc>
        <w:tc>
          <w:tcPr>
            <w:tcW w:w="0" w:type="auto"/>
            <w:tcMar>
              <w:top w:w="30" w:type="dxa"/>
              <w:left w:w="30" w:type="dxa"/>
              <w:bottom w:w="20" w:type="dxa"/>
              <w:right w:w="30" w:type="dxa"/>
            </w:tcMar>
          </w:tcPr>
          <w:p w14:paraId="7F3F20F4" w14:textId="77777777" w:rsidR="001007B5" w:rsidRDefault="001007B5" w:rsidP="0002275A">
            <w:r>
              <w:rPr>
                <w:sz w:val="20"/>
                <w:szCs w:val="24"/>
              </w:rPr>
              <w:t>1</w:t>
            </w:r>
          </w:p>
        </w:tc>
        <w:tc>
          <w:tcPr>
            <w:tcW w:w="0" w:type="auto"/>
            <w:tcMar>
              <w:top w:w="30" w:type="dxa"/>
              <w:left w:w="30" w:type="dxa"/>
              <w:bottom w:w="20" w:type="dxa"/>
              <w:right w:w="30" w:type="dxa"/>
            </w:tcMar>
          </w:tcPr>
          <w:p w14:paraId="33E03245" w14:textId="77777777" w:rsidR="001007B5" w:rsidRDefault="001007B5" w:rsidP="0002275A">
            <w:r>
              <w:rPr>
                <w:b/>
                <w:sz w:val="20"/>
                <w:szCs w:val="24"/>
              </w:rPr>
              <w:t>Unique identifier for REM-MD</w:t>
            </w:r>
            <w:r>
              <w:rPr>
                <w:sz w:val="20"/>
                <w:szCs w:val="24"/>
              </w:rPr>
              <w:t xml:space="preserve"> Evidence as computed by the Evidence issuer. This identifier identifies contains the message ID of this REM Evidence. This is a GUID.</w:t>
            </w:r>
            <w:r>
              <w:rPr>
                <w:sz w:val="20"/>
                <w:szCs w:val="24"/>
              </w:rPr>
              <w:br/>
            </w:r>
            <w:r>
              <w:rPr>
                <w:sz w:val="20"/>
                <w:szCs w:val="24"/>
              </w:rPr>
              <w:br/>
              <w:t>Use the message ID of the transport protocol receipt to fill this element and thus establish a link between the two messages. This may be necessary to trace the transport protocol receipt in the event of a dispute.</w:t>
            </w:r>
          </w:p>
        </w:tc>
        <w:tc>
          <w:tcPr>
            <w:tcW w:w="0" w:type="auto"/>
            <w:tcMar>
              <w:top w:w="30" w:type="dxa"/>
              <w:left w:w="30" w:type="dxa"/>
              <w:bottom w:w="20" w:type="dxa"/>
              <w:right w:w="30" w:type="dxa"/>
            </w:tcMar>
          </w:tcPr>
          <w:p w14:paraId="3AF53DD5" w14:textId="77777777" w:rsidR="001007B5" w:rsidRDefault="001007B5" w:rsidP="0002275A">
            <w:r>
              <w:rPr>
                <w:sz w:val="20"/>
                <w:szCs w:val="24"/>
              </w:rPr>
              <w:t>Example:</w:t>
            </w:r>
            <w:r>
              <w:rPr>
                <w:sz w:val="20"/>
                <w:szCs w:val="24"/>
              </w:rPr>
              <w:br/>
              <w:t>6ff84f9b-63fc-454a-93a4-a724ba0f41ce</w:t>
            </w:r>
          </w:p>
        </w:tc>
      </w:tr>
      <w:tr w:rsidR="001007B5" w14:paraId="3792959B" w14:textId="77777777" w:rsidTr="0002275A">
        <w:tc>
          <w:tcPr>
            <w:tcW w:w="0" w:type="auto"/>
            <w:tcMar>
              <w:top w:w="30" w:type="dxa"/>
              <w:left w:w="30" w:type="dxa"/>
              <w:bottom w:w="20" w:type="dxa"/>
              <w:right w:w="30" w:type="dxa"/>
            </w:tcMar>
          </w:tcPr>
          <w:p w14:paraId="7CF5B773" w14:textId="77777777" w:rsidR="001007B5" w:rsidRDefault="001007B5" w:rsidP="0002275A">
            <w:proofErr w:type="spellStart"/>
            <w:r>
              <w:rPr>
                <w:sz w:val="20"/>
                <w:szCs w:val="24"/>
              </w:rPr>
              <w:t>EvidenceIssuerPolicyID</w:t>
            </w:r>
            <w:proofErr w:type="spellEnd"/>
          </w:p>
        </w:tc>
        <w:tc>
          <w:tcPr>
            <w:tcW w:w="0" w:type="auto"/>
            <w:tcMar>
              <w:top w:w="30" w:type="dxa"/>
              <w:left w:w="30" w:type="dxa"/>
              <w:bottom w:w="20" w:type="dxa"/>
              <w:right w:w="30" w:type="dxa"/>
            </w:tcMar>
          </w:tcPr>
          <w:p w14:paraId="798BB388" w14:textId="77777777" w:rsidR="001007B5" w:rsidRDefault="001007B5" w:rsidP="0002275A">
            <w:r>
              <w:rPr>
                <w:sz w:val="20"/>
                <w:szCs w:val="24"/>
              </w:rPr>
              <w:t>O</w:t>
            </w:r>
          </w:p>
        </w:tc>
        <w:tc>
          <w:tcPr>
            <w:tcW w:w="0" w:type="auto"/>
            <w:tcMar>
              <w:top w:w="30" w:type="dxa"/>
              <w:left w:w="30" w:type="dxa"/>
              <w:bottom w:w="20" w:type="dxa"/>
              <w:right w:w="30" w:type="dxa"/>
            </w:tcMar>
          </w:tcPr>
          <w:p w14:paraId="7F7352E0" w14:textId="77777777" w:rsidR="001007B5" w:rsidRDefault="001007B5" w:rsidP="0002275A">
            <w:r>
              <w:rPr>
                <w:sz w:val="20"/>
                <w:szCs w:val="24"/>
              </w:rPr>
              <w:t>0..1</w:t>
            </w:r>
          </w:p>
        </w:tc>
        <w:tc>
          <w:tcPr>
            <w:tcW w:w="0" w:type="auto"/>
            <w:tcMar>
              <w:top w:w="30" w:type="dxa"/>
              <w:left w:w="30" w:type="dxa"/>
              <w:bottom w:w="20" w:type="dxa"/>
              <w:right w:w="30" w:type="dxa"/>
            </w:tcMar>
          </w:tcPr>
          <w:p w14:paraId="063F5FED" w14:textId="77777777" w:rsidR="001007B5" w:rsidRDefault="001007B5" w:rsidP="0002275A">
            <w:r>
              <w:rPr>
                <w:sz w:val="20"/>
                <w:szCs w:val="24"/>
              </w:rPr>
              <w:t xml:space="preserve">OID or URI specifying policy that applies to the related REM-MD Evidence issuance. A reference to e-SENS </w:t>
            </w:r>
            <w:proofErr w:type="spellStart"/>
            <w:r>
              <w:rPr>
                <w:sz w:val="20"/>
                <w:szCs w:val="24"/>
              </w:rPr>
              <w:t>eTendering</w:t>
            </w:r>
            <w:proofErr w:type="spellEnd"/>
            <w:r>
              <w:rPr>
                <w:sz w:val="20"/>
                <w:szCs w:val="24"/>
              </w:rPr>
              <w:t xml:space="preserve"> Business Interoperability Specifications for Submit Tender, BIS54.</w:t>
            </w:r>
          </w:p>
        </w:tc>
        <w:tc>
          <w:tcPr>
            <w:tcW w:w="0" w:type="auto"/>
            <w:tcMar>
              <w:top w:w="30" w:type="dxa"/>
              <w:left w:w="30" w:type="dxa"/>
              <w:bottom w:w="20" w:type="dxa"/>
              <w:right w:w="30" w:type="dxa"/>
            </w:tcMar>
          </w:tcPr>
          <w:p w14:paraId="484FC703" w14:textId="77777777" w:rsidR="001007B5" w:rsidRDefault="001007B5" w:rsidP="0002275A">
            <w:r>
              <w:rPr>
                <w:sz w:val="20"/>
                <w:szCs w:val="24"/>
              </w:rPr>
              <w:t>Example:</w:t>
            </w:r>
            <w:r>
              <w:rPr>
                <w:sz w:val="20"/>
                <w:szCs w:val="24"/>
              </w:rPr>
              <w:br/>
            </w:r>
            <w:hyperlink r:id="rId27" w:history="1">
              <w:r>
                <w:rPr>
                  <w:rStyle w:val="Hyperlink"/>
                  <w:sz w:val="20"/>
                  <w:szCs w:val="24"/>
                </w:rPr>
                <w:t>http://www.peppol.eu/ressource-library/ technical-specifications/BIS54.doc</w:t>
              </w:r>
            </w:hyperlink>
          </w:p>
        </w:tc>
      </w:tr>
      <w:tr w:rsidR="001007B5" w14:paraId="63B7F9C6" w14:textId="77777777" w:rsidTr="0002275A">
        <w:tc>
          <w:tcPr>
            <w:tcW w:w="0" w:type="auto"/>
            <w:tcMar>
              <w:top w:w="30" w:type="dxa"/>
              <w:left w:w="30" w:type="dxa"/>
              <w:bottom w:w="20" w:type="dxa"/>
              <w:right w:w="30" w:type="dxa"/>
            </w:tcMar>
          </w:tcPr>
          <w:p w14:paraId="0D823B25" w14:textId="77777777" w:rsidR="001007B5" w:rsidRDefault="001007B5" w:rsidP="0002275A">
            <w:proofErr w:type="spellStart"/>
            <w:r>
              <w:rPr>
                <w:b/>
                <w:sz w:val="20"/>
                <w:szCs w:val="24"/>
              </w:rPr>
              <w:t>EvidenceIssuerDetails</w:t>
            </w:r>
            <w:proofErr w:type="spellEnd"/>
          </w:p>
        </w:tc>
        <w:tc>
          <w:tcPr>
            <w:tcW w:w="0" w:type="auto"/>
            <w:tcMar>
              <w:top w:w="30" w:type="dxa"/>
              <w:left w:w="30" w:type="dxa"/>
              <w:bottom w:w="20" w:type="dxa"/>
              <w:right w:w="30" w:type="dxa"/>
            </w:tcMar>
          </w:tcPr>
          <w:p w14:paraId="5823BA21" w14:textId="77777777" w:rsidR="001007B5" w:rsidRDefault="001007B5" w:rsidP="0002275A">
            <w:r>
              <w:rPr>
                <w:b/>
                <w:sz w:val="20"/>
                <w:szCs w:val="24"/>
              </w:rPr>
              <w:t>M</w:t>
            </w:r>
          </w:p>
        </w:tc>
        <w:tc>
          <w:tcPr>
            <w:tcW w:w="0" w:type="auto"/>
            <w:tcMar>
              <w:top w:w="30" w:type="dxa"/>
              <w:left w:w="30" w:type="dxa"/>
              <w:bottom w:w="20" w:type="dxa"/>
              <w:right w:w="30" w:type="dxa"/>
            </w:tcMar>
          </w:tcPr>
          <w:p w14:paraId="6DA86CF6" w14:textId="77777777" w:rsidR="001007B5" w:rsidRDefault="001007B5" w:rsidP="0002275A">
            <w:r>
              <w:rPr>
                <w:sz w:val="20"/>
                <w:szCs w:val="24"/>
              </w:rPr>
              <w:t>1</w:t>
            </w:r>
          </w:p>
        </w:tc>
        <w:tc>
          <w:tcPr>
            <w:tcW w:w="0" w:type="auto"/>
            <w:tcMar>
              <w:top w:w="30" w:type="dxa"/>
              <w:left w:w="30" w:type="dxa"/>
              <w:bottom w:w="20" w:type="dxa"/>
              <w:right w:w="30" w:type="dxa"/>
            </w:tcMar>
          </w:tcPr>
          <w:p w14:paraId="71690590" w14:textId="77777777" w:rsidR="001007B5" w:rsidRDefault="001007B5" w:rsidP="0002275A">
            <w:r>
              <w:rPr>
                <w:sz w:val="20"/>
                <w:szCs w:val="24"/>
              </w:rPr>
              <w:t>The entity</w:t>
            </w:r>
            <w:r w:rsidR="00886D27">
              <w:rPr>
                <w:sz w:val="20"/>
                <w:szCs w:val="24"/>
              </w:rPr>
              <w:t xml:space="preserve"> </w:t>
            </w:r>
            <w:r>
              <w:rPr>
                <w:sz w:val="20"/>
                <w:szCs w:val="24"/>
              </w:rPr>
              <w:t>name of the Evidence Issuer.</w:t>
            </w:r>
          </w:p>
        </w:tc>
        <w:tc>
          <w:tcPr>
            <w:tcW w:w="0" w:type="auto"/>
            <w:tcMar>
              <w:top w:w="30" w:type="dxa"/>
              <w:left w:w="30" w:type="dxa"/>
              <w:bottom w:w="20" w:type="dxa"/>
              <w:right w:w="30" w:type="dxa"/>
            </w:tcMar>
          </w:tcPr>
          <w:p w14:paraId="65074A3D" w14:textId="77777777" w:rsidR="001007B5" w:rsidRDefault="001007B5" w:rsidP="0002275A">
            <w:r>
              <w:rPr>
                <w:sz w:val="20"/>
                <w:szCs w:val="24"/>
              </w:rPr>
              <w:t>Example:</w:t>
            </w:r>
            <w:r>
              <w:rPr>
                <w:sz w:val="20"/>
                <w:szCs w:val="24"/>
              </w:rPr>
              <w:br/>
              <w:t>Holodeck B2B, UPRC Access Point</w:t>
            </w:r>
          </w:p>
        </w:tc>
      </w:tr>
      <w:tr w:rsidR="001007B5" w14:paraId="12ACFD54" w14:textId="77777777" w:rsidTr="0002275A">
        <w:tc>
          <w:tcPr>
            <w:tcW w:w="0" w:type="auto"/>
            <w:tcMar>
              <w:top w:w="30" w:type="dxa"/>
              <w:left w:w="30" w:type="dxa"/>
              <w:bottom w:w="20" w:type="dxa"/>
              <w:right w:w="30" w:type="dxa"/>
            </w:tcMar>
          </w:tcPr>
          <w:p w14:paraId="23F60530" w14:textId="77777777" w:rsidR="001007B5" w:rsidRDefault="001007B5" w:rsidP="0002275A">
            <w:proofErr w:type="spellStart"/>
            <w:r>
              <w:rPr>
                <w:b/>
                <w:sz w:val="20"/>
                <w:szCs w:val="24"/>
              </w:rPr>
              <w:t>EventTime</w:t>
            </w:r>
            <w:proofErr w:type="spellEnd"/>
          </w:p>
        </w:tc>
        <w:tc>
          <w:tcPr>
            <w:tcW w:w="0" w:type="auto"/>
            <w:tcMar>
              <w:top w:w="30" w:type="dxa"/>
              <w:left w:w="30" w:type="dxa"/>
              <w:bottom w:w="20" w:type="dxa"/>
              <w:right w:w="30" w:type="dxa"/>
            </w:tcMar>
          </w:tcPr>
          <w:p w14:paraId="3031B743" w14:textId="77777777" w:rsidR="001007B5" w:rsidRDefault="001007B5" w:rsidP="0002275A">
            <w:r>
              <w:rPr>
                <w:b/>
                <w:sz w:val="20"/>
                <w:szCs w:val="24"/>
              </w:rPr>
              <w:t>M</w:t>
            </w:r>
          </w:p>
        </w:tc>
        <w:tc>
          <w:tcPr>
            <w:tcW w:w="0" w:type="auto"/>
            <w:tcMar>
              <w:top w:w="30" w:type="dxa"/>
              <w:left w:w="30" w:type="dxa"/>
              <w:bottom w:w="20" w:type="dxa"/>
              <w:right w:w="30" w:type="dxa"/>
            </w:tcMar>
          </w:tcPr>
          <w:p w14:paraId="7E506159" w14:textId="77777777" w:rsidR="001007B5" w:rsidRDefault="001007B5" w:rsidP="0002275A">
            <w:r>
              <w:rPr>
                <w:sz w:val="20"/>
                <w:szCs w:val="24"/>
              </w:rPr>
              <w:t>1</w:t>
            </w:r>
          </w:p>
        </w:tc>
        <w:tc>
          <w:tcPr>
            <w:tcW w:w="0" w:type="auto"/>
            <w:tcMar>
              <w:top w:w="30" w:type="dxa"/>
              <w:left w:w="30" w:type="dxa"/>
              <w:bottom w:w="20" w:type="dxa"/>
              <w:right w:w="30" w:type="dxa"/>
            </w:tcMar>
          </w:tcPr>
          <w:p w14:paraId="6CB395A1" w14:textId="77777777" w:rsidR="001007B5" w:rsidRDefault="001007B5" w:rsidP="0002275A">
            <w:r>
              <w:rPr>
                <w:sz w:val="20"/>
                <w:szCs w:val="24"/>
              </w:rPr>
              <w:t>This element will contain the time when the last bit of the message is received from the network to the AP.</w:t>
            </w:r>
            <w:r>
              <w:rPr>
                <w:sz w:val="20"/>
                <w:szCs w:val="24"/>
              </w:rPr>
              <w:br/>
              <w:t>The granularity consist of date plus hours, minutes and secon</w:t>
            </w:r>
            <w:r w:rsidR="00886D27">
              <w:rPr>
                <w:sz w:val="20"/>
                <w:szCs w:val="24"/>
              </w:rPr>
              <w:t>d</w:t>
            </w:r>
            <w:r>
              <w:rPr>
                <w:sz w:val="20"/>
                <w:szCs w:val="24"/>
              </w:rPr>
              <w:t>s, with the decimal fraction of a second truncated.</w:t>
            </w:r>
            <w:r>
              <w:rPr>
                <w:sz w:val="20"/>
                <w:szCs w:val="24"/>
              </w:rPr>
              <w:br/>
            </w:r>
            <w:proofErr w:type="spellStart"/>
            <w:proofErr w:type="gramStart"/>
            <w:r>
              <w:rPr>
                <w:sz w:val="20"/>
                <w:szCs w:val="24"/>
              </w:rPr>
              <w:t>Format:</w:t>
            </w:r>
            <w:r>
              <w:rPr>
                <w:b/>
                <w:sz w:val="20"/>
                <w:szCs w:val="24"/>
              </w:rPr>
              <w:t>YYYY</w:t>
            </w:r>
            <w:proofErr w:type="gramEnd"/>
            <w:r>
              <w:rPr>
                <w:b/>
                <w:sz w:val="20"/>
                <w:szCs w:val="24"/>
              </w:rPr>
              <w:t>-MM-DDThh:mm:ssTZD</w:t>
            </w:r>
            <w:proofErr w:type="spellEnd"/>
          </w:p>
        </w:tc>
        <w:tc>
          <w:tcPr>
            <w:tcW w:w="0" w:type="auto"/>
            <w:tcMar>
              <w:top w:w="30" w:type="dxa"/>
              <w:left w:w="30" w:type="dxa"/>
              <w:bottom w:w="20" w:type="dxa"/>
              <w:right w:w="30" w:type="dxa"/>
            </w:tcMar>
          </w:tcPr>
          <w:p w14:paraId="40803CE5" w14:textId="77777777" w:rsidR="001007B5" w:rsidRDefault="001007B5" w:rsidP="0002275A">
            <w:r>
              <w:rPr>
                <w:sz w:val="20"/>
                <w:szCs w:val="24"/>
              </w:rPr>
              <w:t>Example:</w:t>
            </w:r>
            <w:r>
              <w:rPr>
                <w:sz w:val="20"/>
                <w:szCs w:val="24"/>
              </w:rPr>
              <w:br/>
            </w:r>
            <w:r>
              <w:rPr>
                <w:b/>
                <w:sz w:val="20"/>
                <w:szCs w:val="24"/>
              </w:rPr>
              <w:t>2017-01-12T12:30:15+01:00</w:t>
            </w:r>
          </w:p>
        </w:tc>
      </w:tr>
      <w:tr w:rsidR="001007B5" w14:paraId="2164B501" w14:textId="77777777" w:rsidTr="0002275A">
        <w:tc>
          <w:tcPr>
            <w:tcW w:w="0" w:type="auto"/>
            <w:tcMar>
              <w:top w:w="30" w:type="dxa"/>
              <w:left w:w="30" w:type="dxa"/>
              <w:bottom w:w="20" w:type="dxa"/>
              <w:right w:w="30" w:type="dxa"/>
            </w:tcMar>
          </w:tcPr>
          <w:p w14:paraId="117F34B8" w14:textId="77777777" w:rsidR="001007B5" w:rsidRDefault="001007B5" w:rsidP="0002275A">
            <w:proofErr w:type="spellStart"/>
            <w:r>
              <w:rPr>
                <w:b/>
                <w:sz w:val="20"/>
                <w:szCs w:val="24"/>
              </w:rPr>
              <w:t>SenderDetails</w:t>
            </w:r>
            <w:proofErr w:type="spellEnd"/>
          </w:p>
        </w:tc>
        <w:tc>
          <w:tcPr>
            <w:tcW w:w="0" w:type="auto"/>
            <w:tcMar>
              <w:top w:w="30" w:type="dxa"/>
              <w:left w:w="30" w:type="dxa"/>
              <w:bottom w:w="20" w:type="dxa"/>
              <w:right w:w="30" w:type="dxa"/>
            </w:tcMar>
          </w:tcPr>
          <w:p w14:paraId="581628F8" w14:textId="77777777" w:rsidR="001007B5" w:rsidRDefault="001007B5" w:rsidP="0002275A">
            <w:r>
              <w:rPr>
                <w:b/>
                <w:sz w:val="20"/>
                <w:szCs w:val="24"/>
              </w:rPr>
              <w:t>M</w:t>
            </w:r>
          </w:p>
        </w:tc>
        <w:tc>
          <w:tcPr>
            <w:tcW w:w="0" w:type="auto"/>
            <w:tcMar>
              <w:top w:w="30" w:type="dxa"/>
              <w:left w:w="30" w:type="dxa"/>
              <w:bottom w:w="20" w:type="dxa"/>
              <w:right w:w="30" w:type="dxa"/>
            </w:tcMar>
          </w:tcPr>
          <w:p w14:paraId="652E9FC9" w14:textId="77777777" w:rsidR="001007B5" w:rsidRDefault="001007B5" w:rsidP="0002275A">
            <w:r>
              <w:rPr>
                <w:sz w:val="20"/>
                <w:szCs w:val="24"/>
              </w:rPr>
              <w:t>1</w:t>
            </w:r>
          </w:p>
        </w:tc>
        <w:tc>
          <w:tcPr>
            <w:tcW w:w="0" w:type="auto"/>
            <w:tcMar>
              <w:top w:w="30" w:type="dxa"/>
              <w:left w:w="30" w:type="dxa"/>
              <w:bottom w:w="20" w:type="dxa"/>
              <w:right w:w="30" w:type="dxa"/>
            </w:tcMar>
          </w:tcPr>
          <w:p w14:paraId="48B4DF39" w14:textId="77777777" w:rsidR="001007B5" w:rsidRDefault="001007B5" w:rsidP="0002275A">
            <w:r>
              <w:rPr>
                <w:sz w:val="20"/>
                <w:szCs w:val="24"/>
              </w:rPr>
              <w:t>Sender of the original message. This can be copied from the SBDH.</w:t>
            </w:r>
          </w:p>
        </w:tc>
        <w:tc>
          <w:tcPr>
            <w:tcW w:w="0" w:type="auto"/>
            <w:tcMar>
              <w:top w:w="30" w:type="dxa"/>
              <w:left w:w="30" w:type="dxa"/>
              <w:bottom w:w="20" w:type="dxa"/>
              <w:right w:w="30" w:type="dxa"/>
            </w:tcMar>
          </w:tcPr>
          <w:p w14:paraId="5DE47B8D" w14:textId="77777777" w:rsidR="001007B5" w:rsidRDefault="001007B5" w:rsidP="0002275A"/>
        </w:tc>
      </w:tr>
      <w:tr w:rsidR="001007B5" w14:paraId="6189EE16" w14:textId="77777777" w:rsidTr="0002275A">
        <w:tc>
          <w:tcPr>
            <w:tcW w:w="0" w:type="auto"/>
            <w:tcMar>
              <w:top w:w="30" w:type="dxa"/>
              <w:left w:w="30" w:type="dxa"/>
              <w:bottom w:w="20" w:type="dxa"/>
              <w:right w:w="30" w:type="dxa"/>
            </w:tcMar>
          </w:tcPr>
          <w:p w14:paraId="2F80A69B" w14:textId="77777777" w:rsidR="001007B5" w:rsidRDefault="001007B5" w:rsidP="0002275A">
            <w:proofErr w:type="spellStart"/>
            <w:r>
              <w:rPr>
                <w:sz w:val="20"/>
                <w:szCs w:val="24"/>
              </w:rPr>
              <w:t>AttributeElectronicAddress</w:t>
            </w:r>
            <w:proofErr w:type="spellEnd"/>
          </w:p>
        </w:tc>
        <w:tc>
          <w:tcPr>
            <w:tcW w:w="0" w:type="auto"/>
            <w:tcMar>
              <w:top w:w="30" w:type="dxa"/>
              <w:left w:w="30" w:type="dxa"/>
              <w:bottom w:w="20" w:type="dxa"/>
              <w:right w:w="30" w:type="dxa"/>
            </w:tcMar>
          </w:tcPr>
          <w:p w14:paraId="75844778" w14:textId="77777777" w:rsidR="001007B5" w:rsidRDefault="001007B5" w:rsidP="0002275A"/>
        </w:tc>
        <w:tc>
          <w:tcPr>
            <w:tcW w:w="0" w:type="auto"/>
            <w:tcMar>
              <w:top w:w="30" w:type="dxa"/>
              <w:left w:w="30" w:type="dxa"/>
              <w:bottom w:w="20" w:type="dxa"/>
              <w:right w:w="30" w:type="dxa"/>
            </w:tcMar>
          </w:tcPr>
          <w:p w14:paraId="6EB6CB84" w14:textId="77777777" w:rsidR="001007B5" w:rsidRDefault="001007B5" w:rsidP="0002275A"/>
        </w:tc>
        <w:tc>
          <w:tcPr>
            <w:tcW w:w="0" w:type="auto"/>
            <w:tcMar>
              <w:top w:w="30" w:type="dxa"/>
              <w:left w:w="30" w:type="dxa"/>
              <w:bottom w:w="20" w:type="dxa"/>
              <w:right w:w="30" w:type="dxa"/>
            </w:tcMar>
          </w:tcPr>
          <w:p w14:paraId="75AA69C8"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Sender</w:t>
            </w:r>
            <w:proofErr w:type="spellEnd"/>
            <w:proofErr w:type="gramEnd"/>
            <w:r>
              <w:rPr>
                <w:b/>
                <w:sz w:val="20"/>
                <w:szCs w:val="24"/>
              </w:rPr>
              <w:t>/ID</w:t>
            </w:r>
          </w:p>
        </w:tc>
        <w:tc>
          <w:tcPr>
            <w:tcW w:w="0" w:type="auto"/>
            <w:tcMar>
              <w:top w:w="30" w:type="dxa"/>
              <w:left w:w="30" w:type="dxa"/>
              <w:bottom w:w="20" w:type="dxa"/>
              <w:right w:w="30" w:type="dxa"/>
            </w:tcMar>
          </w:tcPr>
          <w:p w14:paraId="25A90DFA" w14:textId="77777777" w:rsidR="001007B5" w:rsidRDefault="001007B5" w:rsidP="0002275A">
            <w:r>
              <w:rPr>
                <w:sz w:val="20"/>
                <w:szCs w:val="24"/>
              </w:rPr>
              <w:t>Example: 0106:30058019</w:t>
            </w:r>
          </w:p>
        </w:tc>
      </w:tr>
      <w:tr w:rsidR="001007B5" w14:paraId="1D2010E9" w14:textId="77777777" w:rsidTr="0002275A">
        <w:tc>
          <w:tcPr>
            <w:tcW w:w="0" w:type="auto"/>
            <w:tcMar>
              <w:top w:w="30" w:type="dxa"/>
              <w:left w:w="30" w:type="dxa"/>
              <w:bottom w:w="20" w:type="dxa"/>
              <w:right w:w="30" w:type="dxa"/>
            </w:tcMar>
          </w:tcPr>
          <w:p w14:paraId="037F99AA" w14:textId="77777777" w:rsidR="001007B5" w:rsidRDefault="00403411" w:rsidP="0002275A">
            <w:hyperlink r:id="rId28" w:history="1">
              <w:proofErr w:type="spellStart"/>
              <w:r w:rsidR="001007B5">
                <w:rPr>
                  <w:rStyle w:val="Hyperlink"/>
                  <w:sz w:val="20"/>
                  <w:szCs w:val="24"/>
                </w:rPr>
                <w:t>AttributeElectronic</w:t>
              </w:r>
              <w:proofErr w:type="spellEnd"/>
              <w:r w:rsidR="001007B5">
                <w:rPr>
                  <w:rStyle w:val="Hyperlink"/>
                  <w:sz w:val="20"/>
                  <w:szCs w:val="24"/>
                </w:rPr>
                <w:t xml:space="preserve"> Address/@scheme</w:t>
              </w:r>
            </w:hyperlink>
          </w:p>
        </w:tc>
        <w:tc>
          <w:tcPr>
            <w:tcW w:w="0" w:type="auto"/>
            <w:tcMar>
              <w:top w:w="30" w:type="dxa"/>
              <w:left w:w="30" w:type="dxa"/>
              <w:bottom w:w="20" w:type="dxa"/>
              <w:right w:w="30" w:type="dxa"/>
            </w:tcMar>
          </w:tcPr>
          <w:p w14:paraId="5136AFCD" w14:textId="77777777" w:rsidR="001007B5" w:rsidRDefault="001007B5" w:rsidP="0002275A"/>
        </w:tc>
        <w:tc>
          <w:tcPr>
            <w:tcW w:w="0" w:type="auto"/>
            <w:tcMar>
              <w:top w:w="30" w:type="dxa"/>
              <w:left w:w="30" w:type="dxa"/>
              <w:bottom w:w="20" w:type="dxa"/>
              <w:right w:w="30" w:type="dxa"/>
            </w:tcMar>
          </w:tcPr>
          <w:p w14:paraId="3A032949" w14:textId="77777777" w:rsidR="001007B5" w:rsidRDefault="001007B5" w:rsidP="0002275A"/>
        </w:tc>
        <w:tc>
          <w:tcPr>
            <w:tcW w:w="0" w:type="auto"/>
            <w:tcMar>
              <w:top w:w="30" w:type="dxa"/>
              <w:left w:w="30" w:type="dxa"/>
              <w:bottom w:w="20" w:type="dxa"/>
              <w:right w:w="30" w:type="dxa"/>
            </w:tcMar>
          </w:tcPr>
          <w:p w14:paraId="265398E2"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Sender</w:t>
            </w:r>
            <w:proofErr w:type="spellEnd"/>
            <w:proofErr w:type="gramEnd"/>
            <w:r>
              <w:rPr>
                <w:b/>
                <w:sz w:val="20"/>
                <w:szCs w:val="24"/>
              </w:rPr>
              <w:t>/ID/@Authority</w:t>
            </w:r>
          </w:p>
        </w:tc>
        <w:tc>
          <w:tcPr>
            <w:tcW w:w="0" w:type="auto"/>
            <w:tcMar>
              <w:top w:w="30" w:type="dxa"/>
              <w:left w:w="30" w:type="dxa"/>
              <w:bottom w:w="20" w:type="dxa"/>
              <w:right w:w="30" w:type="dxa"/>
            </w:tcMar>
          </w:tcPr>
          <w:p w14:paraId="701CD4E4" w14:textId="77777777" w:rsidR="001007B5" w:rsidRDefault="001007B5" w:rsidP="0002275A">
            <w:r>
              <w:rPr>
                <w:sz w:val="20"/>
                <w:szCs w:val="24"/>
              </w:rPr>
              <w:t>Fixed value:</w:t>
            </w:r>
            <w:r>
              <w:rPr>
                <w:b/>
                <w:sz w:val="20"/>
                <w:szCs w:val="24"/>
              </w:rPr>
              <w:t>iso6523-actorid-upis</w:t>
            </w:r>
          </w:p>
        </w:tc>
      </w:tr>
      <w:tr w:rsidR="001007B5" w14:paraId="7B2C6494" w14:textId="77777777" w:rsidTr="0002275A">
        <w:tc>
          <w:tcPr>
            <w:tcW w:w="0" w:type="auto"/>
            <w:tcMar>
              <w:top w:w="30" w:type="dxa"/>
              <w:left w:w="30" w:type="dxa"/>
              <w:bottom w:w="20" w:type="dxa"/>
              <w:right w:w="30" w:type="dxa"/>
            </w:tcMar>
          </w:tcPr>
          <w:p w14:paraId="72358BA4" w14:textId="77777777" w:rsidR="001007B5" w:rsidRDefault="001007B5" w:rsidP="0002275A">
            <w:proofErr w:type="spellStart"/>
            <w:r>
              <w:rPr>
                <w:b/>
                <w:sz w:val="20"/>
                <w:szCs w:val="24"/>
              </w:rPr>
              <w:t>RecipientsDetails</w:t>
            </w:r>
            <w:proofErr w:type="spellEnd"/>
          </w:p>
        </w:tc>
        <w:tc>
          <w:tcPr>
            <w:tcW w:w="0" w:type="auto"/>
            <w:tcMar>
              <w:top w:w="30" w:type="dxa"/>
              <w:left w:w="30" w:type="dxa"/>
              <w:bottom w:w="20" w:type="dxa"/>
              <w:right w:w="30" w:type="dxa"/>
            </w:tcMar>
          </w:tcPr>
          <w:p w14:paraId="0B3AF9FC" w14:textId="77777777" w:rsidR="001007B5" w:rsidRDefault="001007B5" w:rsidP="0002275A">
            <w:r>
              <w:rPr>
                <w:b/>
                <w:sz w:val="20"/>
                <w:szCs w:val="24"/>
              </w:rPr>
              <w:t>M</w:t>
            </w:r>
          </w:p>
        </w:tc>
        <w:tc>
          <w:tcPr>
            <w:tcW w:w="0" w:type="auto"/>
            <w:tcMar>
              <w:top w:w="30" w:type="dxa"/>
              <w:left w:w="30" w:type="dxa"/>
              <w:bottom w:w="20" w:type="dxa"/>
              <w:right w:w="30" w:type="dxa"/>
            </w:tcMar>
          </w:tcPr>
          <w:p w14:paraId="7094DF22" w14:textId="77777777" w:rsidR="001007B5" w:rsidRDefault="001007B5" w:rsidP="0002275A">
            <w:r>
              <w:rPr>
                <w:sz w:val="20"/>
                <w:szCs w:val="24"/>
              </w:rPr>
              <w:t>1</w:t>
            </w:r>
          </w:p>
        </w:tc>
        <w:tc>
          <w:tcPr>
            <w:tcW w:w="0" w:type="auto"/>
            <w:tcMar>
              <w:top w:w="30" w:type="dxa"/>
              <w:left w:w="30" w:type="dxa"/>
              <w:bottom w:w="20" w:type="dxa"/>
              <w:right w:w="30" w:type="dxa"/>
            </w:tcMar>
          </w:tcPr>
          <w:p w14:paraId="1A410A19" w14:textId="77777777" w:rsidR="001007B5" w:rsidRDefault="001007B5" w:rsidP="0002275A">
            <w:r>
              <w:rPr>
                <w:sz w:val="20"/>
                <w:szCs w:val="24"/>
              </w:rPr>
              <w:t>The receiver of the original message. This can be copied from the SBDH.</w:t>
            </w:r>
          </w:p>
        </w:tc>
        <w:tc>
          <w:tcPr>
            <w:tcW w:w="0" w:type="auto"/>
            <w:tcMar>
              <w:top w:w="30" w:type="dxa"/>
              <w:left w:w="30" w:type="dxa"/>
              <w:bottom w:w="20" w:type="dxa"/>
              <w:right w:w="30" w:type="dxa"/>
            </w:tcMar>
          </w:tcPr>
          <w:p w14:paraId="4C2D268A" w14:textId="77777777" w:rsidR="001007B5" w:rsidRDefault="001007B5" w:rsidP="0002275A"/>
        </w:tc>
      </w:tr>
      <w:tr w:rsidR="001007B5" w14:paraId="1A1A4341" w14:textId="77777777" w:rsidTr="0002275A">
        <w:tc>
          <w:tcPr>
            <w:tcW w:w="0" w:type="auto"/>
            <w:tcMar>
              <w:top w:w="30" w:type="dxa"/>
              <w:left w:w="30" w:type="dxa"/>
              <w:bottom w:w="20" w:type="dxa"/>
              <w:right w:w="30" w:type="dxa"/>
            </w:tcMar>
          </w:tcPr>
          <w:p w14:paraId="711B89E8" w14:textId="77777777" w:rsidR="001007B5" w:rsidRDefault="001007B5" w:rsidP="0002275A">
            <w:proofErr w:type="spellStart"/>
            <w:r>
              <w:rPr>
                <w:b/>
                <w:sz w:val="20"/>
                <w:szCs w:val="24"/>
              </w:rPr>
              <w:t>EntityDetails</w:t>
            </w:r>
            <w:proofErr w:type="spellEnd"/>
          </w:p>
        </w:tc>
        <w:tc>
          <w:tcPr>
            <w:tcW w:w="0" w:type="auto"/>
            <w:tcMar>
              <w:top w:w="30" w:type="dxa"/>
              <w:left w:w="30" w:type="dxa"/>
              <w:bottom w:w="20" w:type="dxa"/>
              <w:right w:w="30" w:type="dxa"/>
            </w:tcMar>
          </w:tcPr>
          <w:p w14:paraId="48868B22" w14:textId="77777777" w:rsidR="001007B5" w:rsidRDefault="001007B5" w:rsidP="0002275A">
            <w:r>
              <w:rPr>
                <w:b/>
                <w:sz w:val="20"/>
                <w:szCs w:val="24"/>
              </w:rPr>
              <w:t>M</w:t>
            </w:r>
          </w:p>
        </w:tc>
        <w:tc>
          <w:tcPr>
            <w:tcW w:w="0" w:type="auto"/>
            <w:tcMar>
              <w:top w:w="30" w:type="dxa"/>
              <w:left w:w="30" w:type="dxa"/>
              <w:bottom w:w="20" w:type="dxa"/>
              <w:right w:w="30" w:type="dxa"/>
            </w:tcMar>
          </w:tcPr>
          <w:p w14:paraId="6C9468F2" w14:textId="77777777" w:rsidR="001007B5" w:rsidRDefault="001007B5" w:rsidP="0002275A">
            <w:proofErr w:type="gramStart"/>
            <w:r>
              <w:rPr>
                <w:sz w:val="20"/>
                <w:szCs w:val="24"/>
              </w:rPr>
              <w:t>1..n</w:t>
            </w:r>
            <w:proofErr w:type="gramEnd"/>
          </w:p>
        </w:tc>
        <w:tc>
          <w:tcPr>
            <w:tcW w:w="0" w:type="auto"/>
            <w:tcMar>
              <w:top w:w="30" w:type="dxa"/>
              <w:left w:w="30" w:type="dxa"/>
              <w:bottom w:w="20" w:type="dxa"/>
              <w:right w:w="30" w:type="dxa"/>
            </w:tcMar>
          </w:tcPr>
          <w:p w14:paraId="148B04B4" w14:textId="77777777" w:rsidR="001007B5" w:rsidRDefault="001007B5" w:rsidP="0002275A"/>
        </w:tc>
        <w:tc>
          <w:tcPr>
            <w:tcW w:w="0" w:type="auto"/>
            <w:tcMar>
              <w:top w:w="30" w:type="dxa"/>
              <w:left w:w="30" w:type="dxa"/>
              <w:bottom w:w="20" w:type="dxa"/>
              <w:right w:w="30" w:type="dxa"/>
            </w:tcMar>
          </w:tcPr>
          <w:p w14:paraId="34401960" w14:textId="77777777" w:rsidR="001007B5" w:rsidRDefault="001007B5" w:rsidP="0002275A"/>
        </w:tc>
      </w:tr>
      <w:tr w:rsidR="001007B5" w14:paraId="1837D54F" w14:textId="77777777" w:rsidTr="0002275A">
        <w:tc>
          <w:tcPr>
            <w:tcW w:w="0" w:type="auto"/>
            <w:tcMar>
              <w:top w:w="30" w:type="dxa"/>
              <w:left w:w="30" w:type="dxa"/>
              <w:bottom w:w="20" w:type="dxa"/>
              <w:right w:w="30" w:type="dxa"/>
            </w:tcMar>
          </w:tcPr>
          <w:p w14:paraId="7C92E41C" w14:textId="77777777" w:rsidR="001007B5" w:rsidRDefault="001007B5" w:rsidP="0002275A">
            <w:proofErr w:type="spellStart"/>
            <w:r>
              <w:rPr>
                <w:sz w:val="20"/>
                <w:szCs w:val="24"/>
              </w:rPr>
              <w:t>AttributeElectronicAddress</w:t>
            </w:r>
            <w:proofErr w:type="spellEnd"/>
          </w:p>
        </w:tc>
        <w:tc>
          <w:tcPr>
            <w:tcW w:w="0" w:type="auto"/>
            <w:tcMar>
              <w:top w:w="30" w:type="dxa"/>
              <w:left w:w="30" w:type="dxa"/>
              <w:bottom w:w="20" w:type="dxa"/>
              <w:right w:w="30" w:type="dxa"/>
            </w:tcMar>
          </w:tcPr>
          <w:p w14:paraId="2A45FBA9" w14:textId="77777777" w:rsidR="001007B5" w:rsidRDefault="001007B5" w:rsidP="0002275A"/>
        </w:tc>
        <w:tc>
          <w:tcPr>
            <w:tcW w:w="0" w:type="auto"/>
            <w:tcMar>
              <w:top w:w="30" w:type="dxa"/>
              <w:left w:w="30" w:type="dxa"/>
              <w:bottom w:w="20" w:type="dxa"/>
              <w:right w:w="30" w:type="dxa"/>
            </w:tcMar>
          </w:tcPr>
          <w:p w14:paraId="59D4550A" w14:textId="77777777" w:rsidR="001007B5" w:rsidRDefault="001007B5" w:rsidP="0002275A"/>
        </w:tc>
        <w:tc>
          <w:tcPr>
            <w:tcW w:w="0" w:type="auto"/>
            <w:tcMar>
              <w:top w:w="30" w:type="dxa"/>
              <w:left w:w="30" w:type="dxa"/>
              <w:bottom w:w="20" w:type="dxa"/>
              <w:right w:w="30" w:type="dxa"/>
            </w:tcMar>
          </w:tcPr>
          <w:p w14:paraId="41CF47E2"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Receiver</w:t>
            </w:r>
            <w:proofErr w:type="spellEnd"/>
            <w:proofErr w:type="gramEnd"/>
            <w:r>
              <w:rPr>
                <w:b/>
                <w:sz w:val="20"/>
                <w:szCs w:val="24"/>
              </w:rPr>
              <w:t>/ID</w:t>
            </w:r>
          </w:p>
        </w:tc>
        <w:tc>
          <w:tcPr>
            <w:tcW w:w="0" w:type="auto"/>
            <w:tcMar>
              <w:top w:w="30" w:type="dxa"/>
              <w:left w:w="30" w:type="dxa"/>
              <w:bottom w:w="20" w:type="dxa"/>
              <w:right w:w="30" w:type="dxa"/>
            </w:tcMar>
          </w:tcPr>
          <w:p w14:paraId="48058E7B" w14:textId="77777777" w:rsidR="001007B5" w:rsidRDefault="001007B5" w:rsidP="0002275A">
            <w:proofErr w:type="gramStart"/>
            <w:r>
              <w:rPr>
                <w:sz w:val="20"/>
                <w:szCs w:val="24"/>
              </w:rPr>
              <w:t>Example:0096:10213231</w:t>
            </w:r>
            <w:proofErr w:type="gramEnd"/>
          </w:p>
        </w:tc>
      </w:tr>
      <w:tr w:rsidR="001007B5" w14:paraId="2EBA5056" w14:textId="77777777" w:rsidTr="0002275A">
        <w:tc>
          <w:tcPr>
            <w:tcW w:w="0" w:type="auto"/>
            <w:tcMar>
              <w:top w:w="30" w:type="dxa"/>
              <w:left w:w="30" w:type="dxa"/>
              <w:bottom w:w="20" w:type="dxa"/>
              <w:right w:w="30" w:type="dxa"/>
            </w:tcMar>
          </w:tcPr>
          <w:p w14:paraId="30FEFC43" w14:textId="77777777" w:rsidR="001007B5" w:rsidRDefault="00403411" w:rsidP="0002275A">
            <w:hyperlink r:id="rId29" w:history="1">
              <w:proofErr w:type="spellStart"/>
              <w:r w:rsidR="001007B5">
                <w:rPr>
                  <w:rStyle w:val="Hyperlink"/>
                  <w:sz w:val="20"/>
                  <w:szCs w:val="24"/>
                </w:rPr>
                <w:t>AttributeElectronic</w:t>
              </w:r>
              <w:proofErr w:type="spellEnd"/>
              <w:r w:rsidR="001007B5">
                <w:rPr>
                  <w:rStyle w:val="Hyperlink"/>
                  <w:sz w:val="20"/>
                  <w:szCs w:val="24"/>
                </w:rPr>
                <w:t xml:space="preserve"> Address/@scheme</w:t>
              </w:r>
            </w:hyperlink>
          </w:p>
        </w:tc>
        <w:tc>
          <w:tcPr>
            <w:tcW w:w="0" w:type="auto"/>
            <w:tcMar>
              <w:top w:w="30" w:type="dxa"/>
              <w:left w:w="30" w:type="dxa"/>
              <w:bottom w:w="20" w:type="dxa"/>
              <w:right w:w="30" w:type="dxa"/>
            </w:tcMar>
          </w:tcPr>
          <w:p w14:paraId="41205189" w14:textId="77777777" w:rsidR="001007B5" w:rsidRDefault="001007B5" w:rsidP="0002275A"/>
        </w:tc>
        <w:tc>
          <w:tcPr>
            <w:tcW w:w="0" w:type="auto"/>
            <w:tcMar>
              <w:top w:w="30" w:type="dxa"/>
              <w:left w:w="30" w:type="dxa"/>
              <w:bottom w:w="20" w:type="dxa"/>
              <w:right w:w="30" w:type="dxa"/>
            </w:tcMar>
          </w:tcPr>
          <w:p w14:paraId="0FE4BB48" w14:textId="77777777" w:rsidR="001007B5" w:rsidRDefault="001007B5" w:rsidP="0002275A"/>
        </w:tc>
        <w:tc>
          <w:tcPr>
            <w:tcW w:w="0" w:type="auto"/>
            <w:tcMar>
              <w:top w:w="30" w:type="dxa"/>
              <w:left w:w="30" w:type="dxa"/>
              <w:bottom w:w="20" w:type="dxa"/>
              <w:right w:w="30" w:type="dxa"/>
            </w:tcMar>
          </w:tcPr>
          <w:p w14:paraId="54F169B5"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Receiver</w:t>
            </w:r>
            <w:proofErr w:type="spellEnd"/>
            <w:proofErr w:type="gramEnd"/>
            <w:r>
              <w:rPr>
                <w:b/>
                <w:sz w:val="20"/>
                <w:szCs w:val="24"/>
              </w:rPr>
              <w:t>/ID/@Authority</w:t>
            </w:r>
          </w:p>
        </w:tc>
        <w:tc>
          <w:tcPr>
            <w:tcW w:w="0" w:type="auto"/>
            <w:tcMar>
              <w:top w:w="30" w:type="dxa"/>
              <w:left w:w="30" w:type="dxa"/>
              <w:bottom w:w="20" w:type="dxa"/>
              <w:right w:w="30" w:type="dxa"/>
            </w:tcMar>
          </w:tcPr>
          <w:p w14:paraId="4C713991" w14:textId="77777777" w:rsidR="001007B5" w:rsidRDefault="001007B5" w:rsidP="0002275A">
            <w:r>
              <w:rPr>
                <w:sz w:val="20"/>
                <w:szCs w:val="24"/>
              </w:rPr>
              <w:t>Fixed value:</w:t>
            </w:r>
            <w:r>
              <w:rPr>
                <w:b/>
                <w:sz w:val="20"/>
                <w:szCs w:val="24"/>
              </w:rPr>
              <w:t>iso6523-actorid-upis</w:t>
            </w:r>
          </w:p>
        </w:tc>
      </w:tr>
      <w:tr w:rsidR="001007B5" w14:paraId="39B3C431" w14:textId="77777777" w:rsidTr="0002275A">
        <w:tc>
          <w:tcPr>
            <w:tcW w:w="0" w:type="auto"/>
            <w:tcMar>
              <w:top w:w="30" w:type="dxa"/>
              <w:left w:w="30" w:type="dxa"/>
              <w:bottom w:w="20" w:type="dxa"/>
              <w:right w:w="30" w:type="dxa"/>
            </w:tcMar>
          </w:tcPr>
          <w:p w14:paraId="3CA8B2DB" w14:textId="77777777" w:rsidR="001007B5" w:rsidRDefault="001007B5" w:rsidP="0002275A">
            <w:proofErr w:type="spellStart"/>
            <w:r>
              <w:rPr>
                <w:b/>
                <w:sz w:val="20"/>
                <w:szCs w:val="24"/>
              </w:rPr>
              <w:t>SenderMessageDetails</w:t>
            </w:r>
            <w:proofErr w:type="spellEnd"/>
          </w:p>
        </w:tc>
        <w:tc>
          <w:tcPr>
            <w:tcW w:w="0" w:type="auto"/>
            <w:tcMar>
              <w:top w:w="30" w:type="dxa"/>
              <w:left w:w="30" w:type="dxa"/>
              <w:bottom w:w="20" w:type="dxa"/>
              <w:right w:w="30" w:type="dxa"/>
            </w:tcMar>
          </w:tcPr>
          <w:p w14:paraId="2EE25D91" w14:textId="77777777" w:rsidR="001007B5" w:rsidRDefault="001007B5" w:rsidP="0002275A">
            <w:r>
              <w:rPr>
                <w:b/>
                <w:sz w:val="20"/>
                <w:szCs w:val="24"/>
              </w:rPr>
              <w:t>M</w:t>
            </w:r>
          </w:p>
        </w:tc>
        <w:tc>
          <w:tcPr>
            <w:tcW w:w="0" w:type="auto"/>
            <w:tcMar>
              <w:top w:w="30" w:type="dxa"/>
              <w:left w:w="30" w:type="dxa"/>
              <w:bottom w:w="20" w:type="dxa"/>
              <w:right w:w="30" w:type="dxa"/>
            </w:tcMar>
          </w:tcPr>
          <w:p w14:paraId="3D2C4DA1" w14:textId="77777777" w:rsidR="001007B5" w:rsidRDefault="001007B5" w:rsidP="0002275A">
            <w:r>
              <w:rPr>
                <w:sz w:val="20"/>
                <w:szCs w:val="24"/>
              </w:rPr>
              <w:t>1</w:t>
            </w:r>
          </w:p>
        </w:tc>
        <w:tc>
          <w:tcPr>
            <w:tcW w:w="0" w:type="auto"/>
            <w:tcMar>
              <w:top w:w="30" w:type="dxa"/>
              <w:left w:w="30" w:type="dxa"/>
              <w:bottom w:w="20" w:type="dxa"/>
              <w:right w:w="30" w:type="dxa"/>
            </w:tcMar>
          </w:tcPr>
          <w:p w14:paraId="67AAFE0A" w14:textId="77777777" w:rsidR="001007B5" w:rsidRDefault="001007B5" w:rsidP="0002275A">
            <w:r>
              <w:rPr>
                <w:sz w:val="20"/>
                <w:szCs w:val="24"/>
              </w:rPr>
              <w:t>Message subject, Id and hash value over the delivered message</w:t>
            </w:r>
          </w:p>
        </w:tc>
        <w:tc>
          <w:tcPr>
            <w:tcW w:w="0" w:type="auto"/>
            <w:tcMar>
              <w:top w:w="30" w:type="dxa"/>
              <w:left w:w="30" w:type="dxa"/>
              <w:bottom w:w="20" w:type="dxa"/>
              <w:right w:w="30" w:type="dxa"/>
            </w:tcMar>
          </w:tcPr>
          <w:p w14:paraId="25E0BCB2" w14:textId="77777777" w:rsidR="001007B5" w:rsidRDefault="001007B5" w:rsidP="0002275A"/>
        </w:tc>
      </w:tr>
      <w:tr w:rsidR="001007B5" w14:paraId="3DF50958" w14:textId="77777777" w:rsidTr="0002275A">
        <w:tc>
          <w:tcPr>
            <w:tcW w:w="0" w:type="auto"/>
            <w:tcMar>
              <w:top w:w="30" w:type="dxa"/>
              <w:left w:w="30" w:type="dxa"/>
              <w:bottom w:w="20" w:type="dxa"/>
              <w:right w:w="30" w:type="dxa"/>
            </w:tcMar>
          </w:tcPr>
          <w:p w14:paraId="407A693D" w14:textId="77777777" w:rsidR="001007B5" w:rsidRDefault="001007B5" w:rsidP="0002275A">
            <w:r>
              <w:rPr>
                <w:sz w:val="20"/>
                <w:szCs w:val="24"/>
              </w:rPr>
              <w:t xml:space="preserve">Attribute </w:t>
            </w:r>
            <w:proofErr w:type="spellStart"/>
            <w:r>
              <w:rPr>
                <w:sz w:val="20"/>
                <w:szCs w:val="24"/>
              </w:rPr>
              <w:t>IsNotification</w:t>
            </w:r>
            <w:proofErr w:type="spellEnd"/>
          </w:p>
        </w:tc>
        <w:tc>
          <w:tcPr>
            <w:tcW w:w="0" w:type="auto"/>
            <w:tcMar>
              <w:top w:w="30" w:type="dxa"/>
              <w:left w:w="30" w:type="dxa"/>
              <w:bottom w:w="20" w:type="dxa"/>
              <w:right w:w="30" w:type="dxa"/>
            </w:tcMar>
          </w:tcPr>
          <w:p w14:paraId="3324100B" w14:textId="77777777" w:rsidR="001007B5" w:rsidRDefault="001007B5" w:rsidP="0002275A">
            <w:r>
              <w:rPr>
                <w:b/>
                <w:sz w:val="20"/>
                <w:szCs w:val="24"/>
              </w:rPr>
              <w:t>M</w:t>
            </w:r>
          </w:p>
        </w:tc>
        <w:tc>
          <w:tcPr>
            <w:tcW w:w="0" w:type="auto"/>
            <w:tcMar>
              <w:top w:w="30" w:type="dxa"/>
              <w:left w:w="30" w:type="dxa"/>
              <w:bottom w:w="20" w:type="dxa"/>
              <w:right w:w="30" w:type="dxa"/>
            </w:tcMar>
          </w:tcPr>
          <w:p w14:paraId="09884965" w14:textId="77777777" w:rsidR="001007B5" w:rsidRDefault="001007B5" w:rsidP="0002275A">
            <w:r>
              <w:rPr>
                <w:sz w:val="20"/>
                <w:szCs w:val="24"/>
              </w:rPr>
              <w:t>1</w:t>
            </w:r>
          </w:p>
        </w:tc>
        <w:tc>
          <w:tcPr>
            <w:tcW w:w="0" w:type="auto"/>
            <w:tcMar>
              <w:top w:w="30" w:type="dxa"/>
              <w:left w:w="30" w:type="dxa"/>
              <w:bottom w:w="20" w:type="dxa"/>
              <w:right w:w="30" w:type="dxa"/>
            </w:tcMar>
          </w:tcPr>
          <w:p w14:paraId="4C746189" w14:textId="77777777" w:rsidR="001007B5" w:rsidRDefault="001007B5" w:rsidP="0002275A">
            <w:r>
              <w:rPr>
                <w:sz w:val="20"/>
                <w:szCs w:val="24"/>
              </w:rPr>
              <w:t xml:space="preserve">Field </w:t>
            </w:r>
            <w:proofErr w:type="spellStart"/>
            <w:r>
              <w:rPr>
                <w:sz w:val="20"/>
                <w:szCs w:val="24"/>
              </w:rPr>
              <w:t>isNotification</w:t>
            </w:r>
            <w:proofErr w:type="spellEnd"/>
            <w:r>
              <w:rPr>
                <w:sz w:val="20"/>
                <w:szCs w:val="24"/>
              </w:rPr>
              <w:t xml:space="preserve"> indicates whether the message whose details are provided is a notification (a message containing a pointer to the sender's message) or not.</w:t>
            </w:r>
          </w:p>
        </w:tc>
        <w:tc>
          <w:tcPr>
            <w:tcW w:w="0" w:type="auto"/>
            <w:tcMar>
              <w:top w:w="30" w:type="dxa"/>
              <w:left w:w="30" w:type="dxa"/>
              <w:bottom w:w="20" w:type="dxa"/>
              <w:right w:w="30" w:type="dxa"/>
            </w:tcMar>
          </w:tcPr>
          <w:p w14:paraId="27CEA74D" w14:textId="77777777" w:rsidR="001007B5" w:rsidRDefault="001007B5" w:rsidP="0002275A">
            <w:r>
              <w:rPr>
                <w:sz w:val="20"/>
                <w:szCs w:val="24"/>
              </w:rPr>
              <w:t xml:space="preserve">Fixed </w:t>
            </w:r>
            <w:proofErr w:type="spellStart"/>
            <w:proofErr w:type="gramStart"/>
            <w:r>
              <w:rPr>
                <w:sz w:val="20"/>
                <w:szCs w:val="24"/>
              </w:rPr>
              <w:t>value:</w:t>
            </w:r>
            <w:r>
              <w:rPr>
                <w:b/>
                <w:sz w:val="20"/>
                <w:szCs w:val="24"/>
              </w:rPr>
              <w:t>false</w:t>
            </w:r>
            <w:proofErr w:type="spellEnd"/>
            <w:proofErr w:type="gramEnd"/>
          </w:p>
        </w:tc>
      </w:tr>
      <w:tr w:rsidR="001007B5" w14:paraId="2DEFAF49" w14:textId="77777777" w:rsidTr="0002275A">
        <w:tc>
          <w:tcPr>
            <w:tcW w:w="0" w:type="auto"/>
            <w:tcMar>
              <w:top w:w="30" w:type="dxa"/>
              <w:left w:w="30" w:type="dxa"/>
              <w:bottom w:w="20" w:type="dxa"/>
              <w:right w:w="30" w:type="dxa"/>
            </w:tcMar>
          </w:tcPr>
          <w:p w14:paraId="7C743CAC" w14:textId="77777777" w:rsidR="001007B5" w:rsidRDefault="001007B5" w:rsidP="0002275A">
            <w:proofErr w:type="spellStart"/>
            <w:r>
              <w:rPr>
                <w:sz w:val="20"/>
                <w:szCs w:val="24"/>
              </w:rPr>
              <w:t>MessageSubject</w:t>
            </w:r>
            <w:proofErr w:type="spellEnd"/>
          </w:p>
        </w:tc>
        <w:tc>
          <w:tcPr>
            <w:tcW w:w="0" w:type="auto"/>
            <w:tcMar>
              <w:top w:w="30" w:type="dxa"/>
              <w:left w:w="30" w:type="dxa"/>
              <w:bottom w:w="20" w:type="dxa"/>
              <w:right w:w="30" w:type="dxa"/>
            </w:tcMar>
          </w:tcPr>
          <w:p w14:paraId="12488C2C" w14:textId="77777777" w:rsidR="001007B5" w:rsidRDefault="001007B5" w:rsidP="0002275A">
            <w:r>
              <w:rPr>
                <w:b/>
                <w:sz w:val="20"/>
                <w:szCs w:val="24"/>
              </w:rPr>
              <w:t>M</w:t>
            </w:r>
          </w:p>
        </w:tc>
        <w:tc>
          <w:tcPr>
            <w:tcW w:w="0" w:type="auto"/>
            <w:tcMar>
              <w:top w:w="30" w:type="dxa"/>
              <w:left w:w="30" w:type="dxa"/>
              <w:bottom w:w="20" w:type="dxa"/>
              <w:right w:w="30" w:type="dxa"/>
            </w:tcMar>
          </w:tcPr>
          <w:p w14:paraId="043626DD" w14:textId="77777777" w:rsidR="001007B5" w:rsidRDefault="001007B5" w:rsidP="0002275A">
            <w:r>
              <w:rPr>
                <w:sz w:val="20"/>
                <w:szCs w:val="24"/>
              </w:rPr>
              <w:t>1</w:t>
            </w:r>
          </w:p>
        </w:tc>
        <w:tc>
          <w:tcPr>
            <w:tcW w:w="0" w:type="auto"/>
            <w:tcMar>
              <w:top w:w="30" w:type="dxa"/>
              <w:left w:w="30" w:type="dxa"/>
              <w:bottom w:w="20" w:type="dxa"/>
              <w:right w:w="30" w:type="dxa"/>
            </w:tcMar>
          </w:tcPr>
          <w:p w14:paraId="2C7DAC93" w14:textId="77777777" w:rsidR="001007B5" w:rsidRDefault="001007B5" w:rsidP="0002275A">
            <w:r>
              <w:rPr>
                <w:sz w:val="20"/>
                <w:szCs w:val="24"/>
              </w:rPr>
              <w:t>It contains the value of the document identifier of the message.</w:t>
            </w:r>
            <w:r>
              <w:rPr>
                <w:sz w:val="20"/>
                <w:szCs w:val="24"/>
              </w:rPr>
              <w:br/>
              <w:t xml:space="preserve">Value of SBDH: </w:t>
            </w:r>
            <w:proofErr w:type="spellStart"/>
            <w:r>
              <w:rPr>
                <w:b/>
                <w:sz w:val="20"/>
                <w:szCs w:val="24"/>
              </w:rPr>
              <w:t>BusinessScope</w:t>
            </w:r>
            <w:proofErr w:type="spellEnd"/>
            <w:r>
              <w:rPr>
                <w:b/>
                <w:sz w:val="20"/>
                <w:szCs w:val="24"/>
              </w:rPr>
              <w:t>/</w:t>
            </w:r>
            <w:proofErr w:type="spellStart"/>
            <w:r>
              <w:rPr>
                <w:b/>
                <w:sz w:val="20"/>
                <w:szCs w:val="24"/>
              </w:rPr>
              <w:t>InstanceIdentifier</w:t>
            </w:r>
            <w:proofErr w:type="spellEnd"/>
            <w:r>
              <w:rPr>
                <w:sz w:val="20"/>
                <w:szCs w:val="24"/>
              </w:rPr>
              <w:t xml:space="preserve"> where </w:t>
            </w:r>
            <w:proofErr w:type="spellStart"/>
            <w:r>
              <w:rPr>
                <w:sz w:val="20"/>
                <w:szCs w:val="24"/>
              </w:rPr>
              <w:t>BusinessScope</w:t>
            </w:r>
            <w:proofErr w:type="spellEnd"/>
            <w:r>
              <w:rPr>
                <w:sz w:val="20"/>
                <w:szCs w:val="24"/>
              </w:rPr>
              <w:t>/Type is equal to DOCUMENTID</w:t>
            </w:r>
          </w:p>
        </w:tc>
        <w:tc>
          <w:tcPr>
            <w:tcW w:w="0" w:type="auto"/>
            <w:tcMar>
              <w:top w:w="30" w:type="dxa"/>
              <w:left w:w="30" w:type="dxa"/>
              <w:bottom w:w="20" w:type="dxa"/>
              <w:right w:w="30" w:type="dxa"/>
            </w:tcMar>
          </w:tcPr>
          <w:p w14:paraId="6C525765" w14:textId="58DB3CE5" w:rsidR="001007B5" w:rsidRDefault="001007B5" w:rsidP="00C247A9">
            <w:r>
              <w:rPr>
                <w:sz w:val="20"/>
                <w:szCs w:val="24"/>
              </w:rPr>
              <w:t>Example:</w:t>
            </w:r>
            <w:r>
              <w:rPr>
                <w:sz w:val="20"/>
                <w:szCs w:val="24"/>
              </w:rPr>
              <w:br/>
            </w:r>
            <w:proofErr w:type="gramStart"/>
            <w:r w:rsidR="00C247A9" w:rsidRPr="00C247A9">
              <w:rPr>
                <w:b/>
                <w:sz w:val="20"/>
                <w:szCs w:val="24"/>
              </w:rPr>
              <w:t>urn:oasis</w:t>
            </w:r>
            <w:proofErr w:type="gramEnd"/>
            <w:r w:rsidR="00C247A9" w:rsidRPr="00C247A9">
              <w:rPr>
                <w:b/>
                <w:sz w:val="20"/>
                <w:szCs w:val="24"/>
              </w:rPr>
              <w:t>:names:specification:ubl:schema:xsd:Tender-2::Tender##</w:t>
            </w:r>
            <w:r w:rsidR="00C247A9">
              <w:rPr>
                <w:b/>
                <w:sz w:val="20"/>
                <w:szCs w:val="24"/>
              </w:rPr>
              <w:br/>
            </w:r>
            <w:r w:rsidR="00C247A9" w:rsidRPr="00C247A9">
              <w:rPr>
                <w:b/>
                <w:sz w:val="20"/>
                <w:szCs w:val="24"/>
              </w:rPr>
              <w:t>urn:www.cenbii.eu:transaction:biitrdm090:ver3.0:</w:t>
            </w:r>
            <w:r w:rsidR="00C247A9">
              <w:rPr>
                <w:b/>
                <w:sz w:val="20"/>
                <w:szCs w:val="24"/>
              </w:rPr>
              <w:br/>
            </w:r>
            <w:r w:rsidR="00C247A9" w:rsidRPr="00C247A9">
              <w:rPr>
                <w:b/>
                <w:sz w:val="20"/>
                <w:szCs w:val="24"/>
              </w:rPr>
              <w:t>extended:urn:fdc:peppol.eu:2017:pracc:t005:ver1.0::2.2</w:t>
            </w:r>
          </w:p>
        </w:tc>
      </w:tr>
      <w:tr w:rsidR="001007B5" w14:paraId="55B1457D" w14:textId="77777777" w:rsidTr="0002275A">
        <w:tc>
          <w:tcPr>
            <w:tcW w:w="0" w:type="auto"/>
            <w:tcMar>
              <w:top w:w="30" w:type="dxa"/>
              <w:left w:w="30" w:type="dxa"/>
              <w:bottom w:w="20" w:type="dxa"/>
              <w:right w:w="30" w:type="dxa"/>
            </w:tcMar>
          </w:tcPr>
          <w:p w14:paraId="5F244515" w14:textId="77777777" w:rsidR="001007B5" w:rsidRDefault="001007B5" w:rsidP="0002275A">
            <w:proofErr w:type="spellStart"/>
            <w:r>
              <w:rPr>
                <w:sz w:val="20"/>
                <w:szCs w:val="24"/>
              </w:rPr>
              <w:t>uaMessageIdentifier</w:t>
            </w:r>
            <w:proofErr w:type="spellEnd"/>
          </w:p>
        </w:tc>
        <w:tc>
          <w:tcPr>
            <w:tcW w:w="0" w:type="auto"/>
            <w:tcMar>
              <w:top w:w="30" w:type="dxa"/>
              <w:left w:w="30" w:type="dxa"/>
              <w:bottom w:w="20" w:type="dxa"/>
              <w:right w:w="30" w:type="dxa"/>
            </w:tcMar>
          </w:tcPr>
          <w:p w14:paraId="0D7B0E00" w14:textId="77777777" w:rsidR="001007B5" w:rsidRDefault="001007B5" w:rsidP="0002275A">
            <w:r>
              <w:rPr>
                <w:sz w:val="20"/>
                <w:szCs w:val="24"/>
              </w:rPr>
              <w:t>O</w:t>
            </w:r>
          </w:p>
        </w:tc>
        <w:tc>
          <w:tcPr>
            <w:tcW w:w="0" w:type="auto"/>
            <w:tcMar>
              <w:top w:w="30" w:type="dxa"/>
              <w:left w:w="30" w:type="dxa"/>
              <w:bottom w:w="20" w:type="dxa"/>
              <w:right w:w="30" w:type="dxa"/>
            </w:tcMar>
          </w:tcPr>
          <w:p w14:paraId="44D4C189" w14:textId="77777777" w:rsidR="001007B5" w:rsidRDefault="001007B5" w:rsidP="0002275A">
            <w:r>
              <w:rPr>
                <w:sz w:val="20"/>
                <w:szCs w:val="24"/>
              </w:rPr>
              <w:t>1</w:t>
            </w:r>
          </w:p>
        </w:tc>
        <w:tc>
          <w:tcPr>
            <w:tcW w:w="0" w:type="auto"/>
            <w:tcMar>
              <w:top w:w="30" w:type="dxa"/>
              <w:left w:w="30" w:type="dxa"/>
              <w:bottom w:w="20" w:type="dxa"/>
              <w:right w:w="30" w:type="dxa"/>
            </w:tcMar>
          </w:tcPr>
          <w:p w14:paraId="31116CB4" w14:textId="77777777" w:rsidR="001007B5" w:rsidRDefault="001007B5" w:rsidP="00886D27">
            <w:r>
              <w:rPr>
                <w:sz w:val="20"/>
                <w:szCs w:val="24"/>
              </w:rPr>
              <w:t xml:space="preserve">This field contains an identifier as computed by the user's </w:t>
            </w:r>
            <w:proofErr w:type="spellStart"/>
            <w:r w:rsidR="00886D27">
              <w:rPr>
                <w:sz w:val="20"/>
                <w:szCs w:val="24"/>
              </w:rPr>
              <w:t>eTendering</w:t>
            </w:r>
            <w:proofErr w:type="spellEnd"/>
            <w:r w:rsidR="00886D27">
              <w:rPr>
                <w:sz w:val="20"/>
                <w:szCs w:val="24"/>
              </w:rPr>
              <w:t xml:space="preserve"> </w:t>
            </w:r>
            <w:r>
              <w:rPr>
                <w:sz w:val="20"/>
                <w:szCs w:val="24"/>
              </w:rPr>
              <w:t>system. A unique identification key to identify the procurement project.</w:t>
            </w:r>
            <w:r>
              <w:rPr>
                <w:sz w:val="20"/>
                <w:szCs w:val="24"/>
              </w:rPr>
              <w:br/>
              <w:t xml:space="preserve">Value of </w:t>
            </w:r>
            <w:proofErr w:type="spellStart"/>
            <w:proofErr w:type="gramStart"/>
            <w:r>
              <w:rPr>
                <w:sz w:val="20"/>
                <w:szCs w:val="24"/>
              </w:rPr>
              <w:t>sbdh:</w:t>
            </w:r>
            <w:r>
              <w:rPr>
                <w:b/>
                <w:sz w:val="20"/>
                <w:szCs w:val="24"/>
              </w:rPr>
              <w:t>BusinessScope</w:t>
            </w:r>
            <w:proofErr w:type="spellEnd"/>
            <w:proofErr w:type="gramEnd"/>
            <w:r>
              <w:rPr>
                <w:b/>
                <w:sz w:val="20"/>
                <w:szCs w:val="24"/>
              </w:rPr>
              <w:t>/Scope/Identifier</w:t>
            </w:r>
            <w:r>
              <w:rPr>
                <w:sz w:val="20"/>
                <w:szCs w:val="24"/>
              </w:rPr>
              <w:t xml:space="preserve"> where </w:t>
            </w:r>
            <w:proofErr w:type="spellStart"/>
            <w:r>
              <w:rPr>
                <w:sz w:val="20"/>
                <w:szCs w:val="24"/>
              </w:rPr>
              <w:t>BusinessScope</w:t>
            </w:r>
            <w:proofErr w:type="spellEnd"/>
            <w:r>
              <w:rPr>
                <w:sz w:val="20"/>
                <w:szCs w:val="24"/>
              </w:rPr>
              <w:t>/Type is equal to DOCUMENTID.</w:t>
            </w:r>
          </w:p>
        </w:tc>
        <w:tc>
          <w:tcPr>
            <w:tcW w:w="0" w:type="auto"/>
            <w:tcMar>
              <w:top w:w="30" w:type="dxa"/>
              <w:left w:w="30" w:type="dxa"/>
              <w:bottom w:w="20" w:type="dxa"/>
              <w:right w:w="30" w:type="dxa"/>
            </w:tcMar>
          </w:tcPr>
          <w:p w14:paraId="0483F742" w14:textId="77777777" w:rsidR="001007B5" w:rsidRDefault="001007B5" w:rsidP="0002275A">
            <w:r>
              <w:rPr>
                <w:sz w:val="20"/>
                <w:szCs w:val="24"/>
              </w:rPr>
              <w:t>Example:</w:t>
            </w:r>
            <w:r>
              <w:rPr>
                <w:sz w:val="20"/>
                <w:szCs w:val="24"/>
              </w:rPr>
              <w:br/>
              <w:t>123456789</w:t>
            </w:r>
          </w:p>
        </w:tc>
      </w:tr>
      <w:tr w:rsidR="001007B5" w14:paraId="36607ADB" w14:textId="77777777" w:rsidTr="0002275A">
        <w:tc>
          <w:tcPr>
            <w:tcW w:w="0" w:type="auto"/>
            <w:tcMar>
              <w:top w:w="30" w:type="dxa"/>
              <w:left w:w="30" w:type="dxa"/>
              <w:bottom w:w="20" w:type="dxa"/>
              <w:right w:w="30" w:type="dxa"/>
            </w:tcMar>
          </w:tcPr>
          <w:p w14:paraId="0CC3B430" w14:textId="77777777" w:rsidR="001007B5" w:rsidRDefault="001007B5" w:rsidP="0002275A">
            <w:proofErr w:type="spellStart"/>
            <w:r>
              <w:rPr>
                <w:sz w:val="20"/>
                <w:szCs w:val="24"/>
              </w:rPr>
              <w:t>MessageIdentifierByREMMD</w:t>
            </w:r>
            <w:proofErr w:type="spellEnd"/>
          </w:p>
        </w:tc>
        <w:tc>
          <w:tcPr>
            <w:tcW w:w="0" w:type="auto"/>
            <w:tcMar>
              <w:top w:w="30" w:type="dxa"/>
              <w:left w:w="30" w:type="dxa"/>
              <w:bottom w:w="20" w:type="dxa"/>
              <w:right w:w="30" w:type="dxa"/>
            </w:tcMar>
          </w:tcPr>
          <w:p w14:paraId="4AE45EDE" w14:textId="77777777" w:rsidR="001007B5" w:rsidRDefault="001007B5" w:rsidP="0002275A">
            <w:r>
              <w:rPr>
                <w:b/>
                <w:sz w:val="20"/>
                <w:szCs w:val="24"/>
              </w:rPr>
              <w:t>M</w:t>
            </w:r>
          </w:p>
        </w:tc>
        <w:tc>
          <w:tcPr>
            <w:tcW w:w="0" w:type="auto"/>
            <w:tcMar>
              <w:top w:w="30" w:type="dxa"/>
              <w:left w:w="30" w:type="dxa"/>
              <w:bottom w:w="20" w:type="dxa"/>
              <w:right w:w="30" w:type="dxa"/>
            </w:tcMar>
          </w:tcPr>
          <w:p w14:paraId="361844CA" w14:textId="77777777" w:rsidR="001007B5" w:rsidRDefault="001007B5" w:rsidP="0002275A">
            <w:r>
              <w:rPr>
                <w:sz w:val="20"/>
                <w:szCs w:val="24"/>
              </w:rPr>
              <w:t>1</w:t>
            </w:r>
          </w:p>
        </w:tc>
        <w:tc>
          <w:tcPr>
            <w:tcW w:w="0" w:type="auto"/>
            <w:tcMar>
              <w:top w:w="30" w:type="dxa"/>
              <w:left w:w="30" w:type="dxa"/>
              <w:bottom w:w="20" w:type="dxa"/>
              <w:right w:w="30" w:type="dxa"/>
            </w:tcMar>
          </w:tcPr>
          <w:p w14:paraId="5C13C090" w14:textId="77777777" w:rsidR="001007B5" w:rsidRDefault="001007B5" w:rsidP="0002275A">
            <w:r>
              <w:rPr>
                <w:sz w:val="20"/>
                <w:szCs w:val="24"/>
              </w:rPr>
              <w:t>This contains the identifier of the original message.</w:t>
            </w:r>
            <w:r>
              <w:rPr>
                <w:sz w:val="20"/>
                <w:szCs w:val="24"/>
              </w:rPr>
              <w:br/>
              <w:t>This value is needed to create the relation between the original message and the Rem Evidence.</w:t>
            </w:r>
            <w:r>
              <w:rPr>
                <w:sz w:val="20"/>
                <w:szCs w:val="24"/>
              </w:rPr>
              <w:br/>
              <w:t xml:space="preserve">Value of </w:t>
            </w:r>
            <w:proofErr w:type="spellStart"/>
            <w:proofErr w:type="gramStart"/>
            <w:r>
              <w:rPr>
                <w:sz w:val="20"/>
                <w:szCs w:val="24"/>
              </w:rPr>
              <w:t>SBDH:</w:t>
            </w:r>
            <w:r>
              <w:rPr>
                <w:b/>
                <w:sz w:val="20"/>
                <w:szCs w:val="24"/>
              </w:rPr>
              <w:t>DocumentIdentification</w:t>
            </w:r>
            <w:proofErr w:type="spellEnd"/>
            <w:proofErr w:type="gramEnd"/>
            <w:r>
              <w:rPr>
                <w:b/>
                <w:sz w:val="20"/>
                <w:szCs w:val="24"/>
              </w:rPr>
              <w:t>/</w:t>
            </w:r>
            <w:proofErr w:type="spellStart"/>
            <w:r>
              <w:rPr>
                <w:b/>
                <w:sz w:val="20"/>
                <w:szCs w:val="24"/>
              </w:rPr>
              <w:t>InstanceIdentifier</w:t>
            </w:r>
            <w:proofErr w:type="spellEnd"/>
          </w:p>
        </w:tc>
        <w:tc>
          <w:tcPr>
            <w:tcW w:w="0" w:type="auto"/>
            <w:tcMar>
              <w:top w:w="30" w:type="dxa"/>
              <w:left w:w="30" w:type="dxa"/>
              <w:bottom w:w="20" w:type="dxa"/>
              <w:right w:w="30" w:type="dxa"/>
            </w:tcMar>
          </w:tcPr>
          <w:p w14:paraId="7CCF4394" w14:textId="77777777" w:rsidR="001007B5" w:rsidRDefault="001007B5" w:rsidP="0002275A">
            <w:r>
              <w:rPr>
                <w:sz w:val="20"/>
                <w:szCs w:val="24"/>
              </w:rPr>
              <w:t>Example:</w:t>
            </w:r>
            <w:r>
              <w:rPr>
                <w:sz w:val="20"/>
                <w:szCs w:val="24"/>
              </w:rPr>
              <w:br/>
              <w:t>8f26a504-a1a1-4f5b-88cd-4d4d0efd2c72</w:t>
            </w:r>
          </w:p>
        </w:tc>
      </w:tr>
      <w:tr w:rsidR="001007B5" w14:paraId="34302F9D" w14:textId="77777777" w:rsidTr="0002275A">
        <w:tc>
          <w:tcPr>
            <w:tcW w:w="0" w:type="auto"/>
            <w:tcMar>
              <w:top w:w="30" w:type="dxa"/>
              <w:left w:w="30" w:type="dxa"/>
              <w:bottom w:w="20" w:type="dxa"/>
              <w:right w:w="30" w:type="dxa"/>
            </w:tcMar>
          </w:tcPr>
          <w:p w14:paraId="2E55E13A" w14:textId="77777777" w:rsidR="001007B5" w:rsidRDefault="001007B5" w:rsidP="0002275A">
            <w:proofErr w:type="spellStart"/>
            <w:r>
              <w:rPr>
                <w:sz w:val="20"/>
                <w:szCs w:val="24"/>
              </w:rPr>
              <w:t>DigestMethod</w:t>
            </w:r>
            <w:proofErr w:type="spellEnd"/>
          </w:p>
        </w:tc>
        <w:tc>
          <w:tcPr>
            <w:tcW w:w="0" w:type="auto"/>
            <w:tcMar>
              <w:top w:w="30" w:type="dxa"/>
              <w:left w:w="30" w:type="dxa"/>
              <w:bottom w:w="20" w:type="dxa"/>
              <w:right w:w="30" w:type="dxa"/>
            </w:tcMar>
          </w:tcPr>
          <w:p w14:paraId="2FAE345B" w14:textId="77777777" w:rsidR="001007B5" w:rsidRDefault="001007B5" w:rsidP="0002275A">
            <w:r>
              <w:rPr>
                <w:b/>
                <w:sz w:val="20"/>
                <w:szCs w:val="24"/>
              </w:rPr>
              <w:t>M</w:t>
            </w:r>
          </w:p>
        </w:tc>
        <w:tc>
          <w:tcPr>
            <w:tcW w:w="0" w:type="auto"/>
            <w:tcMar>
              <w:top w:w="30" w:type="dxa"/>
              <w:left w:w="30" w:type="dxa"/>
              <w:bottom w:w="20" w:type="dxa"/>
              <w:right w:w="30" w:type="dxa"/>
            </w:tcMar>
          </w:tcPr>
          <w:p w14:paraId="491B4912" w14:textId="77777777" w:rsidR="001007B5" w:rsidRDefault="001007B5" w:rsidP="0002275A">
            <w:r>
              <w:rPr>
                <w:sz w:val="20"/>
                <w:szCs w:val="24"/>
              </w:rPr>
              <w:t>1</w:t>
            </w:r>
          </w:p>
        </w:tc>
        <w:tc>
          <w:tcPr>
            <w:tcW w:w="0" w:type="auto"/>
            <w:tcMar>
              <w:top w:w="30" w:type="dxa"/>
              <w:left w:w="30" w:type="dxa"/>
              <w:bottom w:w="20" w:type="dxa"/>
              <w:right w:w="30" w:type="dxa"/>
            </w:tcMar>
          </w:tcPr>
          <w:p w14:paraId="36CF125A" w14:textId="77777777" w:rsidR="001007B5" w:rsidRDefault="001007B5" w:rsidP="0002275A">
            <w:r>
              <w:rPr>
                <w:sz w:val="20"/>
                <w:szCs w:val="24"/>
              </w:rPr>
              <w:t>Contain the message's digest algorithm identifier.</w:t>
            </w:r>
          </w:p>
        </w:tc>
        <w:tc>
          <w:tcPr>
            <w:tcW w:w="0" w:type="auto"/>
            <w:tcMar>
              <w:top w:w="30" w:type="dxa"/>
              <w:left w:w="30" w:type="dxa"/>
              <w:bottom w:w="20" w:type="dxa"/>
              <w:right w:w="30" w:type="dxa"/>
            </w:tcMar>
          </w:tcPr>
          <w:p w14:paraId="40FFE63B" w14:textId="77777777" w:rsidR="001007B5" w:rsidRDefault="001007B5" w:rsidP="0002275A">
            <w:proofErr w:type="spellStart"/>
            <w:r>
              <w:rPr>
                <w:sz w:val="20"/>
                <w:szCs w:val="24"/>
              </w:rPr>
              <w:t>Fiexed</w:t>
            </w:r>
            <w:proofErr w:type="spellEnd"/>
            <w:r>
              <w:rPr>
                <w:sz w:val="20"/>
                <w:szCs w:val="24"/>
              </w:rPr>
              <w:t xml:space="preserve"> value:</w:t>
            </w:r>
            <w:hyperlink r:id="rId30" w:anchor="sha256" w:history="1">
              <w:r>
                <w:rPr>
                  <w:rStyle w:val="Hyperlink"/>
                  <w:sz w:val="20"/>
                  <w:szCs w:val="24"/>
                </w:rPr>
                <w:t xml:space="preserve"> http://www.w3.org/2001/04/xmlenc#sha256</w:t>
              </w:r>
            </w:hyperlink>
          </w:p>
        </w:tc>
      </w:tr>
      <w:tr w:rsidR="001007B5" w14:paraId="11A59FB2" w14:textId="77777777" w:rsidTr="0002275A">
        <w:tc>
          <w:tcPr>
            <w:tcW w:w="0" w:type="auto"/>
            <w:tcMar>
              <w:top w:w="30" w:type="dxa"/>
              <w:left w:w="30" w:type="dxa"/>
              <w:bottom w:w="20" w:type="dxa"/>
              <w:right w:w="30" w:type="dxa"/>
            </w:tcMar>
          </w:tcPr>
          <w:p w14:paraId="379F6D22" w14:textId="77777777" w:rsidR="001007B5" w:rsidRDefault="001007B5" w:rsidP="0002275A">
            <w:proofErr w:type="spellStart"/>
            <w:r>
              <w:rPr>
                <w:sz w:val="20"/>
                <w:szCs w:val="24"/>
              </w:rPr>
              <w:t>DigestValue</w:t>
            </w:r>
            <w:proofErr w:type="spellEnd"/>
          </w:p>
        </w:tc>
        <w:tc>
          <w:tcPr>
            <w:tcW w:w="0" w:type="auto"/>
            <w:tcMar>
              <w:top w:w="30" w:type="dxa"/>
              <w:left w:w="30" w:type="dxa"/>
              <w:bottom w:w="20" w:type="dxa"/>
              <w:right w:w="30" w:type="dxa"/>
            </w:tcMar>
          </w:tcPr>
          <w:p w14:paraId="7A2A75AF" w14:textId="77777777" w:rsidR="001007B5" w:rsidRDefault="001007B5" w:rsidP="0002275A">
            <w:r>
              <w:rPr>
                <w:b/>
                <w:sz w:val="20"/>
                <w:szCs w:val="24"/>
              </w:rPr>
              <w:t>M</w:t>
            </w:r>
          </w:p>
        </w:tc>
        <w:tc>
          <w:tcPr>
            <w:tcW w:w="0" w:type="auto"/>
            <w:tcMar>
              <w:top w:w="30" w:type="dxa"/>
              <w:left w:w="30" w:type="dxa"/>
              <w:bottom w:w="20" w:type="dxa"/>
              <w:right w:w="30" w:type="dxa"/>
            </w:tcMar>
          </w:tcPr>
          <w:p w14:paraId="49F1AD97" w14:textId="77777777" w:rsidR="001007B5" w:rsidRDefault="001007B5" w:rsidP="0002275A">
            <w:r>
              <w:rPr>
                <w:sz w:val="20"/>
                <w:szCs w:val="24"/>
              </w:rPr>
              <w:t>1</w:t>
            </w:r>
          </w:p>
        </w:tc>
        <w:tc>
          <w:tcPr>
            <w:tcW w:w="0" w:type="auto"/>
            <w:tcMar>
              <w:top w:w="30" w:type="dxa"/>
              <w:left w:w="30" w:type="dxa"/>
              <w:bottom w:w="20" w:type="dxa"/>
              <w:right w:w="30" w:type="dxa"/>
            </w:tcMar>
          </w:tcPr>
          <w:p w14:paraId="579D4CCD" w14:textId="77777777" w:rsidR="001007B5" w:rsidRDefault="001007B5" w:rsidP="0002275A">
            <w:r>
              <w:rPr>
                <w:sz w:val="20"/>
                <w:szCs w:val="24"/>
              </w:rPr>
              <w:t>Contain the digest value computed on the sender's message.</w:t>
            </w:r>
            <w:r>
              <w:rPr>
                <w:sz w:val="20"/>
                <w:szCs w:val="24"/>
              </w:rPr>
              <w:br/>
              <w:t xml:space="preserve">Digest to be computed over the </w:t>
            </w:r>
            <w:proofErr w:type="spellStart"/>
            <w:r>
              <w:rPr>
                <w:sz w:val="20"/>
                <w:szCs w:val="24"/>
              </w:rPr>
              <w:t>ASiC</w:t>
            </w:r>
            <w:proofErr w:type="spellEnd"/>
            <w:r>
              <w:rPr>
                <w:sz w:val="20"/>
                <w:szCs w:val="24"/>
              </w:rPr>
              <w:t>-E container,</w:t>
            </w:r>
            <w:r>
              <w:rPr>
                <w:sz w:val="20"/>
                <w:szCs w:val="24"/>
              </w:rPr>
              <w:br/>
              <w:t xml:space="preserve">over the binary </w:t>
            </w:r>
            <w:proofErr w:type="spellStart"/>
            <w:r>
              <w:rPr>
                <w:sz w:val="20"/>
                <w:szCs w:val="24"/>
              </w:rPr>
              <w:t>ASiC</w:t>
            </w:r>
            <w:proofErr w:type="spellEnd"/>
            <w:r>
              <w:rPr>
                <w:sz w:val="20"/>
                <w:szCs w:val="24"/>
              </w:rPr>
              <w:t>-E contents (not over its MIME container).</w:t>
            </w:r>
            <w:r>
              <w:rPr>
                <w:sz w:val="20"/>
                <w:szCs w:val="24"/>
              </w:rPr>
              <w:br/>
            </w:r>
            <w:r>
              <w:rPr>
                <w:sz w:val="20"/>
                <w:szCs w:val="24"/>
              </w:rPr>
              <w:br/>
              <w:t>Digest of the binary file with the extension "</w:t>
            </w:r>
            <w:proofErr w:type="spellStart"/>
            <w:r>
              <w:rPr>
                <w:sz w:val="20"/>
                <w:szCs w:val="24"/>
              </w:rPr>
              <w:t>asice</w:t>
            </w:r>
            <w:proofErr w:type="spellEnd"/>
            <w:r>
              <w:rPr>
                <w:sz w:val="20"/>
                <w:szCs w:val="24"/>
              </w:rPr>
              <w:t>".</w:t>
            </w:r>
          </w:p>
        </w:tc>
        <w:tc>
          <w:tcPr>
            <w:tcW w:w="0" w:type="auto"/>
            <w:tcMar>
              <w:top w:w="30" w:type="dxa"/>
              <w:left w:w="30" w:type="dxa"/>
              <w:bottom w:w="20" w:type="dxa"/>
              <w:right w:w="30" w:type="dxa"/>
            </w:tcMar>
          </w:tcPr>
          <w:p w14:paraId="4898313C" w14:textId="77777777" w:rsidR="001007B5" w:rsidRDefault="001007B5" w:rsidP="0002275A">
            <w:r>
              <w:rPr>
                <w:sz w:val="20"/>
                <w:szCs w:val="24"/>
              </w:rPr>
              <w:t>Example:</w:t>
            </w:r>
            <w:r>
              <w:rPr>
                <w:sz w:val="20"/>
                <w:szCs w:val="24"/>
              </w:rPr>
              <w:br/>
              <w:t>e0d123e5f316bef78bfdf5a008837577</w:t>
            </w:r>
          </w:p>
        </w:tc>
      </w:tr>
      <w:tr w:rsidR="001007B5" w14:paraId="2C1A01F9" w14:textId="77777777" w:rsidTr="0002275A">
        <w:tc>
          <w:tcPr>
            <w:tcW w:w="0" w:type="auto"/>
            <w:tcMar>
              <w:top w:w="30" w:type="dxa"/>
              <w:left w:w="30" w:type="dxa"/>
              <w:bottom w:w="20" w:type="dxa"/>
              <w:right w:w="30" w:type="dxa"/>
            </w:tcMar>
          </w:tcPr>
          <w:p w14:paraId="19EC1B6D" w14:textId="77777777" w:rsidR="001007B5" w:rsidRDefault="001007B5" w:rsidP="0002275A">
            <w:r>
              <w:rPr>
                <w:sz w:val="20"/>
                <w:szCs w:val="24"/>
              </w:rPr>
              <w:t>Extensions</w:t>
            </w:r>
          </w:p>
        </w:tc>
        <w:tc>
          <w:tcPr>
            <w:tcW w:w="0" w:type="auto"/>
            <w:tcMar>
              <w:top w:w="30" w:type="dxa"/>
              <w:left w:w="30" w:type="dxa"/>
              <w:bottom w:w="20" w:type="dxa"/>
              <w:right w:w="30" w:type="dxa"/>
            </w:tcMar>
          </w:tcPr>
          <w:p w14:paraId="11E4DB13" w14:textId="77777777" w:rsidR="001007B5" w:rsidRDefault="001007B5" w:rsidP="0002275A">
            <w:r>
              <w:rPr>
                <w:sz w:val="20"/>
                <w:szCs w:val="24"/>
              </w:rPr>
              <w:t>O</w:t>
            </w:r>
          </w:p>
        </w:tc>
        <w:tc>
          <w:tcPr>
            <w:tcW w:w="0" w:type="auto"/>
            <w:tcMar>
              <w:top w:w="30" w:type="dxa"/>
              <w:left w:w="30" w:type="dxa"/>
              <w:bottom w:w="20" w:type="dxa"/>
              <w:right w:w="30" w:type="dxa"/>
            </w:tcMar>
          </w:tcPr>
          <w:p w14:paraId="13B51D67" w14:textId="77777777" w:rsidR="001007B5" w:rsidRDefault="001007B5" w:rsidP="0002275A">
            <w:r>
              <w:rPr>
                <w:sz w:val="20"/>
                <w:szCs w:val="24"/>
              </w:rPr>
              <w:t>0..1</w:t>
            </w:r>
          </w:p>
        </w:tc>
        <w:tc>
          <w:tcPr>
            <w:tcW w:w="0" w:type="auto"/>
            <w:tcMar>
              <w:top w:w="30" w:type="dxa"/>
              <w:left w:w="30" w:type="dxa"/>
              <w:bottom w:w="20" w:type="dxa"/>
              <w:right w:w="30" w:type="dxa"/>
            </w:tcMar>
          </w:tcPr>
          <w:p w14:paraId="2635C66C" w14:textId="77777777" w:rsidR="001007B5" w:rsidRDefault="001007B5" w:rsidP="0002275A">
            <w:r>
              <w:rPr>
                <w:sz w:val="20"/>
                <w:szCs w:val="24"/>
              </w:rPr>
              <w:t xml:space="preserve">This element can be used to include the transport protocol receipt. This is a non-critical element which can be </w:t>
            </w:r>
            <w:r w:rsidR="00886D27">
              <w:rPr>
                <w:sz w:val="20"/>
                <w:szCs w:val="24"/>
              </w:rPr>
              <w:t>ignored</w:t>
            </w:r>
            <w:r>
              <w:rPr>
                <w:sz w:val="20"/>
                <w:szCs w:val="24"/>
              </w:rPr>
              <w:t xml:space="preserve"> by the receiver.</w:t>
            </w:r>
          </w:p>
        </w:tc>
        <w:tc>
          <w:tcPr>
            <w:tcW w:w="0" w:type="auto"/>
            <w:tcMar>
              <w:top w:w="30" w:type="dxa"/>
              <w:left w:w="30" w:type="dxa"/>
              <w:bottom w:w="20" w:type="dxa"/>
              <w:right w:w="30" w:type="dxa"/>
            </w:tcMar>
          </w:tcPr>
          <w:p w14:paraId="7809D414" w14:textId="77777777" w:rsidR="001007B5" w:rsidRDefault="001007B5" w:rsidP="0002275A"/>
        </w:tc>
      </w:tr>
      <w:tr w:rsidR="001007B5" w14:paraId="58B9C156" w14:textId="77777777" w:rsidTr="0002275A">
        <w:tc>
          <w:tcPr>
            <w:tcW w:w="0" w:type="auto"/>
            <w:tcMar>
              <w:top w:w="30" w:type="dxa"/>
              <w:left w:w="30" w:type="dxa"/>
              <w:bottom w:w="20" w:type="dxa"/>
              <w:right w:w="30" w:type="dxa"/>
            </w:tcMar>
          </w:tcPr>
          <w:p w14:paraId="7CCA66EC" w14:textId="77777777" w:rsidR="001007B5" w:rsidRDefault="001007B5" w:rsidP="0002275A">
            <w:r>
              <w:rPr>
                <w:b/>
                <w:sz w:val="20"/>
                <w:szCs w:val="24"/>
              </w:rPr>
              <w:t>Signature</w:t>
            </w:r>
          </w:p>
        </w:tc>
        <w:tc>
          <w:tcPr>
            <w:tcW w:w="0" w:type="auto"/>
            <w:tcMar>
              <w:top w:w="30" w:type="dxa"/>
              <w:left w:w="30" w:type="dxa"/>
              <w:bottom w:w="20" w:type="dxa"/>
              <w:right w:w="30" w:type="dxa"/>
            </w:tcMar>
          </w:tcPr>
          <w:p w14:paraId="7BDB7826" w14:textId="77777777" w:rsidR="001007B5" w:rsidRDefault="001007B5" w:rsidP="0002275A">
            <w:r>
              <w:rPr>
                <w:b/>
                <w:sz w:val="20"/>
                <w:szCs w:val="24"/>
              </w:rPr>
              <w:t>M</w:t>
            </w:r>
          </w:p>
        </w:tc>
        <w:tc>
          <w:tcPr>
            <w:tcW w:w="0" w:type="auto"/>
            <w:tcMar>
              <w:top w:w="30" w:type="dxa"/>
              <w:left w:w="30" w:type="dxa"/>
              <w:bottom w:w="20" w:type="dxa"/>
              <w:right w:w="30" w:type="dxa"/>
            </w:tcMar>
          </w:tcPr>
          <w:p w14:paraId="2D9D32EE" w14:textId="77777777" w:rsidR="001007B5" w:rsidRDefault="001007B5" w:rsidP="0002275A">
            <w:r>
              <w:rPr>
                <w:sz w:val="20"/>
                <w:szCs w:val="24"/>
              </w:rPr>
              <w:t>0..1</w:t>
            </w:r>
          </w:p>
        </w:tc>
        <w:tc>
          <w:tcPr>
            <w:tcW w:w="0" w:type="auto"/>
            <w:tcMar>
              <w:top w:w="30" w:type="dxa"/>
              <w:left w:w="30" w:type="dxa"/>
              <w:bottom w:w="20" w:type="dxa"/>
              <w:right w:w="30" w:type="dxa"/>
            </w:tcMar>
          </w:tcPr>
          <w:p w14:paraId="02B7A84F" w14:textId="77777777" w:rsidR="001007B5" w:rsidRDefault="001007B5" w:rsidP="0002275A">
            <w:r>
              <w:rPr>
                <w:sz w:val="20"/>
                <w:szCs w:val="24"/>
              </w:rPr>
              <w:t xml:space="preserve">This element in </w:t>
            </w:r>
            <w:proofErr w:type="spellStart"/>
            <w:r>
              <w:rPr>
                <w:b/>
                <w:sz w:val="20"/>
                <w:szCs w:val="24"/>
              </w:rPr>
              <w:t>XAdES</w:t>
            </w:r>
            <w:proofErr w:type="spellEnd"/>
            <w:r>
              <w:rPr>
                <w:b/>
                <w:sz w:val="20"/>
                <w:szCs w:val="24"/>
              </w:rPr>
              <w:t>-B</w:t>
            </w:r>
            <w:r>
              <w:rPr>
                <w:sz w:val="20"/>
                <w:szCs w:val="24"/>
              </w:rPr>
              <w:t xml:space="preserve"> format is used to sign the Rem Evidence with the certificate </w:t>
            </w:r>
            <w:r w:rsidR="00886D27">
              <w:rPr>
                <w:sz w:val="20"/>
                <w:szCs w:val="24"/>
              </w:rPr>
              <w:t>of</w:t>
            </w:r>
            <w:r>
              <w:rPr>
                <w:sz w:val="20"/>
                <w:szCs w:val="24"/>
              </w:rPr>
              <w:t xml:space="preserve"> the Evidence Issuer.</w:t>
            </w:r>
          </w:p>
        </w:tc>
        <w:tc>
          <w:tcPr>
            <w:tcW w:w="0" w:type="auto"/>
            <w:tcMar>
              <w:top w:w="30" w:type="dxa"/>
              <w:left w:w="30" w:type="dxa"/>
              <w:bottom w:w="20" w:type="dxa"/>
              <w:right w:w="30" w:type="dxa"/>
            </w:tcMar>
          </w:tcPr>
          <w:p w14:paraId="5AC09BFD" w14:textId="77777777" w:rsidR="001007B5" w:rsidRDefault="001007B5" w:rsidP="0002275A">
            <w:r>
              <w:rPr>
                <w:sz w:val="20"/>
                <w:szCs w:val="24"/>
              </w:rPr>
              <w:t xml:space="preserve">These are the fixed parameters to </w:t>
            </w:r>
            <w:proofErr w:type="spellStart"/>
            <w:r>
              <w:rPr>
                <w:sz w:val="20"/>
                <w:szCs w:val="24"/>
              </w:rPr>
              <w:t>used</w:t>
            </w:r>
            <w:proofErr w:type="spellEnd"/>
            <w:r>
              <w:rPr>
                <w:sz w:val="20"/>
                <w:szCs w:val="24"/>
              </w:rPr>
              <w:t xml:space="preserve"> for the signature:</w:t>
            </w:r>
          </w:p>
          <w:p w14:paraId="2A2D2915" w14:textId="77777777" w:rsidR="001007B5" w:rsidRDefault="001007B5" w:rsidP="0002275A">
            <w:proofErr w:type="spellStart"/>
            <w:r>
              <w:rPr>
                <w:sz w:val="20"/>
                <w:szCs w:val="24"/>
              </w:rPr>
              <w:t>CanonicalizationMethod</w:t>
            </w:r>
            <w:proofErr w:type="spellEnd"/>
            <w:r>
              <w:rPr>
                <w:sz w:val="20"/>
                <w:szCs w:val="24"/>
              </w:rPr>
              <w:t xml:space="preserve"> Algorithm: </w:t>
            </w:r>
            <w:hyperlink r:id="rId31" w:history="1">
              <w:r>
                <w:rPr>
                  <w:rStyle w:val="Hyperlink"/>
                  <w:sz w:val="20"/>
                  <w:szCs w:val="24"/>
                </w:rPr>
                <w:t>http://www.w3.org/TR/2001/ REC-xml-c14n-20010315</w:t>
              </w:r>
            </w:hyperlink>
            <w:r>
              <w:rPr>
                <w:sz w:val="20"/>
                <w:szCs w:val="24"/>
              </w:rPr>
              <w:br/>
            </w:r>
            <w:proofErr w:type="spellStart"/>
            <w:r>
              <w:rPr>
                <w:sz w:val="20"/>
                <w:szCs w:val="24"/>
              </w:rPr>
              <w:t>SignatureMethod</w:t>
            </w:r>
            <w:proofErr w:type="spellEnd"/>
            <w:r>
              <w:rPr>
                <w:sz w:val="20"/>
                <w:szCs w:val="24"/>
              </w:rPr>
              <w:t xml:space="preserve"> Algorithm : </w:t>
            </w:r>
            <w:hyperlink r:id="rId32" w:anchor="rsa-sha256" w:history="1">
              <w:r>
                <w:rPr>
                  <w:rStyle w:val="Hyperlink"/>
                  <w:sz w:val="20"/>
                  <w:szCs w:val="24"/>
                </w:rPr>
                <w:t>http://www.w3.org/2001/04/ xmldsig-more#rsa-sha256</w:t>
              </w:r>
            </w:hyperlink>
            <w:r>
              <w:rPr>
                <w:sz w:val="20"/>
                <w:szCs w:val="24"/>
              </w:rPr>
              <w:br/>
              <w:t xml:space="preserve">Transform Algorithm: </w:t>
            </w:r>
            <w:hyperlink r:id="rId33" w:anchor="enveloped-signature" w:history="1">
              <w:r>
                <w:rPr>
                  <w:rStyle w:val="Hyperlink"/>
                  <w:sz w:val="20"/>
                  <w:szCs w:val="24"/>
                </w:rPr>
                <w:t xml:space="preserve">http://www.w3.org/2000/09/ </w:t>
              </w:r>
              <w:proofErr w:type="spellStart"/>
              <w:r>
                <w:rPr>
                  <w:rStyle w:val="Hyperlink"/>
                  <w:sz w:val="20"/>
                  <w:szCs w:val="24"/>
                </w:rPr>
                <w:t>xmldsig#enveloped-signature</w:t>
              </w:r>
              <w:proofErr w:type="spellEnd"/>
            </w:hyperlink>
            <w:r>
              <w:rPr>
                <w:sz w:val="20"/>
                <w:szCs w:val="24"/>
              </w:rPr>
              <w:br/>
            </w:r>
            <w:proofErr w:type="spellStart"/>
            <w:r>
              <w:rPr>
                <w:sz w:val="20"/>
                <w:szCs w:val="24"/>
              </w:rPr>
              <w:t>DigestMethod</w:t>
            </w:r>
            <w:proofErr w:type="spellEnd"/>
            <w:r>
              <w:rPr>
                <w:sz w:val="20"/>
                <w:szCs w:val="24"/>
              </w:rPr>
              <w:t xml:space="preserve"> </w:t>
            </w:r>
            <w:proofErr w:type="spellStart"/>
            <w:r>
              <w:rPr>
                <w:sz w:val="20"/>
                <w:szCs w:val="24"/>
              </w:rPr>
              <w:t>Algortihm</w:t>
            </w:r>
            <w:proofErr w:type="spellEnd"/>
            <w:r>
              <w:rPr>
                <w:sz w:val="20"/>
                <w:szCs w:val="24"/>
              </w:rPr>
              <w:t>:</w:t>
            </w:r>
          </w:p>
          <w:p w14:paraId="218DD1E3" w14:textId="77777777" w:rsidR="001007B5" w:rsidRDefault="00403411" w:rsidP="0002275A">
            <w:hyperlink r:id="rId34" w:anchor="sha256" w:history="1">
              <w:r w:rsidR="001007B5">
                <w:rPr>
                  <w:rStyle w:val="Hyperlink"/>
                  <w:sz w:val="20"/>
                  <w:szCs w:val="24"/>
                </w:rPr>
                <w:t>http://www.w3.org/2001/04/ xmlenc#sha256</w:t>
              </w:r>
            </w:hyperlink>
          </w:p>
        </w:tc>
      </w:tr>
    </w:tbl>
    <w:p w14:paraId="693AF235" w14:textId="77777777" w:rsidR="006F1830" w:rsidRPr="006F1830" w:rsidRDefault="00936CFA" w:rsidP="00564C10">
      <w:pPr>
        <w:pStyle w:val="Heading2"/>
        <w:rPr>
          <w:rFonts w:eastAsia="Arial"/>
        </w:rPr>
      </w:pPr>
      <w:bookmarkStart w:id="67" w:name="_Toc517690134"/>
      <w:r>
        <w:rPr>
          <w:rFonts w:eastAsia="Arial"/>
        </w:rPr>
        <w:lastRenderedPageBreak/>
        <w:t>REM-MD Evidence</w:t>
      </w:r>
      <w:r w:rsidR="006F1830" w:rsidRPr="006F1830">
        <w:rPr>
          <w:rFonts w:eastAsia="Arial"/>
        </w:rPr>
        <w:t xml:space="preserve"> signing</w:t>
      </w:r>
      <w:bookmarkEnd w:id="67"/>
    </w:p>
    <w:tbl>
      <w:tblPr>
        <w:tblStyle w:val="ScrollTableNormal"/>
        <w:tblW w:w="5000" w:type="pct"/>
        <w:tblLook w:val="0000" w:firstRow="0" w:lastRow="0" w:firstColumn="0" w:lastColumn="0" w:noHBand="0" w:noVBand="0"/>
      </w:tblPr>
      <w:tblGrid>
        <w:gridCol w:w="2020"/>
        <w:gridCol w:w="4770"/>
        <w:gridCol w:w="1423"/>
        <w:gridCol w:w="1563"/>
        <w:gridCol w:w="5049"/>
      </w:tblGrid>
      <w:tr w:rsidR="006F1830" w14:paraId="3B477928" w14:textId="77777777" w:rsidTr="00275D8F">
        <w:tc>
          <w:tcPr>
            <w:tcW w:w="0" w:type="auto"/>
            <w:gridSpan w:val="5"/>
            <w:shd w:val="solid" w:color="F0F0F0" w:fill="F0F0F0"/>
            <w:tcMar>
              <w:top w:w="30" w:type="dxa"/>
              <w:left w:w="30" w:type="dxa"/>
              <w:bottom w:w="20" w:type="dxa"/>
              <w:right w:w="30" w:type="dxa"/>
            </w:tcMar>
          </w:tcPr>
          <w:p w14:paraId="156ABFA9" w14:textId="77777777" w:rsidR="006F1830" w:rsidRDefault="00936CFA" w:rsidP="00275D8F">
            <w:r>
              <w:rPr>
                <w:b/>
                <w:sz w:val="20"/>
                <w:szCs w:val="24"/>
              </w:rPr>
              <w:t>S</w:t>
            </w:r>
            <w:r w:rsidR="006F1830">
              <w:rPr>
                <w:b/>
                <w:sz w:val="20"/>
                <w:szCs w:val="24"/>
              </w:rPr>
              <w:t>igning</w:t>
            </w:r>
            <w:r>
              <w:rPr>
                <w:b/>
                <w:sz w:val="20"/>
                <w:szCs w:val="24"/>
              </w:rPr>
              <w:t xml:space="preserve"> values</w:t>
            </w:r>
          </w:p>
        </w:tc>
      </w:tr>
      <w:tr w:rsidR="006F1830" w14:paraId="4535AE88" w14:textId="77777777" w:rsidTr="00275D8F">
        <w:tc>
          <w:tcPr>
            <w:tcW w:w="0" w:type="auto"/>
            <w:tcMar>
              <w:top w:w="30" w:type="dxa"/>
              <w:left w:w="30" w:type="dxa"/>
              <w:bottom w:w="20" w:type="dxa"/>
              <w:right w:w="30" w:type="dxa"/>
            </w:tcMar>
          </w:tcPr>
          <w:p w14:paraId="3FFFC74D" w14:textId="77777777" w:rsidR="006F1830" w:rsidRDefault="006F1830" w:rsidP="00275D8F">
            <w:r>
              <w:rPr>
                <w:sz w:val="20"/>
                <w:szCs w:val="24"/>
              </w:rPr>
              <w:t>Protocol</w:t>
            </w:r>
          </w:p>
        </w:tc>
        <w:tc>
          <w:tcPr>
            <w:tcW w:w="0" w:type="auto"/>
            <w:tcMar>
              <w:top w:w="30" w:type="dxa"/>
              <w:left w:w="30" w:type="dxa"/>
              <w:bottom w:w="20" w:type="dxa"/>
              <w:right w:w="30" w:type="dxa"/>
            </w:tcMar>
          </w:tcPr>
          <w:p w14:paraId="528DB1A8" w14:textId="77777777" w:rsidR="006F1830" w:rsidRDefault="006F1830" w:rsidP="00275D8F">
            <w:r>
              <w:rPr>
                <w:sz w:val="20"/>
                <w:szCs w:val="24"/>
              </w:rPr>
              <w:t>Algorithm</w:t>
            </w:r>
          </w:p>
        </w:tc>
        <w:tc>
          <w:tcPr>
            <w:tcW w:w="0" w:type="auto"/>
            <w:tcMar>
              <w:top w:w="30" w:type="dxa"/>
              <w:left w:w="30" w:type="dxa"/>
              <w:bottom w:w="20" w:type="dxa"/>
              <w:right w:w="30" w:type="dxa"/>
            </w:tcMar>
          </w:tcPr>
          <w:p w14:paraId="20E56E52" w14:textId="77777777" w:rsidR="006F1830" w:rsidRDefault="006F1830" w:rsidP="00275D8F">
            <w:proofErr w:type="spellStart"/>
            <w:r>
              <w:rPr>
                <w:sz w:val="20"/>
                <w:szCs w:val="24"/>
              </w:rPr>
              <w:t>KeySize</w:t>
            </w:r>
            <w:proofErr w:type="spellEnd"/>
          </w:p>
        </w:tc>
        <w:tc>
          <w:tcPr>
            <w:tcW w:w="0" w:type="auto"/>
            <w:tcMar>
              <w:top w:w="30" w:type="dxa"/>
              <w:left w:w="30" w:type="dxa"/>
              <w:bottom w:w="20" w:type="dxa"/>
              <w:right w:w="30" w:type="dxa"/>
            </w:tcMar>
          </w:tcPr>
          <w:p w14:paraId="1CC61609" w14:textId="77777777" w:rsidR="006F1830" w:rsidRDefault="006F1830" w:rsidP="00275D8F">
            <w:r>
              <w:rPr>
                <w:sz w:val="20"/>
                <w:szCs w:val="24"/>
              </w:rPr>
              <w:t>HASH</w:t>
            </w:r>
          </w:p>
        </w:tc>
        <w:tc>
          <w:tcPr>
            <w:tcW w:w="0" w:type="auto"/>
            <w:tcMar>
              <w:top w:w="30" w:type="dxa"/>
              <w:left w:w="30" w:type="dxa"/>
              <w:bottom w:w="20" w:type="dxa"/>
              <w:right w:w="30" w:type="dxa"/>
            </w:tcMar>
          </w:tcPr>
          <w:p w14:paraId="76480D5D" w14:textId="77777777" w:rsidR="006F1830" w:rsidRDefault="006F1830" w:rsidP="00275D8F">
            <w:r>
              <w:rPr>
                <w:sz w:val="20"/>
                <w:szCs w:val="24"/>
              </w:rPr>
              <w:t>reference</w:t>
            </w:r>
          </w:p>
        </w:tc>
      </w:tr>
      <w:tr w:rsidR="006F1830" w14:paraId="4B34E75D" w14:textId="77777777" w:rsidTr="00275D8F">
        <w:tc>
          <w:tcPr>
            <w:tcW w:w="0" w:type="auto"/>
            <w:tcMar>
              <w:top w:w="30" w:type="dxa"/>
              <w:left w:w="30" w:type="dxa"/>
              <w:bottom w:w="20" w:type="dxa"/>
              <w:right w:w="30" w:type="dxa"/>
            </w:tcMar>
          </w:tcPr>
          <w:p w14:paraId="37757A16" w14:textId="77777777" w:rsidR="006F1830" w:rsidRDefault="006F1830" w:rsidP="00275D8F">
            <w:r>
              <w:rPr>
                <w:sz w:val="20"/>
                <w:szCs w:val="24"/>
              </w:rPr>
              <w:t>XADES B-B</w:t>
            </w:r>
          </w:p>
        </w:tc>
        <w:tc>
          <w:tcPr>
            <w:tcW w:w="0" w:type="auto"/>
            <w:tcMar>
              <w:top w:w="30" w:type="dxa"/>
              <w:left w:w="30" w:type="dxa"/>
              <w:bottom w:w="20" w:type="dxa"/>
              <w:right w:w="30" w:type="dxa"/>
            </w:tcMar>
          </w:tcPr>
          <w:p w14:paraId="30D9804D" w14:textId="77777777" w:rsidR="006F1830" w:rsidRDefault="006F1830" w:rsidP="00275D8F">
            <w:r>
              <w:rPr>
                <w:sz w:val="20"/>
                <w:szCs w:val="24"/>
              </w:rPr>
              <w:t>DS-RSA; PSS (PKCS#1v2.1)</w:t>
            </w:r>
          </w:p>
        </w:tc>
        <w:tc>
          <w:tcPr>
            <w:tcW w:w="0" w:type="auto"/>
            <w:tcMar>
              <w:top w:w="30" w:type="dxa"/>
              <w:left w:w="30" w:type="dxa"/>
              <w:bottom w:w="20" w:type="dxa"/>
              <w:right w:w="30" w:type="dxa"/>
            </w:tcMar>
          </w:tcPr>
          <w:p w14:paraId="231BC970" w14:textId="77777777" w:rsidR="006F1830" w:rsidRDefault="006F1830" w:rsidP="00275D8F">
            <w:r>
              <w:rPr>
                <w:sz w:val="20"/>
                <w:szCs w:val="24"/>
              </w:rPr>
              <w:t>2048</w:t>
            </w:r>
          </w:p>
        </w:tc>
        <w:tc>
          <w:tcPr>
            <w:tcW w:w="0" w:type="auto"/>
            <w:tcMar>
              <w:top w:w="30" w:type="dxa"/>
              <w:left w:w="30" w:type="dxa"/>
              <w:bottom w:w="20" w:type="dxa"/>
              <w:right w:w="30" w:type="dxa"/>
            </w:tcMar>
          </w:tcPr>
          <w:p w14:paraId="7C0BA1C1" w14:textId="77777777" w:rsidR="006F1830" w:rsidRDefault="006F1830" w:rsidP="00275D8F">
            <w:r>
              <w:rPr>
                <w:sz w:val="20"/>
                <w:szCs w:val="24"/>
              </w:rPr>
              <w:t>SHA-256</w:t>
            </w:r>
          </w:p>
        </w:tc>
        <w:tc>
          <w:tcPr>
            <w:tcW w:w="0" w:type="auto"/>
            <w:tcMar>
              <w:top w:w="30" w:type="dxa"/>
              <w:left w:w="30" w:type="dxa"/>
              <w:bottom w:w="20" w:type="dxa"/>
              <w:right w:w="30" w:type="dxa"/>
            </w:tcMar>
          </w:tcPr>
          <w:p w14:paraId="654961AC" w14:textId="77777777" w:rsidR="006F1830" w:rsidRDefault="006F1830" w:rsidP="00275D8F">
            <w:r>
              <w:rPr>
                <w:sz w:val="20"/>
                <w:szCs w:val="24"/>
              </w:rPr>
              <w:t>RFC3447, PKCS1, ISO9796-2]</w:t>
            </w:r>
          </w:p>
        </w:tc>
      </w:tr>
    </w:tbl>
    <w:p w14:paraId="479CB97F" w14:textId="77777777" w:rsidR="006F1830" w:rsidRDefault="006F1830" w:rsidP="006F1830"/>
    <w:tbl>
      <w:tblPr>
        <w:tblStyle w:val="ScrollTableNormal"/>
        <w:tblW w:w="5000" w:type="pct"/>
        <w:tblLook w:val="0000" w:firstRow="0" w:lastRow="0" w:firstColumn="0" w:lastColumn="0" w:noHBand="0" w:noVBand="0"/>
      </w:tblPr>
      <w:tblGrid>
        <w:gridCol w:w="4720"/>
        <w:gridCol w:w="10105"/>
      </w:tblGrid>
      <w:tr w:rsidR="006F1830" w14:paraId="24796165" w14:textId="77777777" w:rsidTr="00275D8F">
        <w:tc>
          <w:tcPr>
            <w:tcW w:w="0" w:type="auto"/>
            <w:gridSpan w:val="2"/>
            <w:shd w:val="solid" w:color="F0F0F0" w:fill="F0F0F0"/>
            <w:tcMar>
              <w:top w:w="30" w:type="dxa"/>
              <w:left w:w="30" w:type="dxa"/>
              <w:bottom w:w="20" w:type="dxa"/>
              <w:right w:w="30" w:type="dxa"/>
            </w:tcMar>
          </w:tcPr>
          <w:p w14:paraId="62850764" w14:textId="77777777" w:rsidR="006F1830" w:rsidRDefault="006F1830" w:rsidP="00275D8F">
            <w:r>
              <w:rPr>
                <w:b/>
                <w:sz w:val="20"/>
                <w:szCs w:val="24"/>
              </w:rPr>
              <w:t>Certificate for signing</w:t>
            </w:r>
          </w:p>
        </w:tc>
      </w:tr>
      <w:tr w:rsidR="006F1830" w14:paraId="04CBAA0D" w14:textId="77777777" w:rsidTr="00275D8F">
        <w:tc>
          <w:tcPr>
            <w:tcW w:w="0" w:type="auto"/>
            <w:tcMar>
              <w:top w:w="30" w:type="dxa"/>
              <w:left w:w="30" w:type="dxa"/>
              <w:bottom w:w="20" w:type="dxa"/>
              <w:right w:w="30" w:type="dxa"/>
            </w:tcMar>
          </w:tcPr>
          <w:p w14:paraId="5F9A1FE7" w14:textId="77777777" w:rsidR="006F1830" w:rsidRDefault="006F1830" w:rsidP="00275D8F">
            <w:r>
              <w:rPr>
                <w:sz w:val="20"/>
                <w:szCs w:val="24"/>
              </w:rPr>
              <w:t>type</w:t>
            </w:r>
          </w:p>
        </w:tc>
        <w:tc>
          <w:tcPr>
            <w:tcW w:w="0" w:type="auto"/>
            <w:tcMar>
              <w:top w:w="30" w:type="dxa"/>
              <w:left w:w="30" w:type="dxa"/>
              <w:bottom w:w="20" w:type="dxa"/>
              <w:right w:w="30" w:type="dxa"/>
            </w:tcMar>
          </w:tcPr>
          <w:p w14:paraId="36C6D44F" w14:textId="77777777" w:rsidR="006F1830" w:rsidRDefault="006F1830" w:rsidP="00275D8F">
            <w:r>
              <w:rPr>
                <w:sz w:val="20"/>
                <w:szCs w:val="24"/>
              </w:rPr>
              <w:t>X.509 V3</w:t>
            </w:r>
          </w:p>
        </w:tc>
      </w:tr>
      <w:tr w:rsidR="006F1830" w14:paraId="0B35B5E9" w14:textId="77777777" w:rsidTr="00275D8F">
        <w:tc>
          <w:tcPr>
            <w:tcW w:w="0" w:type="auto"/>
            <w:tcMar>
              <w:top w:w="30" w:type="dxa"/>
              <w:left w:w="30" w:type="dxa"/>
              <w:bottom w:w="20" w:type="dxa"/>
              <w:right w:w="30" w:type="dxa"/>
            </w:tcMar>
          </w:tcPr>
          <w:p w14:paraId="144775EA" w14:textId="77777777" w:rsidR="006F1830" w:rsidRDefault="006F1830" w:rsidP="00275D8F">
            <w:r>
              <w:rPr>
                <w:sz w:val="20"/>
                <w:szCs w:val="24"/>
              </w:rPr>
              <w:t>CN / Identity holding private key</w:t>
            </w:r>
          </w:p>
        </w:tc>
        <w:tc>
          <w:tcPr>
            <w:tcW w:w="0" w:type="auto"/>
            <w:tcMar>
              <w:top w:w="30" w:type="dxa"/>
              <w:left w:w="30" w:type="dxa"/>
              <w:bottom w:w="20" w:type="dxa"/>
              <w:right w:w="30" w:type="dxa"/>
            </w:tcMar>
          </w:tcPr>
          <w:p w14:paraId="14834689" w14:textId="77777777" w:rsidR="006F1830" w:rsidRDefault="006F1830" w:rsidP="00275D8F">
            <w:r>
              <w:rPr>
                <w:sz w:val="20"/>
                <w:szCs w:val="24"/>
              </w:rPr>
              <w:t>C3, Access Point for C4, actor in charge of C3</w:t>
            </w:r>
          </w:p>
        </w:tc>
      </w:tr>
      <w:tr w:rsidR="006F1830" w14:paraId="1AC0B41A" w14:textId="77777777" w:rsidTr="00275D8F">
        <w:tc>
          <w:tcPr>
            <w:tcW w:w="0" w:type="auto"/>
            <w:tcMar>
              <w:top w:w="30" w:type="dxa"/>
              <w:left w:w="30" w:type="dxa"/>
              <w:bottom w:w="20" w:type="dxa"/>
              <w:right w:w="30" w:type="dxa"/>
            </w:tcMar>
          </w:tcPr>
          <w:p w14:paraId="269071B4" w14:textId="77777777" w:rsidR="006F1830" w:rsidRDefault="006F1830" w:rsidP="00275D8F">
            <w:r>
              <w:rPr>
                <w:sz w:val="20"/>
                <w:szCs w:val="24"/>
              </w:rPr>
              <w:t>Sign / Seal</w:t>
            </w:r>
          </w:p>
        </w:tc>
        <w:tc>
          <w:tcPr>
            <w:tcW w:w="0" w:type="auto"/>
            <w:tcMar>
              <w:top w:w="30" w:type="dxa"/>
              <w:left w:w="30" w:type="dxa"/>
              <w:bottom w:w="20" w:type="dxa"/>
              <w:right w:w="30" w:type="dxa"/>
            </w:tcMar>
          </w:tcPr>
          <w:p w14:paraId="0E66D9DD" w14:textId="77777777" w:rsidR="006F1830" w:rsidRDefault="006F1830" w:rsidP="00275D8F">
            <w:r>
              <w:rPr>
                <w:sz w:val="20"/>
                <w:szCs w:val="24"/>
              </w:rPr>
              <w:t>Sealing, authenticity and integrity</w:t>
            </w:r>
            <w:r>
              <w:rPr>
                <w:sz w:val="20"/>
                <w:szCs w:val="24"/>
              </w:rPr>
              <w:br/>
              <w:t>from signature creation time on</w:t>
            </w:r>
          </w:p>
        </w:tc>
      </w:tr>
      <w:tr w:rsidR="006F1830" w14:paraId="40019994" w14:textId="77777777" w:rsidTr="00275D8F">
        <w:tc>
          <w:tcPr>
            <w:tcW w:w="0" w:type="auto"/>
            <w:tcMar>
              <w:top w:w="30" w:type="dxa"/>
              <w:left w:w="30" w:type="dxa"/>
              <w:bottom w:w="20" w:type="dxa"/>
              <w:right w:w="30" w:type="dxa"/>
            </w:tcMar>
          </w:tcPr>
          <w:p w14:paraId="6DCA017D" w14:textId="77777777" w:rsidR="006F1830" w:rsidRDefault="006F1830" w:rsidP="00275D8F">
            <w:r>
              <w:rPr>
                <w:sz w:val="20"/>
                <w:szCs w:val="24"/>
              </w:rPr>
              <w:t>DATA / Payload</w:t>
            </w:r>
          </w:p>
        </w:tc>
        <w:tc>
          <w:tcPr>
            <w:tcW w:w="0" w:type="auto"/>
            <w:tcMar>
              <w:top w:w="30" w:type="dxa"/>
              <w:left w:w="30" w:type="dxa"/>
              <w:bottom w:w="20" w:type="dxa"/>
              <w:right w:w="30" w:type="dxa"/>
            </w:tcMar>
          </w:tcPr>
          <w:p w14:paraId="79A81384" w14:textId="77777777" w:rsidR="006F1830" w:rsidRDefault="006F1830" w:rsidP="00275D8F">
            <w:r>
              <w:rPr>
                <w:sz w:val="20"/>
                <w:szCs w:val="24"/>
              </w:rPr>
              <w:t>Includes Hash of received data (</w:t>
            </w:r>
            <w:proofErr w:type="spellStart"/>
            <w:r>
              <w:rPr>
                <w:sz w:val="20"/>
                <w:szCs w:val="24"/>
              </w:rPr>
              <w:t>ASiC</w:t>
            </w:r>
            <w:proofErr w:type="spellEnd"/>
            <w:r>
              <w:rPr>
                <w:sz w:val="20"/>
                <w:szCs w:val="24"/>
              </w:rPr>
              <w:t>) container and receiving time</w:t>
            </w:r>
          </w:p>
        </w:tc>
      </w:tr>
      <w:tr w:rsidR="006F1830" w14:paraId="5D7116E0" w14:textId="77777777" w:rsidTr="00275D8F">
        <w:tc>
          <w:tcPr>
            <w:tcW w:w="0" w:type="auto"/>
            <w:tcMar>
              <w:top w:w="30" w:type="dxa"/>
              <w:left w:w="30" w:type="dxa"/>
              <w:bottom w:w="20" w:type="dxa"/>
              <w:right w:w="30" w:type="dxa"/>
            </w:tcMar>
          </w:tcPr>
          <w:p w14:paraId="186D8887" w14:textId="77777777" w:rsidR="006F1830" w:rsidRDefault="006F1830" w:rsidP="00275D8F">
            <w:r>
              <w:rPr>
                <w:sz w:val="20"/>
                <w:szCs w:val="24"/>
              </w:rPr>
              <w:t>Key specs</w:t>
            </w:r>
          </w:p>
        </w:tc>
        <w:tc>
          <w:tcPr>
            <w:tcW w:w="0" w:type="auto"/>
            <w:tcMar>
              <w:top w:w="30" w:type="dxa"/>
              <w:left w:w="30" w:type="dxa"/>
              <w:bottom w:w="20" w:type="dxa"/>
              <w:right w:w="30" w:type="dxa"/>
            </w:tcMar>
          </w:tcPr>
          <w:p w14:paraId="3D1B5AA4" w14:textId="77777777" w:rsidR="006F1830" w:rsidRDefault="006F1830" w:rsidP="00275D8F">
            <w:r>
              <w:rPr>
                <w:sz w:val="20"/>
                <w:szCs w:val="24"/>
              </w:rPr>
              <w:t>RSA-2048</w:t>
            </w:r>
          </w:p>
        </w:tc>
      </w:tr>
      <w:tr w:rsidR="006F1830" w14:paraId="7B23B992" w14:textId="77777777" w:rsidTr="00275D8F">
        <w:tc>
          <w:tcPr>
            <w:tcW w:w="0" w:type="auto"/>
            <w:tcMar>
              <w:top w:w="30" w:type="dxa"/>
              <w:left w:w="30" w:type="dxa"/>
              <w:bottom w:w="20" w:type="dxa"/>
              <w:right w:w="30" w:type="dxa"/>
            </w:tcMar>
          </w:tcPr>
          <w:p w14:paraId="56876C49" w14:textId="77777777" w:rsidR="006F1830" w:rsidRDefault="006F1830" w:rsidP="00275D8F">
            <w:r>
              <w:rPr>
                <w:sz w:val="20"/>
                <w:szCs w:val="24"/>
              </w:rPr>
              <w:t>Key usage</w:t>
            </w:r>
          </w:p>
        </w:tc>
        <w:tc>
          <w:tcPr>
            <w:tcW w:w="0" w:type="auto"/>
            <w:tcMar>
              <w:top w:w="30" w:type="dxa"/>
              <w:left w:w="30" w:type="dxa"/>
              <w:bottom w:w="20" w:type="dxa"/>
              <w:right w:w="30" w:type="dxa"/>
            </w:tcMar>
          </w:tcPr>
          <w:p w14:paraId="24520F5A" w14:textId="77777777" w:rsidR="006F1830" w:rsidRDefault="006F1830" w:rsidP="00275D8F">
            <w:r>
              <w:rPr>
                <w:sz w:val="20"/>
                <w:szCs w:val="24"/>
              </w:rPr>
              <w:t>Signature</w:t>
            </w:r>
          </w:p>
        </w:tc>
      </w:tr>
      <w:tr w:rsidR="006F1830" w14:paraId="7CC257F4" w14:textId="77777777" w:rsidTr="00275D8F">
        <w:tc>
          <w:tcPr>
            <w:tcW w:w="0" w:type="auto"/>
            <w:tcMar>
              <w:top w:w="30" w:type="dxa"/>
              <w:left w:w="30" w:type="dxa"/>
              <w:bottom w:w="20" w:type="dxa"/>
              <w:right w:w="30" w:type="dxa"/>
            </w:tcMar>
          </w:tcPr>
          <w:p w14:paraId="249319FD" w14:textId="77777777" w:rsidR="006F1830" w:rsidRDefault="006F1830" w:rsidP="00275D8F">
            <w:r>
              <w:rPr>
                <w:sz w:val="20"/>
                <w:szCs w:val="24"/>
              </w:rPr>
              <w:t>extensions</w:t>
            </w:r>
          </w:p>
        </w:tc>
        <w:tc>
          <w:tcPr>
            <w:tcW w:w="0" w:type="auto"/>
            <w:tcMar>
              <w:top w:w="30" w:type="dxa"/>
              <w:left w:w="30" w:type="dxa"/>
              <w:bottom w:w="20" w:type="dxa"/>
              <w:right w:w="30" w:type="dxa"/>
            </w:tcMar>
          </w:tcPr>
          <w:p w14:paraId="3A58D3CE" w14:textId="77777777" w:rsidR="006F1830" w:rsidRDefault="006F1830" w:rsidP="00275D8F">
            <w:r>
              <w:rPr>
                <w:sz w:val="20"/>
                <w:szCs w:val="24"/>
              </w:rPr>
              <w:t xml:space="preserve">Subject Key </w:t>
            </w:r>
            <w:r w:rsidR="00886D27">
              <w:rPr>
                <w:sz w:val="20"/>
                <w:szCs w:val="24"/>
              </w:rPr>
              <w:t>Identifier</w:t>
            </w:r>
            <w:r>
              <w:rPr>
                <w:sz w:val="20"/>
                <w:szCs w:val="24"/>
              </w:rPr>
              <w:t xml:space="preserve"> (CMS type 2)</w:t>
            </w:r>
          </w:p>
        </w:tc>
      </w:tr>
      <w:tr w:rsidR="006F1830" w14:paraId="449DDCF7" w14:textId="77777777" w:rsidTr="00275D8F">
        <w:tc>
          <w:tcPr>
            <w:tcW w:w="0" w:type="auto"/>
            <w:tcMar>
              <w:top w:w="30" w:type="dxa"/>
              <w:left w:w="30" w:type="dxa"/>
              <w:bottom w:w="20" w:type="dxa"/>
              <w:right w:w="30" w:type="dxa"/>
            </w:tcMar>
          </w:tcPr>
          <w:p w14:paraId="46B52ED7" w14:textId="77777777" w:rsidR="006F1830" w:rsidRDefault="006F1830" w:rsidP="00275D8F">
            <w:r>
              <w:rPr>
                <w:sz w:val="20"/>
                <w:szCs w:val="24"/>
              </w:rPr>
              <w:t>HASH algorithm</w:t>
            </w:r>
          </w:p>
        </w:tc>
        <w:tc>
          <w:tcPr>
            <w:tcW w:w="0" w:type="auto"/>
            <w:tcMar>
              <w:top w:w="30" w:type="dxa"/>
              <w:left w:w="30" w:type="dxa"/>
              <w:bottom w:w="20" w:type="dxa"/>
              <w:right w:w="30" w:type="dxa"/>
            </w:tcMar>
          </w:tcPr>
          <w:p w14:paraId="2FD2CA0B" w14:textId="77777777" w:rsidR="006F1830" w:rsidRDefault="006F1830" w:rsidP="00275D8F">
            <w:r>
              <w:rPr>
                <w:sz w:val="20"/>
                <w:szCs w:val="24"/>
              </w:rPr>
              <w:t>SHA-256</w:t>
            </w:r>
          </w:p>
        </w:tc>
      </w:tr>
      <w:tr w:rsidR="006F1830" w14:paraId="5AB37799" w14:textId="77777777" w:rsidTr="00275D8F">
        <w:tc>
          <w:tcPr>
            <w:tcW w:w="0" w:type="auto"/>
            <w:tcMar>
              <w:top w:w="30" w:type="dxa"/>
              <w:left w:w="30" w:type="dxa"/>
              <w:bottom w:w="20" w:type="dxa"/>
              <w:right w:w="30" w:type="dxa"/>
            </w:tcMar>
          </w:tcPr>
          <w:p w14:paraId="7732C8D1" w14:textId="77777777" w:rsidR="006F1830" w:rsidRDefault="006F1830" w:rsidP="00275D8F">
            <w:r>
              <w:rPr>
                <w:sz w:val="20"/>
                <w:szCs w:val="24"/>
              </w:rPr>
              <w:t>PKI</w:t>
            </w:r>
          </w:p>
        </w:tc>
        <w:tc>
          <w:tcPr>
            <w:tcW w:w="0" w:type="auto"/>
            <w:tcMar>
              <w:top w:w="30" w:type="dxa"/>
              <w:left w:w="30" w:type="dxa"/>
              <w:bottom w:w="20" w:type="dxa"/>
              <w:right w:w="30" w:type="dxa"/>
            </w:tcMar>
          </w:tcPr>
          <w:p w14:paraId="724EF900" w14:textId="77777777" w:rsidR="006F1830" w:rsidRPr="00717491" w:rsidRDefault="00717491" w:rsidP="00717491">
            <w:r>
              <w:rPr>
                <w:sz w:val="20"/>
                <w:szCs w:val="24"/>
              </w:rPr>
              <w:t xml:space="preserve">Signed by the Pre-Award AP Provider certificate (C3) on behalf of C4 </w:t>
            </w:r>
          </w:p>
        </w:tc>
      </w:tr>
      <w:tr w:rsidR="006F1830" w14:paraId="30EB95FF" w14:textId="77777777" w:rsidTr="00275D8F">
        <w:tc>
          <w:tcPr>
            <w:tcW w:w="0" w:type="auto"/>
            <w:tcMar>
              <w:top w:w="30" w:type="dxa"/>
              <w:left w:w="30" w:type="dxa"/>
              <w:bottom w:w="20" w:type="dxa"/>
              <w:right w:w="30" w:type="dxa"/>
            </w:tcMar>
          </w:tcPr>
          <w:p w14:paraId="32001980" w14:textId="77777777" w:rsidR="006F1830" w:rsidRDefault="006F1830" w:rsidP="00275D8F">
            <w:r>
              <w:rPr>
                <w:sz w:val="20"/>
                <w:szCs w:val="24"/>
              </w:rPr>
              <w:t>Qualified</w:t>
            </w:r>
          </w:p>
        </w:tc>
        <w:tc>
          <w:tcPr>
            <w:tcW w:w="0" w:type="auto"/>
            <w:tcMar>
              <w:top w:w="30" w:type="dxa"/>
              <w:left w:w="30" w:type="dxa"/>
              <w:bottom w:w="20" w:type="dxa"/>
              <w:right w:w="30" w:type="dxa"/>
            </w:tcMar>
          </w:tcPr>
          <w:p w14:paraId="48DF1313" w14:textId="77777777" w:rsidR="006F1830" w:rsidRDefault="00717491" w:rsidP="00717491">
            <w:r>
              <w:rPr>
                <w:sz w:val="20"/>
                <w:szCs w:val="24"/>
              </w:rPr>
              <w:t>NO</w:t>
            </w:r>
          </w:p>
        </w:tc>
      </w:tr>
      <w:tr w:rsidR="006F1830" w14:paraId="5596022C" w14:textId="77777777" w:rsidTr="00275D8F">
        <w:tc>
          <w:tcPr>
            <w:tcW w:w="0" w:type="auto"/>
            <w:tcMar>
              <w:top w:w="30" w:type="dxa"/>
              <w:left w:w="30" w:type="dxa"/>
              <w:bottom w:w="20" w:type="dxa"/>
              <w:right w:w="30" w:type="dxa"/>
            </w:tcMar>
          </w:tcPr>
          <w:p w14:paraId="58E62629" w14:textId="77777777" w:rsidR="006F1830" w:rsidRDefault="006F1830" w:rsidP="00275D8F">
            <w:r>
              <w:rPr>
                <w:sz w:val="20"/>
                <w:szCs w:val="24"/>
              </w:rPr>
              <w:t>Verifiable / can be validated</w:t>
            </w:r>
          </w:p>
        </w:tc>
        <w:tc>
          <w:tcPr>
            <w:tcW w:w="0" w:type="auto"/>
            <w:tcMar>
              <w:top w:w="30" w:type="dxa"/>
              <w:left w:w="30" w:type="dxa"/>
              <w:bottom w:w="20" w:type="dxa"/>
              <w:right w:w="30" w:type="dxa"/>
            </w:tcMar>
          </w:tcPr>
          <w:p w14:paraId="1052DA86" w14:textId="77777777" w:rsidR="006F1830" w:rsidRDefault="006F1830" w:rsidP="00275D8F">
            <w:r>
              <w:rPr>
                <w:sz w:val="20"/>
                <w:szCs w:val="24"/>
              </w:rPr>
              <w:t>YES (PTN PKI)</w:t>
            </w:r>
          </w:p>
        </w:tc>
      </w:tr>
    </w:tbl>
    <w:p w14:paraId="76DE345D" w14:textId="77777777" w:rsidR="00A11754" w:rsidRDefault="00A11754" w:rsidP="00A11754">
      <w:pPr>
        <w:pStyle w:val="Heading1"/>
        <w:ind w:left="357" w:hanging="357"/>
      </w:pPr>
      <w:bookmarkStart w:id="68" w:name="_Toc517690135"/>
      <w:r>
        <w:t>SBDH Profile</w:t>
      </w:r>
      <w:bookmarkEnd w:id="68"/>
    </w:p>
    <w:p w14:paraId="458BC095" w14:textId="77777777" w:rsidR="001007B5" w:rsidRDefault="001007B5" w:rsidP="001007B5">
      <w:pPr>
        <w:pStyle w:val="Heading2"/>
      </w:pPr>
      <w:bookmarkStart w:id="69" w:name="_Toc517690136"/>
      <w:r>
        <w:t>Introduction</w:t>
      </w:r>
      <w:bookmarkEnd w:id="69"/>
    </w:p>
    <w:p w14:paraId="1D67E414" w14:textId="77777777" w:rsidR="001007B5" w:rsidRDefault="001007B5" w:rsidP="001007B5">
      <w:r>
        <w:t xml:space="preserve">SBDH (Standard Business Document Header) provides an XML format for a </w:t>
      </w:r>
      <w:proofErr w:type="spellStart"/>
      <w:r>
        <w:t>standardised</w:t>
      </w:r>
      <w:proofErr w:type="spellEnd"/>
      <w:r>
        <w:t xml:space="preserve"> business document envelope. The SBDH is based on UN/CEFACT STANDARD BUSINESS DOCUMENT HEADER Technical Specification Version 1.3.</w:t>
      </w:r>
    </w:p>
    <w:p w14:paraId="35A5A5D6" w14:textId="77777777" w:rsidR="00A56910" w:rsidRDefault="00C04B8B" w:rsidP="001007B5">
      <w:r>
        <w:t xml:space="preserve">The PEPPOL Pre-award follows the PEPPOL Business Message Envelope v 1.2, makes use of the non-xml payloads section of the specification. Specifically, it follows section 2.3.1 of the specification, using </w:t>
      </w:r>
      <w:r w:rsidRPr="00A94690">
        <w:rPr>
          <w:b/>
        </w:rPr>
        <w:t>“application/</w:t>
      </w:r>
      <w:proofErr w:type="spellStart"/>
      <w:r w:rsidRPr="00A94690">
        <w:rPr>
          <w:b/>
        </w:rPr>
        <w:t>vnd.etsi.asic-e+zip</w:t>
      </w:r>
      <w:proofErr w:type="spellEnd"/>
      <w:r w:rsidRPr="00A94690">
        <w:rPr>
          <w:b/>
        </w:rPr>
        <w:t>”</w:t>
      </w:r>
      <w:r>
        <w:t xml:space="preserve"> for the </w:t>
      </w:r>
      <w:proofErr w:type="spellStart"/>
      <w:r>
        <w:t>mimeType</w:t>
      </w:r>
      <w:proofErr w:type="spellEnd"/>
      <w:r>
        <w:t xml:space="preserve"> attribute of the </w:t>
      </w:r>
      <w:r w:rsidRPr="00A94690">
        <w:rPr>
          <w:b/>
        </w:rPr>
        <w:t>&lt;</w:t>
      </w:r>
      <w:proofErr w:type="spellStart"/>
      <w:r w:rsidRPr="00A94690">
        <w:rPr>
          <w:b/>
        </w:rPr>
        <w:t>BinaryContent</w:t>
      </w:r>
      <w:proofErr w:type="spellEnd"/>
      <w:r w:rsidRPr="00A94690">
        <w:rPr>
          <w:b/>
        </w:rPr>
        <w:t>&gt;</w:t>
      </w:r>
      <w:r>
        <w:t xml:space="preserve"> tag. </w:t>
      </w:r>
    </w:p>
    <w:p w14:paraId="2ED7E307" w14:textId="77777777" w:rsidR="001007B5" w:rsidRDefault="001007B5" w:rsidP="001007B5">
      <w:pPr>
        <w:pStyle w:val="Heading2"/>
      </w:pPr>
      <w:bookmarkStart w:id="70" w:name="_Toc517690137"/>
      <w:r>
        <w:t>Description</w:t>
      </w:r>
      <w:bookmarkEnd w:id="70"/>
    </w:p>
    <w:p w14:paraId="2B2D46AE" w14:textId="77777777" w:rsidR="00A11754" w:rsidRDefault="001007B5" w:rsidP="001007B5">
      <w:r>
        <w:t>The table below describes each of the elements of the SBDH</w:t>
      </w:r>
      <w:r w:rsidR="00A56910">
        <w:t>, as they are used in the pre-award domain</w:t>
      </w:r>
    </w:p>
    <w:tbl>
      <w:tblPr>
        <w:tblStyle w:val="ScrollTableNormal"/>
        <w:tblW w:w="5000" w:type="pct"/>
        <w:tblLook w:val="0020" w:firstRow="1" w:lastRow="0" w:firstColumn="0" w:lastColumn="0" w:noHBand="0" w:noVBand="0"/>
      </w:tblPr>
      <w:tblGrid>
        <w:gridCol w:w="3545"/>
        <w:gridCol w:w="4975"/>
        <w:gridCol w:w="1405"/>
        <w:gridCol w:w="439"/>
        <w:gridCol w:w="4461"/>
      </w:tblGrid>
      <w:tr w:rsidR="001007B5" w14:paraId="6BEC5472" w14:textId="77777777" w:rsidTr="0002275A">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02FD5177" w14:textId="77777777" w:rsidR="001007B5" w:rsidRDefault="001007B5" w:rsidP="0002275A">
            <w:r>
              <w:rPr>
                <w:b/>
                <w:sz w:val="20"/>
                <w:szCs w:val="24"/>
              </w:rPr>
              <w:t>SBDH Element / Attribute</w:t>
            </w:r>
          </w:p>
        </w:tc>
        <w:tc>
          <w:tcPr>
            <w:tcW w:w="0" w:type="auto"/>
            <w:tcMar>
              <w:top w:w="30" w:type="dxa"/>
              <w:left w:w="30" w:type="dxa"/>
              <w:bottom w:w="20" w:type="dxa"/>
              <w:right w:w="30" w:type="dxa"/>
            </w:tcMar>
          </w:tcPr>
          <w:p w14:paraId="4B2AE3F3" w14:textId="77777777" w:rsidR="001007B5" w:rsidRDefault="001007B5" w:rsidP="0002275A">
            <w:r>
              <w:rPr>
                <w:b/>
                <w:sz w:val="20"/>
                <w:szCs w:val="24"/>
              </w:rPr>
              <w:t xml:space="preserve">Usage in </w:t>
            </w:r>
            <w:proofErr w:type="spellStart"/>
            <w:r>
              <w:rPr>
                <w:b/>
                <w:sz w:val="20"/>
                <w:szCs w:val="24"/>
              </w:rPr>
              <w:t>eTendering</w:t>
            </w:r>
            <w:proofErr w:type="spellEnd"/>
            <w:r>
              <w:rPr>
                <w:b/>
                <w:sz w:val="20"/>
                <w:szCs w:val="24"/>
              </w:rPr>
              <w:t xml:space="preserve"> pilot</w:t>
            </w:r>
          </w:p>
        </w:tc>
        <w:tc>
          <w:tcPr>
            <w:tcW w:w="0" w:type="auto"/>
            <w:tcMar>
              <w:top w:w="30" w:type="dxa"/>
              <w:left w:w="30" w:type="dxa"/>
              <w:bottom w:w="20" w:type="dxa"/>
              <w:right w:w="30" w:type="dxa"/>
            </w:tcMar>
          </w:tcPr>
          <w:p w14:paraId="4777B114" w14:textId="77777777" w:rsidR="001007B5" w:rsidRDefault="001007B5" w:rsidP="0002275A">
            <w:r>
              <w:rPr>
                <w:b/>
                <w:sz w:val="20"/>
                <w:szCs w:val="24"/>
              </w:rPr>
              <w:t>OPTIONALITY</w:t>
            </w:r>
          </w:p>
        </w:tc>
        <w:tc>
          <w:tcPr>
            <w:tcW w:w="0" w:type="auto"/>
            <w:tcMar>
              <w:top w:w="30" w:type="dxa"/>
              <w:left w:w="30" w:type="dxa"/>
              <w:bottom w:w="20" w:type="dxa"/>
              <w:right w:w="30" w:type="dxa"/>
            </w:tcMar>
          </w:tcPr>
          <w:p w14:paraId="55D127E7" w14:textId="77777777" w:rsidR="001007B5" w:rsidRDefault="001007B5" w:rsidP="0002275A">
            <w:r>
              <w:rPr>
                <w:b/>
                <w:sz w:val="20"/>
                <w:szCs w:val="24"/>
              </w:rPr>
              <w:t>Occ</w:t>
            </w:r>
          </w:p>
        </w:tc>
        <w:tc>
          <w:tcPr>
            <w:tcW w:w="0" w:type="auto"/>
            <w:tcMar>
              <w:top w:w="30" w:type="dxa"/>
              <w:left w:w="30" w:type="dxa"/>
              <w:bottom w:w="20" w:type="dxa"/>
              <w:right w:w="30" w:type="dxa"/>
            </w:tcMar>
          </w:tcPr>
          <w:p w14:paraId="53F4A860" w14:textId="77777777" w:rsidR="001007B5" w:rsidRDefault="001007B5" w:rsidP="0002275A">
            <w:r>
              <w:rPr>
                <w:b/>
                <w:sz w:val="20"/>
                <w:szCs w:val="24"/>
              </w:rPr>
              <w:t>Value / Example</w:t>
            </w:r>
          </w:p>
        </w:tc>
      </w:tr>
      <w:tr w:rsidR="001007B5" w14:paraId="2BD5EE6D" w14:textId="77777777" w:rsidTr="0002275A">
        <w:tc>
          <w:tcPr>
            <w:tcW w:w="0" w:type="auto"/>
            <w:tcMar>
              <w:top w:w="30" w:type="dxa"/>
              <w:left w:w="30" w:type="dxa"/>
              <w:bottom w:w="20" w:type="dxa"/>
              <w:right w:w="30" w:type="dxa"/>
            </w:tcMar>
          </w:tcPr>
          <w:p w14:paraId="647096FE" w14:textId="77777777" w:rsidR="001007B5" w:rsidRDefault="001007B5" w:rsidP="0002275A">
            <w:pPr>
              <w:pStyle w:val="PlainText"/>
            </w:pPr>
            <w:r>
              <w:rPr>
                <w:rFonts w:eastAsia="Times New Roman"/>
                <w:sz w:val="20"/>
                <w:szCs w:val="24"/>
              </w:rPr>
              <w:t>| StandardBusinessDocumentHeader</w:t>
            </w:r>
          </w:p>
        </w:tc>
        <w:tc>
          <w:tcPr>
            <w:tcW w:w="0" w:type="auto"/>
            <w:tcMar>
              <w:top w:w="30" w:type="dxa"/>
              <w:left w:w="30" w:type="dxa"/>
              <w:bottom w:w="20" w:type="dxa"/>
              <w:right w:w="30" w:type="dxa"/>
            </w:tcMar>
          </w:tcPr>
          <w:p w14:paraId="4E5D7899" w14:textId="77777777" w:rsidR="001007B5" w:rsidRDefault="00E0476B" w:rsidP="0002275A">
            <w:pPr>
              <w:pStyle w:val="PlainText"/>
            </w:pPr>
            <w:r w:rsidRPr="008E4FE1">
              <w:rPr>
                <w:rFonts w:eastAsia="Times New Roman"/>
                <w:sz w:val="20"/>
                <w:szCs w:val="24"/>
                <w:lang w:val="en-US"/>
              </w:rPr>
              <w:t xml:space="preserve">The UN/CEFACT standard, containing information </w:t>
            </w:r>
            <w:r w:rsidRPr="008E4FE1">
              <w:rPr>
                <w:rFonts w:eastAsia="Times New Roman"/>
                <w:sz w:val="20"/>
                <w:szCs w:val="24"/>
                <w:lang w:val="en-US"/>
              </w:rPr>
              <w:lastRenderedPageBreak/>
              <w:t>about the routing and processing of the business document. It also identifies the message set that is sent together with on SBDH and the version number of the document(s)</w:t>
            </w:r>
            <w:r w:rsidRPr="008E4FE1">
              <w:rPr>
                <w:rFonts w:eastAsia="Times New Roman"/>
                <w:sz w:val="20"/>
                <w:szCs w:val="24"/>
                <w:lang w:val="en-US"/>
              </w:rPr>
              <w:br/>
              <w:t xml:space="preserve">contained. </w:t>
            </w:r>
            <w:r w:rsidR="001007B5">
              <w:rPr>
                <w:rFonts w:eastAsia="Times New Roman"/>
                <w:sz w:val="20"/>
                <w:szCs w:val="24"/>
              </w:rPr>
              <w:t>Header information MUST be provided using the ‘StandardBusinessDocumentHeader’ element.</w:t>
            </w:r>
          </w:p>
        </w:tc>
        <w:tc>
          <w:tcPr>
            <w:tcW w:w="0" w:type="auto"/>
            <w:tcMar>
              <w:top w:w="30" w:type="dxa"/>
              <w:left w:w="30" w:type="dxa"/>
              <w:bottom w:w="20" w:type="dxa"/>
              <w:right w:w="30" w:type="dxa"/>
            </w:tcMar>
          </w:tcPr>
          <w:p w14:paraId="72E855C1" w14:textId="77777777" w:rsidR="001007B5" w:rsidRDefault="001007B5" w:rsidP="0002275A">
            <w:pPr>
              <w:pStyle w:val="PlainText"/>
            </w:pPr>
            <w:r>
              <w:rPr>
                <w:rFonts w:eastAsia="Times New Roman"/>
                <w:sz w:val="20"/>
                <w:szCs w:val="24"/>
              </w:rPr>
              <w:lastRenderedPageBreak/>
              <w:t>MANDATORY</w:t>
            </w:r>
          </w:p>
        </w:tc>
        <w:tc>
          <w:tcPr>
            <w:tcW w:w="0" w:type="auto"/>
            <w:tcMar>
              <w:top w:w="30" w:type="dxa"/>
              <w:left w:w="30" w:type="dxa"/>
              <w:bottom w:w="20" w:type="dxa"/>
              <w:right w:w="30" w:type="dxa"/>
            </w:tcMar>
          </w:tcPr>
          <w:p w14:paraId="562EB497"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58D2D8D9" w14:textId="77777777" w:rsidR="001007B5" w:rsidRDefault="001007B5" w:rsidP="0002275A">
            <w:pPr>
              <w:pStyle w:val="PlainText"/>
            </w:pPr>
            <w:r>
              <w:rPr>
                <w:rFonts w:eastAsia="Times New Roman"/>
                <w:sz w:val="20"/>
                <w:szCs w:val="24"/>
              </w:rPr>
              <w:t>-</w:t>
            </w:r>
          </w:p>
        </w:tc>
      </w:tr>
      <w:tr w:rsidR="001007B5" w14:paraId="322EB015" w14:textId="77777777" w:rsidTr="0002275A">
        <w:tc>
          <w:tcPr>
            <w:tcW w:w="0" w:type="auto"/>
            <w:tcMar>
              <w:top w:w="30" w:type="dxa"/>
              <w:left w:w="30" w:type="dxa"/>
              <w:bottom w:w="20" w:type="dxa"/>
              <w:right w:w="30" w:type="dxa"/>
            </w:tcMar>
          </w:tcPr>
          <w:p w14:paraId="49288D29" w14:textId="77777777" w:rsidR="001007B5" w:rsidRDefault="001007B5" w:rsidP="0002275A">
            <w:pPr>
              <w:pStyle w:val="PlainText"/>
            </w:pPr>
            <w:r>
              <w:rPr>
                <w:rFonts w:eastAsia="Times New Roman"/>
                <w:sz w:val="20"/>
                <w:szCs w:val="24"/>
              </w:rPr>
              <w:t>--| HeaderVersion</w:t>
            </w:r>
          </w:p>
        </w:tc>
        <w:tc>
          <w:tcPr>
            <w:tcW w:w="0" w:type="auto"/>
            <w:tcMar>
              <w:top w:w="30" w:type="dxa"/>
              <w:left w:w="30" w:type="dxa"/>
              <w:bottom w:w="20" w:type="dxa"/>
              <w:right w:w="30" w:type="dxa"/>
            </w:tcMar>
          </w:tcPr>
          <w:p w14:paraId="33BC3543" w14:textId="77777777" w:rsidR="001007B5" w:rsidRDefault="00E0476B" w:rsidP="0002275A">
            <w:pPr>
              <w:pStyle w:val="PlainText"/>
            </w:pPr>
            <w:r w:rsidRPr="008E4FE1">
              <w:rPr>
                <w:rFonts w:eastAsia="Times New Roman"/>
                <w:sz w:val="20"/>
                <w:szCs w:val="24"/>
                <w:lang w:val="en-US"/>
              </w:rPr>
              <w:t>Version number of the SBDH standard used. The value of the ‘</w:t>
            </w:r>
            <w:proofErr w:type="spellStart"/>
            <w:r w:rsidRPr="008E4FE1">
              <w:rPr>
                <w:rFonts w:eastAsia="Times New Roman"/>
                <w:sz w:val="20"/>
                <w:szCs w:val="24"/>
                <w:lang w:val="en-US"/>
              </w:rPr>
              <w:t>HeaderVersion</w:t>
            </w:r>
            <w:proofErr w:type="spellEnd"/>
            <w:r w:rsidRPr="008E4FE1">
              <w:rPr>
                <w:rFonts w:eastAsia="Times New Roman"/>
                <w:sz w:val="20"/>
                <w:szCs w:val="24"/>
                <w:lang w:val="en-US"/>
              </w:rPr>
              <w:t xml:space="preserve">’ element MUST be set to ‘1.0’. </w:t>
            </w:r>
            <w:r w:rsidR="001007B5">
              <w:rPr>
                <w:rFonts w:eastAsia="Times New Roman"/>
                <w:sz w:val="20"/>
                <w:szCs w:val="24"/>
              </w:rPr>
              <w:t>This is the version number of the standard.</w:t>
            </w:r>
          </w:p>
        </w:tc>
        <w:tc>
          <w:tcPr>
            <w:tcW w:w="0" w:type="auto"/>
            <w:tcMar>
              <w:top w:w="30" w:type="dxa"/>
              <w:left w:w="30" w:type="dxa"/>
              <w:bottom w:w="20" w:type="dxa"/>
              <w:right w:w="30" w:type="dxa"/>
            </w:tcMar>
          </w:tcPr>
          <w:p w14:paraId="56541D3C"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73F27517"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3782DB95" w14:textId="77777777" w:rsidR="001007B5" w:rsidRDefault="001007B5" w:rsidP="0002275A">
            <w:pPr>
              <w:pStyle w:val="PlainText"/>
            </w:pPr>
            <w:r>
              <w:rPr>
                <w:rFonts w:eastAsia="Times New Roman"/>
                <w:sz w:val="20"/>
                <w:szCs w:val="24"/>
              </w:rPr>
              <w:t>Value: 1.0</w:t>
            </w:r>
          </w:p>
        </w:tc>
      </w:tr>
      <w:tr w:rsidR="001007B5" w14:paraId="26D6C1C5" w14:textId="77777777" w:rsidTr="0002275A">
        <w:tc>
          <w:tcPr>
            <w:tcW w:w="0" w:type="auto"/>
            <w:tcMar>
              <w:top w:w="30" w:type="dxa"/>
              <w:left w:w="30" w:type="dxa"/>
              <w:bottom w:w="20" w:type="dxa"/>
              <w:right w:w="30" w:type="dxa"/>
            </w:tcMar>
          </w:tcPr>
          <w:p w14:paraId="4425DE02" w14:textId="77777777" w:rsidR="001007B5" w:rsidRDefault="001007B5" w:rsidP="0002275A">
            <w:pPr>
              <w:pStyle w:val="PlainText"/>
            </w:pPr>
            <w:r>
              <w:rPr>
                <w:rFonts w:eastAsia="Times New Roman"/>
                <w:sz w:val="20"/>
                <w:szCs w:val="24"/>
              </w:rPr>
              <w:t>--| Sender</w:t>
            </w:r>
          </w:p>
        </w:tc>
        <w:tc>
          <w:tcPr>
            <w:tcW w:w="0" w:type="auto"/>
            <w:tcMar>
              <w:top w:w="30" w:type="dxa"/>
              <w:left w:w="30" w:type="dxa"/>
              <w:bottom w:w="20" w:type="dxa"/>
              <w:right w:w="30" w:type="dxa"/>
            </w:tcMar>
          </w:tcPr>
          <w:p w14:paraId="7BC2DE65" w14:textId="77777777" w:rsidR="001007B5" w:rsidRDefault="00E0476B" w:rsidP="0002275A">
            <w:pPr>
              <w:pStyle w:val="PlainText"/>
            </w:pPr>
            <w:r w:rsidRPr="008E4FE1">
              <w:rPr>
                <w:rFonts w:eastAsia="Times New Roman"/>
                <w:sz w:val="20"/>
                <w:szCs w:val="24"/>
                <w:lang w:val="en-US"/>
              </w:rPr>
              <w:t xml:space="preserve">Sender of the message, party representing the organization which created the standard business document. </w:t>
            </w:r>
            <w:r w:rsidR="001007B5">
              <w:rPr>
                <w:rFonts w:eastAsia="Times New Roman"/>
                <w:sz w:val="20"/>
                <w:szCs w:val="24"/>
              </w:rPr>
              <w:t>The ‘Sender’ tag MUST be used exactly only once.</w:t>
            </w:r>
          </w:p>
        </w:tc>
        <w:tc>
          <w:tcPr>
            <w:tcW w:w="0" w:type="auto"/>
            <w:tcMar>
              <w:top w:w="30" w:type="dxa"/>
              <w:left w:w="30" w:type="dxa"/>
              <w:bottom w:w="20" w:type="dxa"/>
              <w:right w:w="30" w:type="dxa"/>
            </w:tcMar>
          </w:tcPr>
          <w:p w14:paraId="7DDAC991"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4D73A9B3"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694212C3" w14:textId="77777777" w:rsidR="001007B5" w:rsidRDefault="001007B5" w:rsidP="0002275A">
            <w:pPr>
              <w:pStyle w:val="PlainText"/>
            </w:pPr>
            <w:r>
              <w:rPr>
                <w:rFonts w:eastAsia="Times New Roman"/>
                <w:sz w:val="20"/>
                <w:szCs w:val="24"/>
              </w:rPr>
              <w:t>-</w:t>
            </w:r>
          </w:p>
        </w:tc>
      </w:tr>
      <w:tr w:rsidR="001007B5" w14:paraId="61A1016F" w14:textId="77777777" w:rsidTr="0002275A">
        <w:tc>
          <w:tcPr>
            <w:tcW w:w="0" w:type="auto"/>
            <w:tcMar>
              <w:top w:w="30" w:type="dxa"/>
              <w:left w:w="30" w:type="dxa"/>
              <w:bottom w:w="20" w:type="dxa"/>
              <w:right w:w="30" w:type="dxa"/>
            </w:tcMar>
          </w:tcPr>
          <w:p w14:paraId="17D470DF" w14:textId="77777777" w:rsidR="001007B5" w:rsidRDefault="001007B5" w:rsidP="0002275A">
            <w:pPr>
              <w:pStyle w:val="PlainText"/>
            </w:pPr>
            <w:r>
              <w:rPr>
                <w:rFonts w:eastAsia="Times New Roman"/>
                <w:sz w:val="20"/>
                <w:szCs w:val="24"/>
              </w:rPr>
              <w:t>----| Identifier</w:t>
            </w:r>
          </w:p>
        </w:tc>
        <w:tc>
          <w:tcPr>
            <w:tcW w:w="0" w:type="auto"/>
            <w:tcMar>
              <w:top w:w="30" w:type="dxa"/>
              <w:left w:w="30" w:type="dxa"/>
              <w:bottom w:w="20" w:type="dxa"/>
              <w:right w:w="30" w:type="dxa"/>
            </w:tcMar>
          </w:tcPr>
          <w:p w14:paraId="4BFAC75E" w14:textId="77777777" w:rsidR="001007B5" w:rsidRDefault="00E0476B" w:rsidP="0002275A">
            <w:pPr>
              <w:pStyle w:val="PlainText"/>
            </w:pPr>
            <w:r w:rsidRPr="008E4FE1">
              <w:rPr>
                <w:rFonts w:eastAsia="Times New Roman"/>
                <w:sz w:val="20"/>
                <w:szCs w:val="24"/>
                <w:lang w:val="en-US"/>
              </w:rPr>
              <w:t>A unique identification key for the sender party. The value of the ‘Identifier’ element of ‘</w:t>
            </w:r>
            <w:proofErr w:type="spellStart"/>
            <w:r w:rsidRPr="008E4FE1">
              <w:rPr>
                <w:rFonts w:eastAsia="Times New Roman"/>
                <w:sz w:val="20"/>
                <w:szCs w:val="24"/>
                <w:lang w:val="en-US"/>
              </w:rPr>
              <w:t>PartnerIdentification</w:t>
            </w:r>
            <w:proofErr w:type="spellEnd"/>
            <w:r w:rsidRPr="008E4FE1">
              <w:rPr>
                <w:rFonts w:eastAsia="Times New Roman"/>
                <w:sz w:val="20"/>
                <w:szCs w:val="24"/>
                <w:lang w:val="en-US"/>
              </w:rPr>
              <w:t xml:space="preserve">’ type MUST be in the [iso6523-actorid-upis] list. </w:t>
            </w:r>
            <w:r w:rsidR="001007B5">
              <w:rPr>
                <w:rFonts w:eastAsia="Times New Roman"/>
                <w:sz w:val="20"/>
                <w:szCs w:val="24"/>
              </w:rPr>
              <w:t>The value must be preceded by the schemeId.</w:t>
            </w:r>
          </w:p>
        </w:tc>
        <w:tc>
          <w:tcPr>
            <w:tcW w:w="0" w:type="auto"/>
            <w:tcMar>
              <w:top w:w="30" w:type="dxa"/>
              <w:left w:w="30" w:type="dxa"/>
              <w:bottom w:w="20" w:type="dxa"/>
              <w:right w:w="30" w:type="dxa"/>
            </w:tcMar>
          </w:tcPr>
          <w:p w14:paraId="6EBF4F5E"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3C54AA68"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171A28EE" w14:textId="77777777" w:rsidR="001007B5" w:rsidRDefault="001007B5" w:rsidP="0002275A">
            <w:pPr>
              <w:pStyle w:val="PlainText"/>
            </w:pPr>
            <w:r>
              <w:rPr>
                <w:rFonts w:eastAsia="Times New Roman"/>
                <w:sz w:val="20"/>
                <w:szCs w:val="24"/>
              </w:rPr>
              <w:t>Example: 0106:12345678</w:t>
            </w:r>
          </w:p>
        </w:tc>
      </w:tr>
      <w:tr w:rsidR="001007B5" w14:paraId="17D1B51D" w14:textId="77777777" w:rsidTr="0002275A">
        <w:tc>
          <w:tcPr>
            <w:tcW w:w="0" w:type="auto"/>
            <w:tcMar>
              <w:top w:w="30" w:type="dxa"/>
              <w:left w:w="30" w:type="dxa"/>
              <w:bottom w:w="20" w:type="dxa"/>
              <w:right w:w="30" w:type="dxa"/>
            </w:tcMar>
          </w:tcPr>
          <w:p w14:paraId="78C0EA65" w14:textId="77777777" w:rsidR="001007B5" w:rsidRDefault="001007B5" w:rsidP="0002275A">
            <w:pPr>
              <w:pStyle w:val="PlainText"/>
            </w:pPr>
            <w:r>
              <w:rPr>
                <w:rFonts w:eastAsia="Times New Roman"/>
                <w:sz w:val="20"/>
                <w:szCs w:val="24"/>
              </w:rPr>
              <w:t>----| Authority</w:t>
            </w:r>
          </w:p>
        </w:tc>
        <w:tc>
          <w:tcPr>
            <w:tcW w:w="0" w:type="auto"/>
            <w:tcMar>
              <w:top w:w="30" w:type="dxa"/>
              <w:left w:w="30" w:type="dxa"/>
              <w:bottom w:w="20" w:type="dxa"/>
              <w:right w:w="30" w:type="dxa"/>
            </w:tcMar>
          </w:tcPr>
          <w:p w14:paraId="1BED1430" w14:textId="77777777" w:rsidR="001007B5" w:rsidRPr="008E4FE1" w:rsidRDefault="00E0476B" w:rsidP="0002275A">
            <w:pPr>
              <w:pStyle w:val="PlainText"/>
              <w:rPr>
                <w:lang w:val="en-US"/>
              </w:rPr>
            </w:pPr>
            <w:r w:rsidRPr="008E4FE1">
              <w:rPr>
                <w:rFonts w:eastAsia="Times New Roman"/>
                <w:sz w:val="20"/>
                <w:szCs w:val="24"/>
                <w:lang w:val="en-US"/>
              </w:rPr>
              <w:t>Authority agency of the identification key. The ‘Authority’ attribute MUST be used.</w:t>
            </w:r>
          </w:p>
        </w:tc>
        <w:tc>
          <w:tcPr>
            <w:tcW w:w="0" w:type="auto"/>
            <w:tcMar>
              <w:top w:w="30" w:type="dxa"/>
              <w:left w:w="30" w:type="dxa"/>
              <w:bottom w:w="20" w:type="dxa"/>
              <w:right w:w="30" w:type="dxa"/>
            </w:tcMar>
          </w:tcPr>
          <w:p w14:paraId="712C33B3" w14:textId="77777777"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14:paraId="47C8580E"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6BE6FF01" w14:textId="77777777" w:rsidR="001007B5" w:rsidRDefault="001007B5" w:rsidP="0002275A">
            <w:pPr>
              <w:pStyle w:val="PlainText"/>
            </w:pPr>
            <w:r>
              <w:rPr>
                <w:rFonts w:eastAsia="Times New Roman"/>
                <w:sz w:val="20"/>
                <w:szCs w:val="24"/>
              </w:rPr>
              <w:t>Value: iso6523-actorid-upis</w:t>
            </w:r>
          </w:p>
        </w:tc>
      </w:tr>
      <w:tr w:rsidR="001007B5" w14:paraId="0716230F" w14:textId="77777777" w:rsidTr="0002275A">
        <w:tc>
          <w:tcPr>
            <w:tcW w:w="0" w:type="auto"/>
            <w:tcMar>
              <w:top w:w="30" w:type="dxa"/>
              <w:left w:w="30" w:type="dxa"/>
              <w:bottom w:w="20" w:type="dxa"/>
              <w:right w:w="30" w:type="dxa"/>
            </w:tcMar>
          </w:tcPr>
          <w:p w14:paraId="631DD4CD" w14:textId="77777777" w:rsidR="001007B5" w:rsidRDefault="001007B5" w:rsidP="0002275A">
            <w:pPr>
              <w:pStyle w:val="PlainText"/>
            </w:pPr>
            <w:r>
              <w:rPr>
                <w:rFonts w:eastAsia="Times New Roman"/>
                <w:sz w:val="20"/>
                <w:szCs w:val="24"/>
              </w:rPr>
              <w:t>--| Receiver</w:t>
            </w:r>
          </w:p>
        </w:tc>
        <w:tc>
          <w:tcPr>
            <w:tcW w:w="0" w:type="auto"/>
            <w:tcMar>
              <w:top w:w="30" w:type="dxa"/>
              <w:left w:w="30" w:type="dxa"/>
              <w:bottom w:w="20" w:type="dxa"/>
              <w:right w:w="30" w:type="dxa"/>
            </w:tcMar>
          </w:tcPr>
          <w:p w14:paraId="0A79B051" w14:textId="77777777" w:rsidR="001007B5" w:rsidRPr="008E4FE1" w:rsidRDefault="00E0476B" w:rsidP="0002275A">
            <w:pPr>
              <w:pStyle w:val="PlainText"/>
              <w:rPr>
                <w:lang w:val="en-US"/>
              </w:rPr>
            </w:pPr>
            <w:r w:rsidRPr="008E4FE1">
              <w:rPr>
                <w:rFonts w:eastAsia="Times New Roman"/>
                <w:sz w:val="20"/>
                <w:szCs w:val="24"/>
                <w:lang w:val="en-US"/>
              </w:rPr>
              <w:t>Receiver of the message, party representing the organization which receives the standard business document. The ‘Receiver’ tag MUST be used at least once and can occur multiple times.</w:t>
            </w:r>
          </w:p>
        </w:tc>
        <w:tc>
          <w:tcPr>
            <w:tcW w:w="0" w:type="auto"/>
            <w:tcMar>
              <w:top w:w="30" w:type="dxa"/>
              <w:left w:w="30" w:type="dxa"/>
              <w:bottom w:w="20" w:type="dxa"/>
              <w:right w:w="30" w:type="dxa"/>
            </w:tcMar>
          </w:tcPr>
          <w:p w14:paraId="796DBFDB"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026629C0"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245C6186" w14:textId="77777777" w:rsidR="001007B5" w:rsidRDefault="001007B5" w:rsidP="0002275A">
            <w:pPr>
              <w:pStyle w:val="PlainText"/>
            </w:pPr>
            <w:r>
              <w:rPr>
                <w:rFonts w:eastAsia="Times New Roman"/>
                <w:sz w:val="20"/>
                <w:szCs w:val="24"/>
              </w:rPr>
              <w:t>-</w:t>
            </w:r>
          </w:p>
        </w:tc>
      </w:tr>
      <w:tr w:rsidR="001007B5" w14:paraId="7A381342" w14:textId="77777777" w:rsidTr="0002275A">
        <w:tc>
          <w:tcPr>
            <w:tcW w:w="0" w:type="auto"/>
            <w:tcMar>
              <w:top w:w="30" w:type="dxa"/>
              <w:left w:w="30" w:type="dxa"/>
              <w:bottom w:w="20" w:type="dxa"/>
              <w:right w:w="30" w:type="dxa"/>
            </w:tcMar>
          </w:tcPr>
          <w:p w14:paraId="774BA49A" w14:textId="77777777" w:rsidR="001007B5" w:rsidRDefault="001007B5" w:rsidP="0002275A">
            <w:pPr>
              <w:pStyle w:val="PlainText"/>
            </w:pPr>
            <w:r>
              <w:rPr>
                <w:rFonts w:eastAsia="Times New Roman"/>
                <w:sz w:val="20"/>
                <w:szCs w:val="24"/>
              </w:rPr>
              <w:t>----| Identifier</w:t>
            </w:r>
          </w:p>
        </w:tc>
        <w:tc>
          <w:tcPr>
            <w:tcW w:w="0" w:type="auto"/>
            <w:tcMar>
              <w:top w:w="30" w:type="dxa"/>
              <w:left w:w="30" w:type="dxa"/>
              <w:bottom w:w="20" w:type="dxa"/>
              <w:right w:w="30" w:type="dxa"/>
            </w:tcMar>
          </w:tcPr>
          <w:p w14:paraId="2BF6A3F4" w14:textId="77777777" w:rsidR="001007B5" w:rsidRDefault="00E0476B" w:rsidP="0002275A">
            <w:pPr>
              <w:pStyle w:val="PlainText"/>
            </w:pPr>
            <w:r w:rsidRPr="008E4FE1">
              <w:rPr>
                <w:rFonts w:eastAsia="Times New Roman"/>
                <w:sz w:val="20"/>
                <w:szCs w:val="24"/>
                <w:lang w:val="en-US"/>
              </w:rPr>
              <w:t>A unique identification key for the receiver party. The value of the ‘Identifier’ element of ‘</w:t>
            </w:r>
            <w:proofErr w:type="spellStart"/>
            <w:r w:rsidRPr="008E4FE1">
              <w:rPr>
                <w:rFonts w:eastAsia="Times New Roman"/>
                <w:sz w:val="20"/>
                <w:szCs w:val="24"/>
                <w:lang w:val="en-US"/>
              </w:rPr>
              <w:t>PartnerIdentification</w:t>
            </w:r>
            <w:proofErr w:type="spellEnd"/>
            <w:r w:rsidRPr="008E4FE1">
              <w:rPr>
                <w:rFonts w:eastAsia="Times New Roman"/>
                <w:sz w:val="20"/>
                <w:szCs w:val="24"/>
                <w:lang w:val="en-US"/>
              </w:rPr>
              <w:t xml:space="preserve">’ type MUST be in the [iso6523-actorid-upis] list. </w:t>
            </w:r>
            <w:r w:rsidR="001007B5">
              <w:rPr>
                <w:rFonts w:eastAsia="Times New Roman"/>
                <w:sz w:val="20"/>
                <w:szCs w:val="24"/>
              </w:rPr>
              <w:t>The value must be preceded by the schemeId.</w:t>
            </w:r>
          </w:p>
        </w:tc>
        <w:tc>
          <w:tcPr>
            <w:tcW w:w="0" w:type="auto"/>
            <w:tcMar>
              <w:top w:w="30" w:type="dxa"/>
              <w:left w:w="30" w:type="dxa"/>
              <w:bottom w:w="20" w:type="dxa"/>
              <w:right w:w="30" w:type="dxa"/>
            </w:tcMar>
          </w:tcPr>
          <w:p w14:paraId="2FFC92CC"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079856B5"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7A4312E0" w14:textId="77777777" w:rsidR="001007B5" w:rsidRDefault="001007B5" w:rsidP="0002275A">
            <w:pPr>
              <w:pStyle w:val="PlainText"/>
            </w:pPr>
            <w:r>
              <w:rPr>
                <w:rFonts w:eastAsia="Times New Roman"/>
                <w:sz w:val="20"/>
                <w:szCs w:val="24"/>
              </w:rPr>
              <w:t>Example: 0106:67654322</w:t>
            </w:r>
          </w:p>
        </w:tc>
      </w:tr>
      <w:tr w:rsidR="001007B5" w14:paraId="1E3B7FED" w14:textId="77777777" w:rsidTr="0002275A">
        <w:tc>
          <w:tcPr>
            <w:tcW w:w="0" w:type="auto"/>
            <w:tcMar>
              <w:top w:w="30" w:type="dxa"/>
              <w:left w:w="30" w:type="dxa"/>
              <w:bottom w:w="20" w:type="dxa"/>
              <w:right w:w="30" w:type="dxa"/>
            </w:tcMar>
          </w:tcPr>
          <w:p w14:paraId="5447BCCB" w14:textId="77777777" w:rsidR="001007B5" w:rsidRDefault="001007B5" w:rsidP="0002275A">
            <w:pPr>
              <w:pStyle w:val="PlainText"/>
            </w:pPr>
            <w:r>
              <w:rPr>
                <w:rFonts w:eastAsia="Times New Roman"/>
                <w:sz w:val="20"/>
                <w:szCs w:val="24"/>
              </w:rPr>
              <w:t>----| Authority</w:t>
            </w:r>
          </w:p>
        </w:tc>
        <w:tc>
          <w:tcPr>
            <w:tcW w:w="0" w:type="auto"/>
            <w:tcMar>
              <w:top w:w="30" w:type="dxa"/>
              <w:left w:w="30" w:type="dxa"/>
              <w:bottom w:w="20" w:type="dxa"/>
              <w:right w:w="30" w:type="dxa"/>
            </w:tcMar>
          </w:tcPr>
          <w:p w14:paraId="5F228E49" w14:textId="77777777" w:rsidR="001007B5" w:rsidRPr="008E4FE1" w:rsidRDefault="00E0476B" w:rsidP="0002275A">
            <w:pPr>
              <w:pStyle w:val="PlainText"/>
              <w:rPr>
                <w:lang w:val="en-US"/>
              </w:rPr>
            </w:pPr>
            <w:r w:rsidRPr="008E4FE1">
              <w:rPr>
                <w:rFonts w:eastAsia="Times New Roman"/>
                <w:sz w:val="20"/>
                <w:szCs w:val="24"/>
                <w:lang w:val="en-US"/>
              </w:rPr>
              <w:t>Authority agency of the identification key. The ‘Authority’ attribute MUST be used.</w:t>
            </w:r>
          </w:p>
        </w:tc>
        <w:tc>
          <w:tcPr>
            <w:tcW w:w="0" w:type="auto"/>
            <w:tcMar>
              <w:top w:w="30" w:type="dxa"/>
              <w:left w:w="30" w:type="dxa"/>
              <w:bottom w:w="20" w:type="dxa"/>
              <w:right w:w="30" w:type="dxa"/>
            </w:tcMar>
          </w:tcPr>
          <w:p w14:paraId="4BB97EDB" w14:textId="77777777"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14:paraId="26446676"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291B7A9C" w14:textId="77777777" w:rsidR="001007B5" w:rsidRDefault="001007B5" w:rsidP="0002275A">
            <w:pPr>
              <w:pStyle w:val="PlainText"/>
            </w:pPr>
            <w:r>
              <w:rPr>
                <w:rFonts w:eastAsia="Times New Roman"/>
                <w:sz w:val="20"/>
                <w:szCs w:val="24"/>
              </w:rPr>
              <w:t>Value: iso6523-actorid-upis</w:t>
            </w:r>
          </w:p>
        </w:tc>
      </w:tr>
      <w:tr w:rsidR="001007B5" w14:paraId="238B674B" w14:textId="77777777" w:rsidTr="0002275A">
        <w:tc>
          <w:tcPr>
            <w:tcW w:w="0" w:type="auto"/>
            <w:tcMar>
              <w:top w:w="30" w:type="dxa"/>
              <w:left w:w="30" w:type="dxa"/>
              <w:bottom w:w="20" w:type="dxa"/>
              <w:right w:w="30" w:type="dxa"/>
            </w:tcMar>
          </w:tcPr>
          <w:p w14:paraId="6BA764FC" w14:textId="77777777" w:rsidR="001007B5" w:rsidRDefault="001007B5" w:rsidP="0002275A">
            <w:pPr>
              <w:pStyle w:val="PlainText"/>
            </w:pPr>
            <w:r>
              <w:rPr>
                <w:rFonts w:eastAsia="Times New Roman"/>
                <w:sz w:val="20"/>
                <w:szCs w:val="24"/>
              </w:rPr>
              <w:t>--| DocumentIdentification</w:t>
            </w:r>
          </w:p>
        </w:tc>
        <w:tc>
          <w:tcPr>
            <w:tcW w:w="0" w:type="auto"/>
            <w:tcMar>
              <w:top w:w="30" w:type="dxa"/>
              <w:left w:w="30" w:type="dxa"/>
              <w:bottom w:w="20" w:type="dxa"/>
              <w:right w:w="30" w:type="dxa"/>
            </w:tcMar>
          </w:tcPr>
          <w:p w14:paraId="0FDA191A" w14:textId="77777777" w:rsidR="001007B5" w:rsidRPr="008E4FE1" w:rsidRDefault="00E0476B" w:rsidP="0002275A">
            <w:pPr>
              <w:pStyle w:val="PlainText"/>
              <w:rPr>
                <w:lang w:val="en-US"/>
              </w:rPr>
            </w:pPr>
            <w:r w:rsidRPr="008E4FE1">
              <w:rPr>
                <w:rFonts w:eastAsia="Times New Roman"/>
                <w:sz w:val="20"/>
                <w:szCs w:val="24"/>
                <w:lang w:val="en-US"/>
              </w:rPr>
              <w:t>Identification information for the document</w:t>
            </w:r>
          </w:p>
        </w:tc>
        <w:tc>
          <w:tcPr>
            <w:tcW w:w="0" w:type="auto"/>
            <w:tcMar>
              <w:top w:w="30" w:type="dxa"/>
              <w:left w:w="30" w:type="dxa"/>
              <w:bottom w:w="20" w:type="dxa"/>
              <w:right w:w="30" w:type="dxa"/>
            </w:tcMar>
          </w:tcPr>
          <w:p w14:paraId="3D01B02B"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04D04488"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44E1BFE4" w14:textId="77777777" w:rsidR="001007B5" w:rsidRDefault="001007B5" w:rsidP="0002275A">
            <w:pPr>
              <w:pStyle w:val="PlainText"/>
            </w:pPr>
            <w:r>
              <w:rPr>
                <w:rFonts w:eastAsia="Times New Roman"/>
                <w:sz w:val="20"/>
                <w:szCs w:val="24"/>
              </w:rPr>
              <w:t>-</w:t>
            </w:r>
          </w:p>
        </w:tc>
      </w:tr>
      <w:tr w:rsidR="001007B5" w14:paraId="211A5740" w14:textId="77777777" w:rsidTr="0002275A">
        <w:tc>
          <w:tcPr>
            <w:tcW w:w="0" w:type="auto"/>
            <w:tcMar>
              <w:top w:w="30" w:type="dxa"/>
              <w:left w:w="30" w:type="dxa"/>
              <w:bottom w:w="20" w:type="dxa"/>
              <w:right w:w="30" w:type="dxa"/>
            </w:tcMar>
          </w:tcPr>
          <w:p w14:paraId="36067D71" w14:textId="77777777" w:rsidR="001007B5" w:rsidRDefault="001007B5" w:rsidP="0002275A">
            <w:pPr>
              <w:pStyle w:val="PlainText"/>
            </w:pPr>
            <w:r>
              <w:rPr>
                <w:rFonts w:eastAsia="Times New Roman"/>
                <w:sz w:val="20"/>
                <w:szCs w:val="24"/>
              </w:rPr>
              <w:t>----| Standard</w:t>
            </w:r>
          </w:p>
        </w:tc>
        <w:tc>
          <w:tcPr>
            <w:tcW w:w="0" w:type="auto"/>
            <w:tcMar>
              <w:top w:w="30" w:type="dxa"/>
              <w:left w:w="30" w:type="dxa"/>
              <w:bottom w:w="20" w:type="dxa"/>
              <w:right w:w="30" w:type="dxa"/>
            </w:tcMar>
          </w:tcPr>
          <w:p w14:paraId="32071FAF" w14:textId="77777777" w:rsidR="001007B5" w:rsidRPr="008E4FE1" w:rsidRDefault="00E0476B" w:rsidP="0002275A">
            <w:pPr>
              <w:pStyle w:val="PlainText"/>
              <w:rPr>
                <w:lang w:val="en-US"/>
              </w:rPr>
            </w:pPr>
            <w:r w:rsidRPr="008E4FE1">
              <w:rPr>
                <w:rFonts w:eastAsia="Times New Roman"/>
                <w:sz w:val="20"/>
                <w:szCs w:val="24"/>
                <w:lang w:val="en-US"/>
              </w:rPr>
              <w:t>The name of the document standard contained in the payload. The value of the element ‘Standard’ MUST be set to the value UBL.</w:t>
            </w:r>
          </w:p>
        </w:tc>
        <w:tc>
          <w:tcPr>
            <w:tcW w:w="0" w:type="auto"/>
            <w:tcMar>
              <w:top w:w="30" w:type="dxa"/>
              <w:left w:w="30" w:type="dxa"/>
              <w:bottom w:w="20" w:type="dxa"/>
              <w:right w:w="30" w:type="dxa"/>
            </w:tcMar>
          </w:tcPr>
          <w:p w14:paraId="565748ED"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6D958975"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1CC733C9" w14:textId="77777777" w:rsidR="001007B5" w:rsidRDefault="001007B5" w:rsidP="0002275A">
            <w:pPr>
              <w:pStyle w:val="PlainText"/>
            </w:pPr>
            <w:r>
              <w:rPr>
                <w:rFonts w:eastAsia="Times New Roman"/>
                <w:sz w:val="20"/>
                <w:szCs w:val="24"/>
              </w:rPr>
              <w:t>Value: UBL</w:t>
            </w:r>
          </w:p>
        </w:tc>
      </w:tr>
      <w:tr w:rsidR="001007B5" w14:paraId="16A97104" w14:textId="77777777" w:rsidTr="0002275A">
        <w:tc>
          <w:tcPr>
            <w:tcW w:w="0" w:type="auto"/>
            <w:tcMar>
              <w:top w:w="30" w:type="dxa"/>
              <w:left w:w="30" w:type="dxa"/>
              <w:bottom w:w="20" w:type="dxa"/>
              <w:right w:w="30" w:type="dxa"/>
            </w:tcMar>
          </w:tcPr>
          <w:p w14:paraId="0A91F2B1" w14:textId="77777777" w:rsidR="001007B5" w:rsidRDefault="001007B5" w:rsidP="0002275A">
            <w:pPr>
              <w:pStyle w:val="PlainText"/>
            </w:pPr>
            <w:r>
              <w:rPr>
                <w:rFonts w:eastAsia="Times New Roman"/>
                <w:sz w:val="20"/>
                <w:szCs w:val="24"/>
              </w:rPr>
              <w:t>----| TypeVersion</w:t>
            </w:r>
          </w:p>
        </w:tc>
        <w:tc>
          <w:tcPr>
            <w:tcW w:w="0" w:type="auto"/>
            <w:tcMar>
              <w:top w:w="30" w:type="dxa"/>
              <w:left w:w="30" w:type="dxa"/>
              <w:bottom w:w="20" w:type="dxa"/>
              <w:right w:w="30" w:type="dxa"/>
            </w:tcMar>
          </w:tcPr>
          <w:p w14:paraId="1C182BDF" w14:textId="77777777" w:rsidR="001007B5" w:rsidRPr="008E4FE1" w:rsidRDefault="00E0476B" w:rsidP="0002275A">
            <w:pPr>
              <w:pStyle w:val="PlainText"/>
              <w:rPr>
                <w:lang w:val="en-US"/>
              </w:rPr>
            </w:pPr>
            <w:r w:rsidRPr="008E4FE1">
              <w:rPr>
                <w:rFonts w:eastAsia="Times New Roman"/>
                <w:sz w:val="20"/>
                <w:szCs w:val="24"/>
                <w:lang w:val="en-US"/>
              </w:rPr>
              <w:t>The version number of the UBL standard used. The SBDH specification requires that all documents sent with one header have the same version number.</w:t>
            </w:r>
          </w:p>
        </w:tc>
        <w:tc>
          <w:tcPr>
            <w:tcW w:w="0" w:type="auto"/>
            <w:tcMar>
              <w:top w:w="30" w:type="dxa"/>
              <w:left w:w="30" w:type="dxa"/>
              <w:bottom w:w="20" w:type="dxa"/>
              <w:right w:w="30" w:type="dxa"/>
            </w:tcMar>
          </w:tcPr>
          <w:p w14:paraId="6657CCFF"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51603B50"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73D03C62" w14:textId="77777777" w:rsidR="001007B5" w:rsidRDefault="001007B5" w:rsidP="0002275A">
            <w:pPr>
              <w:pStyle w:val="PlainText"/>
            </w:pPr>
            <w:r>
              <w:rPr>
                <w:rFonts w:eastAsia="Times New Roman"/>
                <w:sz w:val="20"/>
                <w:szCs w:val="24"/>
              </w:rPr>
              <w:t>Example: 2.2</w:t>
            </w:r>
          </w:p>
        </w:tc>
      </w:tr>
      <w:tr w:rsidR="001007B5" w14:paraId="24560C2D" w14:textId="77777777" w:rsidTr="0002275A">
        <w:tc>
          <w:tcPr>
            <w:tcW w:w="0" w:type="auto"/>
            <w:tcMar>
              <w:top w:w="30" w:type="dxa"/>
              <w:left w:w="30" w:type="dxa"/>
              <w:bottom w:w="20" w:type="dxa"/>
              <w:right w:w="30" w:type="dxa"/>
            </w:tcMar>
          </w:tcPr>
          <w:p w14:paraId="7D617234" w14:textId="77777777" w:rsidR="001007B5" w:rsidRDefault="001007B5" w:rsidP="0002275A">
            <w:pPr>
              <w:pStyle w:val="PlainText"/>
            </w:pPr>
            <w:r>
              <w:rPr>
                <w:rFonts w:eastAsia="Times New Roman"/>
                <w:sz w:val="20"/>
                <w:szCs w:val="24"/>
              </w:rPr>
              <w:t>----| InstanceIdentifier</w:t>
            </w:r>
          </w:p>
        </w:tc>
        <w:tc>
          <w:tcPr>
            <w:tcW w:w="0" w:type="auto"/>
            <w:tcMar>
              <w:top w:w="30" w:type="dxa"/>
              <w:left w:w="30" w:type="dxa"/>
              <w:bottom w:w="20" w:type="dxa"/>
              <w:right w:w="30" w:type="dxa"/>
            </w:tcMar>
          </w:tcPr>
          <w:p w14:paraId="1E67273C" w14:textId="77777777" w:rsidR="001007B5" w:rsidRDefault="00E0476B" w:rsidP="0002275A">
            <w:pPr>
              <w:pStyle w:val="PlainText"/>
            </w:pPr>
            <w:r w:rsidRPr="008E4FE1">
              <w:rPr>
                <w:rFonts w:eastAsia="Times New Roman"/>
                <w:sz w:val="20"/>
                <w:szCs w:val="24"/>
                <w:lang w:val="en-US"/>
              </w:rPr>
              <w:t xml:space="preserve">Description which contains reference information which </w:t>
            </w:r>
            <w:r w:rsidRPr="008E4FE1">
              <w:rPr>
                <w:rFonts w:eastAsia="Times New Roman"/>
                <w:sz w:val="20"/>
                <w:szCs w:val="24"/>
                <w:lang w:val="en-US"/>
              </w:rPr>
              <w:lastRenderedPageBreak/>
              <w:t xml:space="preserve">uniquely identifies this instance of the Standard Business Document (SBD) between the ‘Sender’ and the ‘Receiver’. This identifier identifies this document as being distinct from others. </w:t>
            </w:r>
            <w:r w:rsidR="001007B5">
              <w:rPr>
                <w:rFonts w:eastAsia="Times New Roman"/>
                <w:sz w:val="20"/>
                <w:szCs w:val="24"/>
              </w:rPr>
              <w:t>It contains the message ID. This is a GUID.</w:t>
            </w:r>
          </w:p>
        </w:tc>
        <w:tc>
          <w:tcPr>
            <w:tcW w:w="0" w:type="auto"/>
            <w:tcMar>
              <w:top w:w="30" w:type="dxa"/>
              <w:left w:w="30" w:type="dxa"/>
              <w:bottom w:w="20" w:type="dxa"/>
              <w:right w:w="30" w:type="dxa"/>
            </w:tcMar>
          </w:tcPr>
          <w:p w14:paraId="7658E376" w14:textId="77777777" w:rsidR="001007B5" w:rsidRDefault="001007B5" w:rsidP="0002275A">
            <w:pPr>
              <w:pStyle w:val="PlainText"/>
            </w:pPr>
            <w:r>
              <w:rPr>
                <w:rFonts w:eastAsia="Times New Roman"/>
                <w:sz w:val="20"/>
                <w:szCs w:val="24"/>
              </w:rPr>
              <w:lastRenderedPageBreak/>
              <w:t>MANDATORY</w:t>
            </w:r>
          </w:p>
        </w:tc>
        <w:tc>
          <w:tcPr>
            <w:tcW w:w="0" w:type="auto"/>
            <w:tcMar>
              <w:top w:w="30" w:type="dxa"/>
              <w:left w:w="30" w:type="dxa"/>
              <w:bottom w:w="20" w:type="dxa"/>
              <w:right w:w="30" w:type="dxa"/>
            </w:tcMar>
          </w:tcPr>
          <w:p w14:paraId="4B1B2EB0"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6CDAE37C" w14:textId="77777777" w:rsidR="001007B5" w:rsidRPr="008E4FE1" w:rsidRDefault="00E0476B" w:rsidP="0002275A">
            <w:pPr>
              <w:pStyle w:val="PlainText"/>
              <w:rPr>
                <w:lang w:val="en-US"/>
              </w:rPr>
            </w:pPr>
            <w:r w:rsidRPr="008E4FE1">
              <w:rPr>
                <w:rFonts w:eastAsia="Times New Roman"/>
                <w:sz w:val="20"/>
                <w:szCs w:val="24"/>
                <w:lang w:val="en-US"/>
              </w:rPr>
              <w:t>Example: 5469cc5c-f15d-4631-b47d-</w:t>
            </w:r>
            <w:r w:rsidRPr="008E4FE1">
              <w:rPr>
                <w:rFonts w:eastAsia="Times New Roman"/>
                <w:sz w:val="20"/>
                <w:szCs w:val="24"/>
                <w:lang w:val="en-US"/>
              </w:rPr>
              <w:lastRenderedPageBreak/>
              <w:t>a348f646ab7a</w:t>
            </w:r>
          </w:p>
        </w:tc>
      </w:tr>
      <w:tr w:rsidR="001007B5" w14:paraId="15260028" w14:textId="77777777" w:rsidTr="0002275A">
        <w:tc>
          <w:tcPr>
            <w:tcW w:w="0" w:type="auto"/>
            <w:tcMar>
              <w:top w:w="30" w:type="dxa"/>
              <w:left w:w="30" w:type="dxa"/>
              <w:bottom w:w="20" w:type="dxa"/>
              <w:right w:w="30" w:type="dxa"/>
            </w:tcMar>
          </w:tcPr>
          <w:p w14:paraId="141DE534" w14:textId="77777777" w:rsidR="001007B5" w:rsidRDefault="001007B5" w:rsidP="0002275A">
            <w:pPr>
              <w:pStyle w:val="PlainText"/>
            </w:pPr>
            <w:r>
              <w:rPr>
                <w:rFonts w:eastAsia="Times New Roman"/>
                <w:sz w:val="20"/>
                <w:szCs w:val="24"/>
              </w:rPr>
              <w:lastRenderedPageBreak/>
              <w:t>----| Type</w:t>
            </w:r>
          </w:p>
        </w:tc>
        <w:tc>
          <w:tcPr>
            <w:tcW w:w="0" w:type="auto"/>
            <w:tcMar>
              <w:top w:w="30" w:type="dxa"/>
              <w:left w:w="30" w:type="dxa"/>
              <w:bottom w:w="20" w:type="dxa"/>
              <w:right w:w="30" w:type="dxa"/>
            </w:tcMar>
          </w:tcPr>
          <w:p w14:paraId="59EEC0F9" w14:textId="77777777" w:rsidR="001007B5" w:rsidRPr="008E4FE1" w:rsidRDefault="00E0476B" w:rsidP="0002275A">
            <w:pPr>
              <w:pStyle w:val="PlainText"/>
              <w:rPr>
                <w:lang w:val="en-US"/>
              </w:rPr>
            </w:pPr>
            <w:r w:rsidRPr="008E4FE1">
              <w:rPr>
                <w:rFonts w:eastAsia="Times New Roman"/>
                <w:sz w:val="20"/>
                <w:szCs w:val="24"/>
                <w:lang w:val="en-US"/>
              </w:rPr>
              <w:t>This element identifies the type of the document. The value of the ‘Type’ element of ‘</w:t>
            </w:r>
            <w:proofErr w:type="spellStart"/>
            <w:r w:rsidRPr="008E4FE1">
              <w:rPr>
                <w:rFonts w:eastAsia="Times New Roman"/>
                <w:sz w:val="20"/>
                <w:szCs w:val="24"/>
                <w:lang w:val="en-US"/>
              </w:rPr>
              <w:t>DocumentIdentification</w:t>
            </w:r>
            <w:proofErr w:type="spellEnd"/>
            <w:r w:rsidRPr="008E4FE1">
              <w:rPr>
                <w:rFonts w:eastAsia="Times New Roman"/>
                <w:sz w:val="20"/>
                <w:szCs w:val="24"/>
                <w:lang w:val="en-US"/>
              </w:rPr>
              <w:t>’ element MUST be set to the name of the XML element that defines the root of the business document. This is the name of the global XML element declared in the root schema for the business document in consideration. If there is a business need to send multiple types of documents, then the multiple types MUST be business documents related to each other and having the same version identifier. If sending multiple types, the value of the ‘Type’ element of the ‘</w:t>
            </w:r>
            <w:proofErr w:type="spellStart"/>
            <w:r w:rsidRPr="008E4FE1">
              <w:rPr>
                <w:rFonts w:eastAsia="Times New Roman"/>
                <w:sz w:val="20"/>
                <w:szCs w:val="24"/>
                <w:lang w:val="en-US"/>
              </w:rPr>
              <w:t>DocumentIdentification</w:t>
            </w:r>
            <w:proofErr w:type="spellEnd"/>
            <w:r w:rsidRPr="008E4FE1">
              <w:rPr>
                <w:rFonts w:eastAsia="Times New Roman"/>
                <w:sz w:val="20"/>
                <w:szCs w:val="24"/>
                <w:lang w:val="en-US"/>
              </w:rPr>
              <w:t xml:space="preserve">’ element MUST be a list of </w:t>
            </w:r>
            <w:proofErr w:type="gramStart"/>
            <w:r w:rsidRPr="008E4FE1">
              <w:rPr>
                <w:rFonts w:eastAsia="Times New Roman"/>
                <w:sz w:val="20"/>
                <w:szCs w:val="24"/>
                <w:lang w:val="en-US"/>
              </w:rPr>
              <w:t>comma</w:t>
            </w:r>
            <w:proofErr w:type="gramEnd"/>
            <w:r w:rsidRPr="008E4FE1">
              <w:rPr>
                <w:rFonts w:eastAsia="Times New Roman"/>
                <w:sz w:val="20"/>
                <w:szCs w:val="24"/>
                <w:lang w:val="en-US"/>
              </w:rPr>
              <w:t xml:space="preserve"> separated values (CSV) of the multiple types.</w:t>
            </w:r>
          </w:p>
        </w:tc>
        <w:tc>
          <w:tcPr>
            <w:tcW w:w="0" w:type="auto"/>
            <w:tcMar>
              <w:top w:w="30" w:type="dxa"/>
              <w:left w:w="30" w:type="dxa"/>
              <w:bottom w:w="20" w:type="dxa"/>
              <w:right w:w="30" w:type="dxa"/>
            </w:tcMar>
          </w:tcPr>
          <w:p w14:paraId="376DFC6E"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1179D7FD"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0A5FB817" w14:textId="77777777" w:rsidR="001007B5" w:rsidRPr="008E4FE1" w:rsidRDefault="00E0476B" w:rsidP="0002275A">
            <w:pPr>
              <w:pStyle w:val="PlainText"/>
              <w:rPr>
                <w:lang w:val="en-US"/>
              </w:rPr>
            </w:pPr>
            <w:r w:rsidRPr="008E4FE1">
              <w:rPr>
                <w:rFonts w:eastAsia="Times New Roman"/>
                <w:sz w:val="20"/>
                <w:szCs w:val="24"/>
                <w:lang w:val="en-US"/>
              </w:rPr>
              <w:br/>
            </w:r>
            <w:r w:rsidRPr="008E4FE1">
              <w:rPr>
                <w:rFonts w:eastAsia="Times New Roman"/>
                <w:sz w:val="20"/>
                <w:szCs w:val="24"/>
                <w:lang w:val="en-US"/>
              </w:rPr>
              <w:br/>
              <w:t xml:space="preserve">Examples: </w:t>
            </w:r>
            <w:proofErr w:type="spellStart"/>
            <w:r w:rsidRPr="008E4FE1">
              <w:rPr>
                <w:rFonts w:eastAsia="Times New Roman"/>
                <w:sz w:val="20"/>
                <w:szCs w:val="24"/>
                <w:lang w:val="en-US"/>
              </w:rPr>
              <w:t>ExpressionOfInterestRequest</w:t>
            </w:r>
            <w:proofErr w:type="spellEnd"/>
            <w:r w:rsidRPr="008E4FE1">
              <w:rPr>
                <w:rFonts w:eastAsia="Times New Roman"/>
                <w:sz w:val="20"/>
                <w:szCs w:val="24"/>
                <w:lang w:val="en-US"/>
              </w:rPr>
              <w:t xml:space="preserve">, </w:t>
            </w:r>
            <w:proofErr w:type="spellStart"/>
            <w:r w:rsidRPr="008E4FE1">
              <w:rPr>
                <w:rFonts w:eastAsia="Times New Roman"/>
                <w:sz w:val="20"/>
                <w:szCs w:val="24"/>
                <w:lang w:val="en-US"/>
              </w:rPr>
              <w:t>ExpressionOfInterestResponse</w:t>
            </w:r>
            <w:proofErr w:type="spellEnd"/>
            <w:r w:rsidRPr="008E4FE1">
              <w:rPr>
                <w:rFonts w:eastAsia="Times New Roman"/>
                <w:sz w:val="20"/>
                <w:szCs w:val="24"/>
                <w:lang w:val="en-US"/>
              </w:rPr>
              <w:t xml:space="preserve">, </w:t>
            </w:r>
            <w:proofErr w:type="spellStart"/>
            <w:r w:rsidRPr="008E4FE1">
              <w:rPr>
                <w:rFonts w:eastAsia="Times New Roman"/>
                <w:sz w:val="20"/>
                <w:szCs w:val="24"/>
                <w:lang w:val="en-US"/>
              </w:rPr>
              <w:t>TenderStatusRequest</w:t>
            </w:r>
            <w:proofErr w:type="spellEnd"/>
          </w:p>
        </w:tc>
      </w:tr>
      <w:tr w:rsidR="001007B5" w14:paraId="1DF226D6" w14:textId="77777777" w:rsidTr="0002275A">
        <w:tc>
          <w:tcPr>
            <w:tcW w:w="0" w:type="auto"/>
            <w:tcMar>
              <w:top w:w="30" w:type="dxa"/>
              <w:left w:w="30" w:type="dxa"/>
              <w:bottom w:w="20" w:type="dxa"/>
              <w:right w:w="30" w:type="dxa"/>
            </w:tcMar>
          </w:tcPr>
          <w:p w14:paraId="6DE0C20A" w14:textId="77777777" w:rsidR="001007B5" w:rsidRDefault="001007B5" w:rsidP="0002275A">
            <w:pPr>
              <w:pStyle w:val="PlainText"/>
            </w:pPr>
            <w:r>
              <w:rPr>
                <w:rFonts w:eastAsia="Times New Roman"/>
                <w:sz w:val="20"/>
                <w:szCs w:val="24"/>
              </w:rPr>
              <w:t>----| MultiType</w:t>
            </w:r>
          </w:p>
        </w:tc>
        <w:tc>
          <w:tcPr>
            <w:tcW w:w="0" w:type="auto"/>
            <w:tcMar>
              <w:top w:w="30" w:type="dxa"/>
              <w:left w:w="30" w:type="dxa"/>
              <w:bottom w:w="20" w:type="dxa"/>
              <w:right w:w="30" w:type="dxa"/>
            </w:tcMar>
          </w:tcPr>
          <w:p w14:paraId="6280ECB9" w14:textId="77777777" w:rsidR="001007B5" w:rsidRPr="008E4FE1" w:rsidRDefault="00E0476B" w:rsidP="0002275A">
            <w:pPr>
              <w:pStyle w:val="PlainText"/>
              <w:rPr>
                <w:lang w:val="en-US"/>
              </w:rPr>
            </w:pPr>
            <w:r w:rsidRPr="008E4FE1">
              <w:rPr>
                <w:rFonts w:eastAsia="Times New Roman"/>
                <w:sz w:val="20"/>
                <w:szCs w:val="24"/>
                <w:lang w:val="en-US"/>
              </w:rPr>
              <w:t>Flag to indicate that there is more than one type of business document in the payload of the SBDH. The value of the ‘</w:t>
            </w:r>
            <w:proofErr w:type="spellStart"/>
            <w:r w:rsidRPr="008E4FE1">
              <w:rPr>
                <w:rFonts w:eastAsia="Times New Roman"/>
                <w:sz w:val="20"/>
                <w:szCs w:val="24"/>
                <w:lang w:val="en-US"/>
              </w:rPr>
              <w:t>MultiType</w:t>
            </w:r>
            <w:proofErr w:type="spellEnd"/>
            <w:r w:rsidRPr="008E4FE1">
              <w:rPr>
                <w:rFonts w:eastAsia="Times New Roman"/>
                <w:sz w:val="20"/>
                <w:szCs w:val="24"/>
                <w:lang w:val="en-US"/>
              </w:rPr>
              <w:t>’ element of ‘</w:t>
            </w:r>
            <w:proofErr w:type="spellStart"/>
            <w:r w:rsidRPr="008E4FE1">
              <w:rPr>
                <w:rFonts w:eastAsia="Times New Roman"/>
                <w:sz w:val="20"/>
                <w:szCs w:val="24"/>
                <w:lang w:val="en-US"/>
              </w:rPr>
              <w:t>DocumentIdentification</w:t>
            </w:r>
            <w:proofErr w:type="spellEnd"/>
            <w:r w:rsidRPr="008E4FE1">
              <w:rPr>
                <w:rFonts w:eastAsia="Times New Roman"/>
                <w:sz w:val="20"/>
                <w:szCs w:val="24"/>
                <w:lang w:val="en-US"/>
              </w:rPr>
              <w:t>’ element MUST be set to ‘true’ if sending multiple types of business document, else either the element may be skipped or if included then the value MUST be set to ‘false’.</w:t>
            </w:r>
          </w:p>
        </w:tc>
        <w:tc>
          <w:tcPr>
            <w:tcW w:w="0" w:type="auto"/>
            <w:tcMar>
              <w:top w:w="30" w:type="dxa"/>
              <w:left w:w="30" w:type="dxa"/>
              <w:bottom w:w="20" w:type="dxa"/>
              <w:right w:w="30" w:type="dxa"/>
            </w:tcMar>
          </w:tcPr>
          <w:p w14:paraId="07064F0D" w14:textId="77777777"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14:paraId="18135109"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3818794C" w14:textId="77777777" w:rsidR="001007B5" w:rsidRDefault="001007B5" w:rsidP="0002275A">
            <w:pPr>
              <w:pStyle w:val="PlainText"/>
            </w:pPr>
            <w:r>
              <w:rPr>
                <w:rFonts w:eastAsia="Times New Roman"/>
                <w:sz w:val="20"/>
                <w:szCs w:val="24"/>
              </w:rPr>
              <w:t>false or true</w:t>
            </w:r>
          </w:p>
        </w:tc>
      </w:tr>
      <w:tr w:rsidR="001007B5" w14:paraId="3C3EADF1" w14:textId="77777777" w:rsidTr="0002275A">
        <w:tc>
          <w:tcPr>
            <w:tcW w:w="0" w:type="auto"/>
            <w:tcMar>
              <w:top w:w="30" w:type="dxa"/>
              <w:left w:w="30" w:type="dxa"/>
              <w:bottom w:w="20" w:type="dxa"/>
              <w:right w:w="30" w:type="dxa"/>
            </w:tcMar>
          </w:tcPr>
          <w:p w14:paraId="6DC8AB7E" w14:textId="77777777" w:rsidR="001007B5" w:rsidRDefault="001007B5" w:rsidP="0002275A">
            <w:pPr>
              <w:pStyle w:val="PlainText"/>
            </w:pPr>
            <w:r>
              <w:rPr>
                <w:rFonts w:eastAsia="Times New Roman"/>
                <w:sz w:val="20"/>
                <w:szCs w:val="24"/>
              </w:rPr>
              <w:t>----| CreationDateAndTime</w:t>
            </w:r>
          </w:p>
        </w:tc>
        <w:tc>
          <w:tcPr>
            <w:tcW w:w="0" w:type="auto"/>
            <w:tcMar>
              <w:top w:w="30" w:type="dxa"/>
              <w:left w:w="30" w:type="dxa"/>
              <w:bottom w:w="20" w:type="dxa"/>
              <w:right w:w="30" w:type="dxa"/>
            </w:tcMar>
          </w:tcPr>
          <w:p w14:paraId="4667F31D" w14:textId="77777777" w:rsidR="001007B5" w:rsidRPr="008E4FE1" w:rsidRDefault="00E0476B" w:rsidP="0002275A">
            <w:pPr>
              <w:pStyle w:val="PlainText"/>
              <w:rPr>
                <w:lang w:val="en-US"/>
              </w:rPr>
            </w:pPr>
            <w:r w:rsidRPr="008E4FE1">
              <w:rPr>
                <w:rFonts w:eastAsia="Times New Roman"/>
                <w:sz w:val="20"/>
                <w:szCs w:val="24"/>
                <w:lang w:val="en-US"/>
              </w:rPr>
              <w:t>Date and time of the SBDH document creation. The value of the ‘</w:t>
            </w:r>
            <w:proofErr w:type="spellStart"/>
            <w:r w:rsidRPr="008E4FE1">
              <w:rPr>
                <w:rFonts w:eastAsia="Times New Roman"/>
                <w:sz w:val="20"/>
                <w:szCs w:val="24"/>
                <w:lang w:val="en-US"/>
              </w:rPr>
              <w:t>CreationDateAndTime</w:t>
            </w:r>
            <w:proofErr w:type="spellEnd"/>
            <w:r w:rsidRPr="008E4FE1">
              <w:rPr>
                <w:rFonts w:eastAsia="Times New Roman"/>
                <w:sz w:val="20"/>
                <w:szCs w:val="24"/>
                <w:lang w:val="en-US"/>
              </w:rPr>
              <w:t>’ element MUST be set to the date and time when the ‘document originating application’ or the parser created the document. This value will typically be populated by the trading partner and will typically differ from the time stamping of the message by the communications software.</w:t>
            </w:r>
          </w:p>
        </w:tc>
        <w:tc>
          <w:tcPr>
            <w:tcW w:w="0" w:type="auto"/>
            <w:tcMar>
              <w:top w:w="30" w:type="dxa"/>
              <w:left w:w="30" w:type="dxa"/>
              <w:bottom w:w="20" w:type="dxa"/>
              <w:right w:w="30" w:type="dxa"/>
            </w:tcMar>
          </w:tcPr>
          <w:p w14:paraId="1CE68092"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51DF1D21"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776D6EC0" w14:textId="77777777" w:rsidR="001007B5" w:rsidRDefault="001007B5" w:rsidP="0002275A">
            <w:pPr>
              <w:pStyle w:val="PlainText"/>
            </w:pPr>
            <w:r>
              <w:rPr>
                <w:rFonts w:eastAsia="Times New Roman"/>
                <w:sz w:val="20"/>
                <w:szCs w:val="24"/>
              </w:rPr>
              <w:t>Example: 2015-05-08T17:30:00+01:00</w:t>
            </w:r>
          </w:p>
        </w:tc>
      </w:tr>
      <w:tr w:rsidR="001007B5" w14:paraId="34454631" w14:textId="77777777" w:rsidTr="0002275A">
        <w:tc>
          <w:tcPr>
            <w:tcW w:w="0" w:type="auto"/>
            <w:tcMar>
              <w:top w:w="30" w:type="dxa"/>
              <w:left w:w="30" w:type="dxa"/>
              <w:bottom w:w="20" w:type="dxa"/>
              <w:right w:w="30" w:type="dxa"/>
            </w:tcMar>
          </w:tcPr>
          <w:p w14:paraId="4BA3C97F" w14:textId="77777777" w:rsidR="001007B5" w:rsidRDefault="001007B5" w:rsidP="0002275A">
            <w:pPr>
              <w:pStyle w:val="PlainText"/>
            </w:pPr>
            <w:r>
              <w:rPr>
                <w:rFonts w:eastAsia="Times New Roman"/>
                <w:sz w:val="20"/>
                <w:szCs w:val="24"/>
              </w:rPr>
              <w:t>--| Manifest</w:t>
            </w:r>
          </w:p>
        </w:tc>
        <w:tc>
          <w:tcPr>
            <w:tcW w:w="0" w:type="auto"/>
            <w:tcMar>
              <w:top w:w="30" w:type="dxa"/>
              <w:left w:w="30" w:type="dxa"/>
              <w:bottom w:w="20" w:type="dxa"/>
              <w:right w:w="30" w:type="dxa"/>
            </w:tcMar>
          </w:tcPr>
          <w:p w14:paraId="6575E9E5" w14:textId="77777777" w:rsidR="001007B5" w:rsidRPr="008E4FE1" w:rsidRDefault="00E0476B" w:rsidP="0002275A">
            <w:pPr>
              <w:pStyle w:val="PlainText"/>
              <w:rPr>
                <w:lang w:val="en-US"/>
              </w:rPr>
            </w:pPr>
            <w:r w:rsidRPr="008E4FE1">
              <w:rPr>
                <w:rFonts w:eastAsia="Times New Roman"/>
                <w:sz w:val="20"/>
                <w:szCs w:val="24"/>
                <w:lang w:val="en-US"/>
              </w:rPr>
              <w:t>Manifest that describes the business documents and related items, if any being sent in this package.</w:t>
            </w:r>
          </w:p>
        </w:tc>
        <w:tc>
          <w:tcPr>
            <w:tcW w:w="0" w:type="auto"/>
            <w:tcMar>
              <w:top w:w="30" w:type="dxa"/>
              <w:left w:w="30" w:type="dxa"/>
              <w:bottom w:w="20" w:type="dxa"/>
              <w:right w:w="30" w:type="dxa"/>
            </w:tcMar>
          </w:tcPr>
          <w:p w14:paraId="779AF172" w14:textId="77777777"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14:paraId="0E2D9AE7"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069C4665" w14:textId="77777777" w:rsidR="001007B5" w:rsidRDefault="001007B5" w:rsidP="0002275A">
            <w:pPr>
              <w:pStyle w:val="PlainText"/>
            </w:pPr>
          </w:p>
        </w:tc>
      </w:tr>
      <w:tr w:rsidR="001007B5" w14:paraId="3780E49E" w14:textId="77777777" w:rsidTr="0002275A">
        <w:tc>
          <w:tcPr>
            <w:tcW w:w="0" w:type="auto"/>
            <w:tcMar>
              <w:top w:w="30" w:type="dxa"/>
              <w:left w:w="30" w:type="dxa"/>
              <w:bottom w:w="20" w:type="dxa"/>
              <w:right w:w="30" w:type="dxa"/>
            </w:tcMar>
          </w:tcPr>
          <w:p w14:paraId="60A293CD" w14:textId="77777777" w:rsidR="001007B5" w:rsidRDefault="001007B5" w:rsidP="0002275A">
            <w:pPr>
              <w:pStyle w:val="PlainText"/>
            </w:pPr>
            <w:r>
              <w:rPr>
                <w:rFonts w:eastAsia="Times New Roman"/>
                <w:sz w:val="20"/>
                <w:szCs w:val="24"/>
              </w:rPr>
              <w:t>----| NumberOfItems</w:t>
            </w:r>
          </w:p>
        </w:tc>
        <w:tc>
          <w:tcPr>
            <w:tcW w:w="0" w:type="auto"/>
            <w:tcMar>
              <w:top w:w="30" w:type="dxa"/>
              <w:left w:w="30" w:type="dxa"/>
              <w:bottom w:w="20" w:type="dxa"/>
              <w:right w:w="30" w:type="dxa"/>
            </w:tcMar>
          </w:tcPr>
          <w:p w14:paraId="580CFCAF" w14:textId="77777777" w:rsidR="001007B5" w:rsidRPr="008E4FE1" w:rsidRDefault="00E0476B" w:rsidP="0002275A">
            <w:pPr>
              <w:pStyle w:val="PlainText"/>
              <w:rPr>
                <w:lang w:val="en-US"/>
              </w:rPr>
            </w:pPr>
            <w:r w:rsidRPr="008E4FE1">
              <w:rPr>
                <w:rFonts w:eastAsia="Times New Roman"/>
                <w:sz w:val="20"/>
                <w:szCs w:val="24"/>
                <w:lang w:val="en-US"/>
              </w:rPr>
              <w:t>The count of number of items associated with this package.</w:t>
            </w:r>
          </w:p>
        </w:tc>
        <w:tc>
          <w:tcPr>
            <w:tcW w:w="0" w:type="auto"/>
            <w:tcMar>
              <w:top w:w="30" w:type="dxa"/>
              <w:left w:w="30" w:type="dxa"/>
              <w:bottom w:w="20" w:type="dxa"/>
              <w:right w:w="30" w:type="dxa"/>
            </w:tcMar>
          </w:tcPr>
          <w:p w14:paraId="05469DEB"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0124F9C5" w14:textId="77777777" w:rsidR="001007B5" w:rsidRDefault="001007B5" w:rsidP="0002275A">
            <w:pPr>
              <w:pStyle w:val="PlainText"/>
            </w:pPr>
            <w:r>
              <w:rPr>
                <w:rFonts w:eastAsia="Times New Roman"/>
                <w:sz w:val="20"/>
                <w:szCs w:val="24"/>
              </w:rPr>
              <w:t>1..n</w:t>
            </w:r>
          </w:p>
        </w:tc>
        <w:tc>
          <w:tcPr>
            <w:tcW w:w="0" w:type="auto"/>
            <w:tcMar>
              <w:top w:w="30" w:type="dxa"/>
              <w:left w:w="30" w:type="dxa"/>
              <w:bottom w:w="20" w:type="dxa"/>
              <w:right w:w="30" w:type="dxa"/>
            </w:tcMar>
          </w:tcPr>
          <w:p w14:paraId="028EB34B" w14:textId="77777777" w:rsidR="001007B5" w:rsidRDefault="001007B5" w:rsidP="0002275A">
            <w:pPr>
              <w:pStyle w:val="PlainText"/>
            </w:pPr>
            <w:r>
              <w:rPr>
                <w:rFonts w:eastAsia="Times New Roman"/>
                <w:sz w:val="20"/>
                <w:szCs w:val="24"/>
              </w:rPr>
              <w:t>Example: 2</w:t>
            </w:r>
          </w:p>
        </w:tc>
      </w:tr>
      <w:tr w:rsidR="001007B5" w14:paraId="5FE26577" w14:textId="77777777" w:rsidTr="0002275A">
        <w:tc>
          <w:tcPr>
            <w:tcW w:w="0" w:type="auto"/>
            <w:tcMar>
              <w:top w:w="30" w:type="dxa"/>
              <w:left w:w="30" w:type="dxa"/>
              <w:bottom w:w="20" w:type="dxa"/>
              <w:right w:w="30" w:type="dxa"/>
            </w:tcMar>
          </w:tcPr>
          <w:p w14:paraId="66CF525B" w14:textId="77777777" w:rsidR="001007B5" w:rsidRDefault="001007B5" w:rsidP="0002275A">
            <w:pPr>
              <w:pStyle w:val="PlainText"/>
            </w:pPr>
            <w:r>
              <w:rPr>
                <w:rFonts w:eastAsia="Times New Roman"/>
                <w:sz w:val="20"/>
                <w:szCs w:val="24"/>
              </w:rPr>
              <w:t>----| ManifestItem</w:t>
            </w:r>
          </w:p>
        </w:tc>
        <w:tc>
          <w:tcPr>
            <w:tcW w:w="0" w:type="auto"/>
            <w:tcMar>
              <w:top w:w="30" w:type="dxa"/>
              <w:left w:w="30" w:type="dxa"/>
              <w:bottom w:w="20" w:type="dxa"/>
              <w:right w:w="30" w:type="dxa"/>
            </w:tcMar>
          </w:tcPr>
          <w:p w14:paraId="3A974D31" w14:textId="77777777" w:rsidR="001007B5" w:rsidRPr="008E4FE1" w:rsidRDefault="00E0476B" w:rsidP="0002275A">
            <w:pPr>
              <w:pStyle w:val="PlainText"/>
              <w:rPr>
                <w:lang w:val="en-US"/>
              </w:rPr>
            </w:pPr>
            <w:r w:rsidRPr="008E4FE1">
              <w:rPr>
                <w:rFonts w:eastAsia="Times New Roman"/>
                <w:sz w:val="20"/>
                <w:szCs w:val="24"/>
                <w:lang w:val="en-US"/>
              </w:rPr>
              <w:t>Provides information about the referenced item information; Repeatable if there is more than one item or attachments.</w:t>
            </w:r>
          </w:p>
        </w:tc>
        <w:tc>
          <w:tcPr>
            <w:tcW w:w="0" w:type="auto"/>
            <w:tcMar>
              <w:top w:w="30" w:type="dxa"/>
              <w:left w:w="30" w:type="dxa"/>
              <w:bottom w:w="20" w:type="dxa"/>
              <w:right w:w="30" w:type="dxa"/>
            </w:tcMar>
          </w:tcPr>
          <w:p w14:paraId="59792C5D"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18A7C447"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77219F1F" w14:textId="77777777" w:rsidR="001007B5" w:rsidRDefault="001007B5" w:rsidP="0002275A">
            <w:pPr>
              <w:pStyle w:val="PlainText"/>
            </w:pPr>
          </w:p>
        </w:tc>
      </w:tr>
      <w:tr w:rsidR="001007B5" w14:paraId="24CB28AC" w14:textId="77777777" w:rsidTr="0002275A">
        <w:tc>
          <w:tcPr>
            <w:tcW w:w="0" w:type="auto"/>
            <w:tcMar>
              <w:top w:w="30" w:type="dxa"/>
              <w:left w:w="30" w:type="dxa"/>
              <w:bottom w:w="20" w:type="dxa"/>
              <w:right w:w="30" w:type="dxa"/>
            </w:tcMar>
          </w:tcPr>
          <w:p w14:paraId="0B5B7427" w14:textId="77777777" w:rsidR="001007B5" w:rsidRDefault="001007B5" w:rsidP="0002275A">
            <w:pPr>
              <w:pStyle w:val="PlainText"/>
            </w:pPr>
            <w:r>
              <w:rPr>
                <w:rFonts w:eastAsia="Times New Roman"/>
                <w:sz w:val="20"/>
                <w:szCs w:val="24"/>
              </w:rPr>
              <w:lastRenderedPageBreak/>
              <w:t>------| MimeTypeQualifierCode</w:t>
            </w:r>
          </w:p>
        </w:tc>
        <w:tc>
          <w:tcPr>
            <w:tcW w:w="0" w:type="auto"/>
            <w:tcMar>
              <w:top w:w="30" w:type="dxa"/>
              <w:left w:w="30" w:type="dxa"/>
              <w:bottom w:w="20" w:type="dxa"/>
              <w:right w:w="30" w:type="dxa"/>
            </w:tcMar>
          </w:tcPr>
          <w:p w14:paraId="4E83C18D" w14:textId="77777777" w:rsidR="001007B5" w:rsidRPr="008E4FE1" w:rsidRDefault="00E0476B" w:rsidP="0002275A">
            <w:pPr>
              <w:pStyle w:val="PlainText"/>
              <w:rPr>
                <w:lang w:val="en-US"/>
              </w:rPr>
            </w:pPr>
            <w:r w:rsidRPr="008E4FE1">
              <w:rPr>
                <w:rFonts w:eastAsia="Times New Roman"/>
                <w:sz w:val="20"/>
                <w:szCs w:val="24"/>
                <w:lang w:val="en-US"/>
              </w:rPr>
              <w:t xml:space="preserve">Code describing whether the contents are XML or EDIFACT or X12, etc. syntax. Types are defined by IANA (see </w:t>
            </w:r>
            <w:hyperlink r:id="rId35" w:history="1">
              <w:r w:rsidRPr="008E4FE1">
                <w:rPr>
                  <w:rStyle w:val="Hyperlink"/>
                  <w:sz w:val="20"/>
                  <w:szCs w:val="24"/>
                  <w:lang w:val="en-US"/>
                </w:rPr>
                <w:t>http://www.iana.org/assignments/media-types/</w:t>
              </w:r>
            </w:hyperlink>
            <w:r w:rsidRPr="008E4FE1">
              <w:rPr>
                <w:rFonts w:eastAsia="Times New Roman"/>
                <w:sz w:val="20"/>
                <w:szCs w:val="24"/>
                <w:lang w:val="en-US"/>
              </w:rPr>
              <w:t>).</w:t>
            </w:r>
            <w:r w:rsidRPr="008E4FE1">
              <w:rPr>
                <w:rFonts w:eastAsia="Times New Roman"/>
                <w:sz w:val="20"/>
                <w:szCs w:val="24"/>
                <w:lang w:val="en-US"/>
              </w:rPr>
              <w:br/>
              <w:t>The first item must always reference the main document, which constitutes the entry point for package.</w:t>
            </w:r>
          </w:p>
        </w:tc>
        <w:tc>
          <w:tcPr>
            <w:tcW w:w="0" w:type="auto"/>
            <w:tcMar>
              <w:top w:w="30" w:type="dxa"/>
              <w:left w:w="30" w:type="dxa"/>
              <w:bottom w:w="20" w:type="dxa"/>
              <w:right w:w="30" w:type="dxa"/>
            </w:tcMar>
          </w:tcPr>
          <w:p w14:paraId="2FA51FB5"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6CBE224A"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55367248" w14:textId="77777777" w:rsidR="001007B5" w:rsidRPr="008E4FE1" w:rsidRDefault="00E0476B" w:rsidP="0002275A">
            <w:pPr>
              <w:pStyle w:val="PlainText"/>
              <w:rPr>
                <w:lang w:val="en-US"/>
              </w:rPr>
            </w:pPr>
            <w:r w:rsidRPr="008E4FE1">
              <w:rPr>
                <w:rFonts w:eastAsia="Times New Roman"/>
                <w:sz w:val="20"/>
                <w:szCs w:val="24"/>
                <w:lang w:val="en-US"/>
              </w:rPr>
              <w:t>Value of first item: application/xml</w:t>
            </w:r>
            <w:r w:rsidRPr="008E4FE1">
              <w:rPr>
                <w:rFonts w:eastAsia="Times New Roman"/>
                <w:sz w:val="20"/>
                <w:szCs w:val="24"/>
                <w:lang w:val="en-US"/>
              </w:rPr>
              <w:br/>
              <w:t xml:space="preserve">Successive items should have </w:t>
            </w:r>
            <w:proofErr w:type="spellStart"/>
            <w:r w:rsidRPr="008E4FE1">
              <w:rPr>
                <w:rFonts w:eastAsia="Times New Roman"/>
                <w:sz w:val="20"/>
                <w:szCs w:val="24"/>
                <w:lang w:val="en-US"/>
              </w:rPr>
              <w:t>mimetype</w:t>
            </w:r>
            <w:proofErr w:type="spellEnd"/>
            <w:r w:rsidRPr="008E4FE1">
              <w:rPr>
                <w:rFonts w:eastAsia="Times New Roman"/>
                <w:sz w:val="20"/>
                <w:szCs w:val="24"/>
                <w:lang w:val="en-US"/>
              </w:rPr>
              <w:t xml:space="preserve"> according to the contents </w:t>
            </w:r>
            <w:r w:rsidR="00886D27" w:rsidRPr="008E4FE1">
              <w:rPr>
                <w:rFonts w:eastAsia="Times New Roman"/>
                <w:sz w:val="20"/>
                <w:szCs w:val="24"/>
                <w:lang w:val="en-US"/>
              </w:rPr>
              <w:t>e.g.</w:t>
            </w:r>
            <w:r w:rsidRPr="008E4FE1">
              <w:rPr>
                <w:rFonts w:eastAsia="Times New Roman"/>
                <w:sz w:val="20"/>
                <w:szCs w:val="24"/>
                <w:lang w:val="en-US"/>
              </w:rPr>
              <w:t xml:space="preserve"> application/pdf</w:t>
            </w:r>
          </w:p>
        </w:tc>
      </w:tr>
      <w:tr w:rsidR="001007B5" w14:paraId="615CCD22" w14:textId="77777777" w:rsidTr="0002275A">
        <w:tc>
          <w:tcPr>
            <w:tcW w:w="0" w:type="auto"/>
            <w:tcMar>
              <w:top w:w="30" w:type="dxa"/>
              <w:left w:w="30" w:type="dxa"/>
              <w:bottom w:w="20" w:type="dxa"/>
              <w:right w:w="30" w:type="dxa"/>
            </w:tcMar>
          </w:tcPr>
          <w:p w14:paraId="20E41345" w14:textId="77777777" w:rsidR="001007B5" w:rsidRDefault="001007B5" w:rsidP="0002275A">
            <w:pPr>
              <w:pStyle w:val="PlainText"/>
            </w:pPr>
            <w:r>
              <w:rPr>
                <w:rFonts w:eastAsia="Times New Roman"/>
                <w:sz w:val="20"/>
                <w:szCs w:val="24"/>
              </w:rPr>
              <w:t>------| UniformResourceIdentifier</w:t>
            </w:r>
          </w:p>
        </w:tc>
        <w:tc>
          <w:tcPr>
            <w:tcW w:w="0" w:type="auto"/>
            <w:tcMar>
              <w:top w:w="30" w:type="dxa"/>
              <w:left w:w="30" w:type="dxa"/>
              <w:bottom w:w="20" w:type="dxa"/>
              <w:right w:w="30" w:type="dxa"/>
            </w:tcMar>
          </w:tcPr>
          <w:p w14:paraId="68C40E2A" w14:textId="77777777" w:rsidR="001007B5" w:rsidRPr="008E4FE1" w:rsidRDefault="00E0476B" w:rsidP="0002275A">
            <w:pPr>
              <w:pStyle w:val="PlainText"/>
              <w:rPr>
                <w:lang w:val="en-US"/>
              </w:rPr>
            </w:pPr>
            <w:r w:rsidRPr="008E4FE1">
              <w:rPr>
                <w:rFonts w:eastAsia="Times New Roman"/>
                <w:sz w:val="20"/>
                <w:szCs w:val="24"/>
                <w:lang w:val="en-US"/>
              </w:rPr>
              <w:t xml:space="preserve">Content </w:t>
            </w:r>
            <w:r w:rsidR="00886D27" w:rsidRPr="008E4FE1">
              <w:rPr>
                <w:rFonts w:eastAsia="Times New Roman"/>
                <w:sz w:val="20"/>
                <w:szCs w:val="24"/>
                <w:lang w:val="en-US"/>
              </w:rPr>
              <w:t>Identifier</w:t>
            </w:r>
            <w:r w:rsidRPr="008E4FE1">
              <w:rPr>
                <w:rFonts w:eastAsia="Times New Roman"/>
                <w:sz w:val="20"/>
                <w:szCs w:val="24"/>
                <w:lang w:val="en-US"/>
              </w:rPr>
              <w:t xml:space="preserve"> URI of the business document or other associated files.</w:t>
            </w:r>
          </w:p>
        </w:tc>
        <w:tc>
          <w:tcPr>
            <w:tcW w:w="0" w:type="auto"/>
            <w:tcMar>
              <w:top w:w="30" w:type="dxa"/>
              <w:left w:w="30" w:type="dxa"/>
              <w:bottom w:w="20" w:type="dxa"/>
              <w:right w:w="30" w:type="dxa"/>
            </w:tcMar>
          </w:tcPr>
          <w:p w14:paraId="446041C4"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3BC7D43F"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7C2638C5" w14:textId="77777777" w:rsidR="001007B5" w:rsidRPr="008E4FE1" w:rsidRDefault="00E0476B" w:rsidP="0002275A">
            <w:pPr>
              <w:pStyle w:val="PlainText"/>
              <w:rPr>
                <w:lang w:val="en-US"/>
              </w:rPr>
            </w:pPr>
            <w:r w:rsidRPr="008E4FE1">
              <w:rPr>
                <w:rFonts w:eastAsia="Times New Roman"/>
                <w:sz w:val="20"/>
                <w:szCs w:val="24"/>
                <w:lang w:val="en-US"/>
              </w:rPr>
              <w:t xml:space="preserve">Example: </w:t>
            </w:r>
            <w:proofErr w:type="gramStart"/>
            <w:r w:rsidRPr="008E4FE1">
              <w:rPr>
                <w:rFonts w:eastAsia="Times New Roman"/>
                <w:sz w:val="20"/>
                <w:szCs w:val="24"/>
                <w:lang w:val="en-US"/>
              </w:rPr>
              <w:t>cid:Biitrd081_ExpressionOfInterestRequest.xml</w:t>
            </w:r>
            <w:proofErr w:type="gramEnd"/>
          </w:p>
        </w:tc>
      </w:tr>
      <w:tr w:rsidR="001007B5" w14:paraId="61D56119" w14:textId="77777777" w:rsidTr="0002275A">
        <w:tc>
          <w:tcPr>
            <w:tcW w:w="0" w:type="auto"/>
            <w:tcMar>
              <w:top w:w="30" w:type="dxa"/>
              <w:left w:w="30" w:type="dxa"/>
              <w:bottom w:w="20" w:type="dxa"/>
              <w:right w:w="30" w:type="dxa"/>
            </w:tcMar>
          </w:tcPr>
          <w:p w14:paraId="40367D06" w14:textId="77777777" w:rsidR="001007B5" w:rsidRDefault="001007B5" w:rsidP="0002275A">
            <w:pPr>
              <w:pStyle w:val="PlainText"/>
            </w:pPr>
            <w:r>
              <w:rPr>
                <w:rFonts w:eastAsia="Times New Roman"/>
                <w:sz w:val="20"/>
                <w:szCs w:val="24"/>
              </w:rPr>
              <w:t>------| Description</w:t>
            </w:r>
          </w:p>
        </w:tc>
        <w:tc>
          <w:tcPr>
            <w:tcW w:w="0" w:type="auto"/>
            <w:tcMar>
              <w:top w:w="30" w:type="dxa"/>
              <w:left w:w="30" w:type="dxa"/>
              <w:bottom w:w="20" w:type="dxa"/>
              <w:right w:w="30" w:type="dxa"/>
            </w:tcMar>
          </w:tcPr>
          <w:p w14:paraId="056729B2" w14:textId="77777777" w:rsidR="001007B5" w:rsidRPr="008E4FE1" w:rsidRDefault="00E0476B" w:rsidP="0002275A">
            <w:pPr>
              <w:pStyle w:val="PlainText"/>
              <w:rPr>
                <w:lang w:val="en-US"/>
              </w:rPr>
            </w:pPr>
            <w:r w:rsidRPr="008E4FE1">
              <w:rPr>
                <w:rFonts w:eastAsia="Times New Roman"/>
                <w:sz w:val="20"/>
                <w:szCs w:val="24"/>
                <w:lang w:val="en-US"/>
              </w:rPr>
              <w:t>The value contains the description of the documents referred to.</w:t>
            </w:r>
          </w:p>
        </w:tc>
        <w:tc>
          <w:tcPr>
            <w:tcW w:w="0" w:type="auto"/>
            <w:tcMar>
              <w:top w:w="30" w:type="dxa"/>
              <w:left w:w="30" w:type="dxa"/>
              <w:bottom w:w="20" w:type="dxa"/>
              <w:right w:w="30" w:type="dxa"/>
            </w:tcMar>
          </w:tcPr>
          <w:p w14:paraId="61B75553" w14:textId="77777777"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14:paraId="51512BD1"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320AC286" w14:textId="77777777" w:rsidR="001007B5" w:rsidRPr="008E4FE1" w:rsidRDefault="00E0476B" w:rsidP="0002275A">
            <w:pPr>
              <w:pStyle w:val="PlainText"/>
              <w:rPr>
                <w:lang w:val="en-US"/>
              </w:rPr>
            </w:pPr>
            <w:r w:rsidRPr="008E4FE1">
              <w:rPr>
                <w:rFonts w:eastAsia="Times New Roman"/>
                <w:sz w:val="20"/>
                <w:szCs w:val="24"/>
                <w:lang w:val="en-US"/>
              </w:rPr>
              <w:t>Examples: Call for Tender business document, Procurement project document</w:t>
            </w:r>
          </w:p>
        </w:tc>
      </w:tr>
      <w:tr w:rsidR="001007B5" w14:paraId="4EA8FDF1" w14:textId="77777777" w:rsidTr="0002275A">
        <w:tc>
          <w:tcPr>
            <w:tcW w:w="0" w:type="auto"/>
            <w:tcMar>
              <w:top w:w="30" w:type="dxa"/>
              <w:left w:w="30" w:type="dxa"/>
              <w:bottom w:w="20" w:type="dxa"/>
              <w:right w:w="30" w:type="dxa"/>
            </w:tcMar>
          </w:tcPr>
          <w:p w14:paraId="51FAF4CA" w14:textId="77777777" w:rsidR="001007B5" w:rsidRDefault="001007B5" w:rsidP="0002275A">
            <w:pPr>
              <w:pStyle w:val="PlainText"/>
            </w:pPr>
            <w:r>
              <w:rPr>
                <w:rFonts w:eastAsia="Times New Roman"/>
                <w:sz w:val="20"/>
                <w:szCs w:val="24"/>
              </w:rPr>
              <w:t>------| LanguageCode</w:t>
            </w:r>
          </w:p>
        </w:tc>
        <w:tc>
          <w:tcPr>
            <w:tcW w:w="0" w:type="auto"/>
            <w:tcMar>
              <w:top w:w="30" w:type="dxa"/>
              <w:left w:w="30" w:type="dxa"/>
              <w:bottom w:w="20" w:type="dxa"/>
              <w:right w:w="30" w:type="dxa"/>
            </w:tcMar>
          </w:tcPr>
          <w:p w14:paraId="238DDB20" w14:textId="77777777" w:rsidR="001007B5" w:rsidRPr="008E4FE1" w:rsidRDefault="00E0476B" w:rsidP="0002275A">
            <w:pPr>
              <w:pStyle w:val="PlainText"/>
              <w:rPr>
                <w:lang w:val="en-US"/>
              </w:rPr>
            </w:pPr>
            <w:r w:rsidRPr="008E4FE1">
              <w:rPr>
                <w:rFonts w:eastAsia="Times New Roman"/>
                <w:sz w:val="20"/>
                <w:szCs w:val="24"/>
                <w:lang w:val="en-US"/>
              </w:rPr>
              <w:t>Language of Item in ISO 639-1</w:t>
            </w:r>
          </w:p>
        </w:tc>
        <w:tc>
          <w:tcPr>
            <w:tcW w:w="0" w:type="auto"/>
            <w:tcMar>
              <w:top w:w="30" w:type="dxa"/>
              <w:left w:w="30" w:type="dxa"/>
              <w:bottom w:w="20" w:type="dxa"/>
              <w:right w:w="30" w:type="dxa"/>
            </w:tcMar>
          </w:tcPr>
          <w:p w14:paraId="141C2A20" w14:textId="77777777"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14:paraId="1788DCC1"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78898465" w14:textId="77777777" w:rsidR="001007B5" w:rsidRDefault="001007B5" w:rsidP="0002275A">
            <w:pPr>
              <w:pStyle w:val="PlainText"/>
            </w:pPr>
            <w:r>
              <w:rPr>
                <w:rFonts w:eastAsia="Times New Roman"/>
                <w:sz w:val="20"/>
                <w:szCs w:val="24"/>
              </w:rPr>
              <w:t>Example: EN</w:t>
            </w:r>
          </w:p>
        </w:tc>
      </w:tr>
      <w:tr w:rsidR="001007B5" w14:paraId="14B7E6FE" w14:textId="77777777" w:rsidTr="0002275A">
        <w:tc>
          <w:tcPr>
            <w:tcW w:w="0" w:type="auto"/>
            <w:tcMar>
              <w:top w:w="30" w:type="dxa"/>
              <w:left w:w="30" w:type="dxa"/>
              <w:bottom w:w="20" w:type="dxa"/>
              <w:right w:w="30" w:type="dxa"/>
            </w:tcMar>
          </w:tcPr>
          <w:p w14:paraId="4422EC14" w14:textId="77777777" w:rsidR="001007B5" w:rsidRDefault="001007B5" w:rsidP="0002275A">
            <w:pPr>
              <w:pStyle w:val="PlainText"/>
            </w:pPr>
            <w:r>
              <w:rPr>
                <w:rFonts w:eastAsia="Times New Roman"/>
                <w:sz w:val="20"/>
                <w:szCs w:val="24"/>
              </w:rPr>
              <w:t>--| BusinessScope</w:t>
            </w:r>
          </w:p>
        </w:tc>
        <w:tc>
          <w:tcPr>
            <w:tcW w:w="0" w:type="auto"/>
            <w:tcMar>
              <w:top w:w="30" w:type="dxa"/>
              <w:left w:w="30" w:type="dxa"/>
              <w:bottom w:w="20" w:type="dxa"/>
              <w:right w:w="30" w:type="dxa"/>
            </w:tcMar>
          </w:tcPr>
          <w:p w14:paraId="0AC799D4" w14:textId="77777777" w:rsidR="001007B5" w:rsidRPr="008E4FE1" w:rsidRDefault="00E0476B" w:rsidP="0002275A">
            <w:pPr>
              <w:pStyle w:val="PlainText"/>
              <w:rPr>
                <w:lang w:val="en-US"/>
              </w:rPr>
            </w:pPr>
            <w:r w:rsidRPr="008E4FE1">
              <w:rPr>
                <w:rFonts w:eastAsia="Times New Roman"/>
                <w:sz w:val="20"/>
                <w:szCs w:val="24"/>
                <w:lang w:val="en-US"/>
              </w:rPr>
              <w:t xml:space="preserve">Elements used to identify the </w:t>
            </w:r>
            <w:proofErr w:type="spellStart"/>
            <w:r w:rsidRPr="008E4FE1">
              <w:rPr>
                <w:rFonts w:eastAsia="Times New Roman"/>
                <w:sz w:val="20"/>
                <w:szCs w:val="24"/>
                <w:lang w:val="en-US"/>
              </w:rPr>
              <w:t>ProcessID</w:t>
            </w:r>
            <w:proofErr w:type="spellEnd"/>
            <w:r w:rsidRPr="008E4FE1">
              <w:rPr>
                <w:rFonts w:eastAsia="Times New Roman"/>
                <w:sz w:val="20"/>
                <w:szCs w:val="24"/>
                <w:lang w:val="en-US"/>
              </w:rPr>
              <w:t xml:space="preserve"> and</w:t>
            </w:r>
            <w:r w:rsidRPr="008E4FE1">
              <w:rPr>
                <w:rFonts w:eastAsia="Times New Roman"/>
                <w:sz w:val="20"/>
                <w:szCs w:val="24"/>
                <w:lang w:val="en-US"/>
              </w:rPr>
              <w:br/>
            </w:r>
            <w:proofErr w:type="spellStart"/>
            <w:r w:rsidRPr="008E4FE1">
              <w:rPr>
                <w:rFonts w:eastAsia="Times New Roman"/>
                <w:sz w:val="20"/>
                <w:szCs w:val="24"/>
                <w:lang w:val="en-US"/>
              </w:rPr>
              <w:t>DocumentID</w:t>
            </w:r>
            <w:proofErr w:type="spellEnd"/>
            <w:r w:rsidRPr="008E4FE1">
              <w:rPr>
                <w:rFonts w:eastAsia="Times New Roman"/>
                <w:sz w:val="20"/>
                <w:szCs w:val="24"/>
                <w:lang w:val="en-US"/>
              </w:rPr>
              <w:t>. The values of Process ID and Document ID are necessary in the SML/SMP discovery Process to retrieve the relevant service metadata.</w:t>
            </w:r>
          </w:p>
        </w:tc>
        <w:tc>
          <w:tcPr>
            <w:tcW w:w="0" w:type="auto"/>
            <w:tcMar>
              <w:top w:w="30" w:type="dxa"/>
              <w:left w:w="30" w:type="dxa"/>
              <w:bottom w:w="20" w:type="dxa"/>
              <w:right w:w="30" w:type="dxa"/>
            </w:tcMar>
          </w:tcPr>
          <w:p w14:paraId="26651656"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0F169D30"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7198F9E6" w14:textId="77777777" w:rsidR="001007B5" w:rsidRDefault="001007B5" w:rsidP="0002275A">
            <w:pPr>
              <w:pStyle w:val="PlainText"/>
            </w:pPr>
          </w:p>
        </w:tc>
      </w:tr>
      <w:tr w:rsidR="001007B5" w14:paraId="4D182184" w14:textId="77777777" w:rsidTr="0002275A">
        <w:tc>
          <w:tcPr>
            <w:tcW w:w="0" w:type="auto"/>
            <w:tcMar>
              <w:top w:w="30" w:type="dxa"/>
              <w:left w:w="30" w:type="dxa"/>
              <w:bottom w:w="20" w:type="dxa"/>
              <w:right w:w="30" w:type="dxa"/>
            </w:tcMar>
          </w:tcPr>
          <w:p w14:paraId="6E254A41" w14:textId="77777777" w:rsidR="001007B5" w:rsidRDefault="001007B5" w:rsidP="0002275A">
            <w:pPr>
              <w:pStyle w:val="PlainText"/>
            </w:pPr>
            <w:r>
              <w:rPr>
                <w:rFonts w:eastAsia="Times New Roman"/>
                <w:sz w:val="20"/>
                <w:szCs w:val="24"/>
              </w:rPr>
              <w:t>----| Scope</w:t>
            </w:r>
          </w:p>
        </w:tc>
        <w:tc>
          <w:tcPr>
            <w:tcW w:w="0" w:type="auto"/>
            <w:tcMar>
              <w:top w:w="30" w:type="dxa"/>
              <w:left w:w="30" w:type="dxa"/>
              <w:bottom w:w="20" w:type="dxa"/>
              <w:right w:w="30" w:type="dxa"/>
            </w:tcMar>
          </w:tcPr>
          <w:p w14:paraId="279E915B" w14:textId="77777777" w:rsidR="001007B5" w:rsidRPr="008E4FE1" w:rsidRDefault="00E0476B" w:rsidP="0002275A">
            <w:pPr>
              <w:pStyle w:val="PlainText"/>
              <w:rPr>
                <w:lang w:val="en-US"/>
              </w:rPr>
            </w:pPr>
            <w:r w:rsidRPr="008E4FE1">
              <w:rPr>
                <w:rFonts w:eastAsia="Times New Roman"/>
                <w:sz w:val="20"/>
                <w:szCs w:val="24"/>
                <w:lang w:val="en-US"/>
              </w:rPr>
              <w:t xml:space="preserve">Repeat twice - once for </w:t>
            </w:r>
            <w:proofErr w:type="spellStart"/>
            <w:r w:rsidRPr="008E4FE1">
              <w:rPr>
                <w:rFonts w:eastAsia="Times New Roman"/>
                <w:sz w:val="20"/>
                <w:szCs w:val="24"/>
                <w:lang w:val="en-US"/>
              </w:rPr>
              <w:t>DocumentID</w:t>
            </w:r>
            <w:proofErr w:type="spellEnd"/>
            <w:r w:rsidRPr="008E4FE1">
              <w:rPr>
                <w:rFonts w:eastAsia="Times New Roman"/>
                <w:sz w:val="20"/>
                <w:szCs w:val="24"/>
                <w:lang w:val="en-US"/>
              </w:rPr>
              <w:t xml:space="preserve"> once for</w:t>
            </w:r>
            <w:r w:rsidRPr="008E4FE1">
              <w:rPr>
                <w:rFonts w:eastAsia="Times New Roman"/>
                <w:sz w:val="20"/>
                <w:szCs w:val="24"/>
                <w:lang w:val="en-US"/>
              </w:rPr>
              <w:br/>
            </w:r>
            <w:proofErr w:type="spellStart"/>
            <w:r w:rsidRPr="008E4FE1">
              <w:rPr>
                <w:rFonts w:eastAsia="Times New Roman"/>
                <w:sz w:val="20"/>
                <w:szCs w:val="24"/>
                <w:lang w:val="en-US"/>
              </w:rPr>
              <w:t>ProcessID</w:t>
            </w:r>
            <w:proofErr w:type="spellEnd"/>
            <w:r w:rsidRPr="008E4FE1">
              <w:rPr>
                <w:rFonts w:eastAsia="Times New Roman"/>
                <w:sz w:val="20"/>
                <w:szCs w:val="24"/>
                <w:lang w:val="en-US"/>
              </w:rPr>
              <w:t>.</w:t>
            </w:r>
          </w:p>
        </w:tc>
        <w:tc>
          <w:tcPr>
            <w:tcW w:w="0" w:type="auto"/>
            <w:tcMar>
              <w:top w:w="30" w:type="dxa"/>
              <w:left w:w="30" w:type="dxa"/>
              <w:bottom w:w="20" w:type="dxa"/>
              <w:right w:w="30" w:type="dxa"/>
            </w:tcMar>
          </w:tcPr>
          <w:p w14:paraId="093B1FB6"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3C3C3FD1" w14:textId="77777777" w:rsidR="001007B5" w:rsidRDefault="001007B5" w:rsidP="0002275A">
            <w:pPr>
              <w:pStyle w:val="PlainText"/>
            </w:pPr>
            <w:r>
              <w:rPr>
                <w:rFonts w:eastAsia="Times New Roman"/>
                <w:sz w:val="20"/>
                <w:szCs w:val="24"/>
              </w:rPr>
              <w:t>2..*</w:t>
            </w:r>
          </w:p>
        </w:tc>
        <w:tc>
          <w:tcPr>
            <w:tcW w:w="0" w:type="auto"/>
            <w:tcMar>
              <w:top w:w="30" w:type="dxa"/>
              <w:left w:w="30" w:type="dxa"/>
              <w:bottom w:w="20" w:type="dxa"/>
              <w:right w:w="30" w:type="dxa"/>
            </w:tcMar>
          </w:tcPr>
          <w:p w14:paraId="6E68FF54" w14:textId="77777777" w:rsidR="001007B5" w:rsidRDefault="001007B5" w:rsidP="0002275A">
            <w:pPr>
              <w:pStyle w:val="PlainText"/>
            </w:pPr>
          </w:p>
        </w:tc>
      </w:tr>
      <w:tr w:rsidR="001007B5" w14:paraId="337FB953" w14:textId="77777777" w:rsidTr="0002275A">
        <w:tc>
          <w:tcPr>
            <w:tcW w:w="0" w:type="auto"/>
            <w:tcMar>
              <w:top w:w="30" w:type="dxa"/>
              <w:left w:w="30" w:type="dxa"/>
              <w:bottom w:w="20" w:type="dxa"/>
              <w:right w:w="30" w:type="dxa"/>
            </w:tcMar>
          </w:tcPr>
          <w:p w14:paraId="31CAA34A" w14:textId="77777777" w:rsidR="001007B5" w:rsidRDefault="001007B5" w:rsidP="0002275A">
            <w:pPr>
              <w:pStyle w:val="PlainText"/>
            </w:pPr>
            <w:r>
              <w:rPr>
                <w:rFonts w:eastAsia="Times New Roman"/>
                <w:sz w:val="20"/>
                <w:szCs w:val="24"/>
              </w:rPr>
              <w:t>------| Type</w:t>
            </w:r>
          </w:p>
        </w:tc>
        <w:tc>
          <w:tcPr>
            <w:tcW w:w="0" w:type="auto"/>
            <w:tcMar>
              <w:top w:w="30" w:type="dxa"/>
              <w:left w:w="30" w:type="dxa"/>
              <w:bottom w:w="20" w:type="dxa"/>
              <w:right w:w="30" w:type="dxa"/>
            </w:tcMar>
          </w:tcPr>
          <w:p w14:paraId="45E71BA9" w14:textId="77777777" w:rsidR="001007B5" w:rsidRPr="008E4FE1" w:rsidRDefault="00E0476B" w:rsidP="0002275A">
            <w:pPr>
              <w:pStyle w:val="PlainText"/>
              <w:rPr>
                <w:lang w:val="en-US"/>
              </w:rPr>
            </w:pPr>
            <w:r w:rsidRPr="008E4FE1">
              <w:rPr>
                <w:rFonts w:eastAsia="Times New Roman"/>
                <w:sz w:val="20"/>
                <w:szCs w:val="24"/>
                <w:lang w:val="en-US"/>
              </w:rPr>
              <w:t xml:space="preserve">Qualifier of how to understand the </w:t>
            </w:r>
            <w:proofErr w:type="spellStart"/>
            <w:r w:rsidRPr="008E4FE1">
              <w:rPr>
                <w:rFonts w:eastAsia="Times New Roman"/>
                <w:sz w:val="20"/>
                <w:szCs w:val="24"/>
                <w:lang w:val="en-US"/>
              </w:rPr>
              <w:t>InstanceIdentifier</w:t>
            </w:r>
            <w:proofErr w:type="spellEnd"/>
            <w:r w:rsidRPr="008E4FE1">
              <w:rPr>
                <w:rFonts w:eastAsia="Times New Roman"/>
                <w:sz w:val="20"/>
                <w:szCs w:val="24"/>
                <w:lang w:val="en-US"/>
              </w:rPr>
              <w:t xml:space="preserve"> element.</w:t>
            </w:r>
          </w:p>
        </w:tc>
        <w:tc>
          <w:tcPr>
            <w:tcW w:w="0" w:type="auto"/>
            <w:tcMar>
              <w:top w:w="30" w:type="dxa"/>
              <w:left w:w="30" w:type="dxa"/>
              <w:bottom w:w="20" w:type="dxa"/>
              <w:right w:w="30" w:type="dxa"/>
            </w:tcMar>
          </w:tcPr>
          <w:p w14:paraId="4E1CEAB3"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4664B9BB"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21361992" w14:textId="77777777" w:rsidR="001007B5" w:rsidRDefault="001007B5" w:rsidP="0002275A">
            <w:pPr>
              <w:pStyle w:val="PlainText"/>
            </w:pPr>
            <w:r>
              <w:rPr>
                <w:rFonts w:eastAsia="Times New Roman"/>
                <w:sz w:val="20"/>
                <w:szCs w:val="24"/>
              </w:rPr>
              <w:t>Applicable Codes:</w:t>
            </w:r>
            <w:r>
              <w:rPr>
                <w:rFonts w:eastAsia="Times New Roman"/>
                <w:sz w:val="20"/>
                <w:szCs w:val="24"/>
              </w:rPr>
              <w:br/>
              <w:t>- DOCUMENTID</w:t>
            </w:r>
            <w:r>
              <w:rPr>
                <w:rFonts w:eastAsia="Times New Roman"/>
                <w:sz w:val="20"/>
                <w:szCs w:val="24"/>
              </w:rPr>
              <w:br/>
              <w:t>- PROCESSID</w:t>
            </w:r>
          </w:p>
        </w:tc>
      </w:tr>
      <w:tr w:rsidR="001007B5" w14:paraId="0EFAA09F" w14:textId="77777777" w:rsidTr="0002275A">
        <w:tc>
          <w:tcPr>
            <w:tcW w:w="0" w:type="auto"/>
            <w:tcMar>
              <w:top w:w="30" w:type="dxa"/>
              <w:left w:w="30" w:type="dxa"/>
              <w:bottom w:w="20" w:type="dxa"/>
              <w:right w:w="30" w:type="dxa"/>
            </w:tcMar>
          </w:tcPr>
          <w:p w14:paraId="45F58356" w14:textId="77777777" w:rsidR="001007B5" w:rsidRDefault="001007B5" w:rsidP="0002275A">
            <w:pPr>
              <w:pStyle w:val="PlainText"/>
            </w:pPr>
            <w:r>
              <w:rPr>
                <w:rFonts w:eastAsia="Times New Roman"/>
                <w:sz w:val="20"/>
                <w:szCs w:val="24"/>
              </w:rPr>
              <w:t>------| InstanceIdentifier</w:t>
            </w:r>
          </w:p>
        </w:tc>
        <w:tc>
          <w:tcPr>
            <w:tcW w:w="0" w:type="auto"/>
            <w:tcMar>
              <w:top w:w="30" w:type="dxa"/>
              <w:left w:w="30" w:type="dxa"/>
              <w:bottom w:w="20" w:type="dxa"/>
              <w:right w:w="30" w:type="dxa"/>
            </w:tcMar>
          </w:tcPr>
          <w:p w14:paraId="76BC6071" w14:textId="77777777" w:rsidR="001007B5" w:rsidRPr="008E4FE1" w:rsidRDefault="00E0476B" w:rsidP="0002275A">
            <w:pPr>
              <w:pStyle w:val="PlainText"/>
              <w:rPr>
                <w:lang w:val="en-US"/>
              </w:rPr>
            </w:pPr>
            <w:r w:rsidRPr="008E4FE1">
              <w:rPr>
                <w:rFonts w:eastAsia="Times New Roman"/>
                <w:sz w:val="20"/>
                <w:szCs w:val="24"/>
                <w:lang w:val="en-US"/>
              </w:rPr>
              <w:t xml:space="preserve">The </w:t>
            </w:r>
            <w:proofErr w:type="spellStart"/>
            <w:r w:rsidRPr="008E4FE1">
              <w:rPr>
                <w:rFonts w:eastAsia="Times New Roman"/>
                <w:sz w:val="20"/>
                <w:szCs w:val="24"/>
                <w:lang w:val="en-US"/>
              </w:rPr>
              <w:t>ProcessID</w:t>
            </w:r>
            <w:proofErr w:type="spellEnd"/>
            <w:r w:rsidRPr="008E4FE1">
              <w:rPr>
                <w:rFonts w:eastAsia="Times New Roman"/>
                <w:sz w:val="20"/>
                <w:szCs w:val="24"/>
                <w:lang w:val="en-US"/>
              </w:rPr>
              <w:t xml:space="preserve"> (profile ID) or </w:t>
            </w:r>
            <w:proofErr w:type="spellStart"/>
            <w:r w:rsidRPr="008E4FE1">
              <w:rPr>
                <w:rFonts w:eastAsia="Times New Roman"/>
                <w:sz w:val="20"/>
                <w:szCs w:val="24"/>
                <w:lang w:val="en-US"/>
              </w:rPr>
              <w:t>DocumentID</w:t>
            </w:r>
            <w:proofErr w:type="spellEnd"/>
            <w:r w:rsidRPr="008E4FE1">
              <w:rPr>
                <w:rFonts w:eastAsia="Times New Roman"/>
                <w:sz w:val="20"/>
                <w:szCs w:val="24"/>
                <w:lang w:val="en-US"/>
              </w:rPr>
              <w:t xml:space="preserve"> corresponding to PEPPOL SMP for which the enveloped payload is intended to be used for.</w:t>
            </w:r>
            <w:r w:rsidRPr="008E4FE1">
              <w:rPr>
                <w:rFonts w:eastAsia="Times New Roman"/>
                <w:sz w:val="20"/>
                <w:szCs w:val="24"/>
                <w:lang w:val="en-US"/>
              </w:rPr>
              <w:br/>
            </w:r>
            <w:r w:rsidRPr="008E4FE1">
              <w:rPr>
                <w:rFonts w:eastAsia="Times New Roman"/>
                <w:sz w:val="20"/>
                <w:szCs w:val="24"/>
                <w:lang w:val="en-US"/>
              </w:rPr>
              <w:br/>
              <w:t>For senders - this value can be used to retrieve the correct set of PEPPOL service metadata.</w:t>
            </w:r>
            <w:r w:rsidRPr="008E4FE1">
              <w:rPr>
                <w:rFonts w:eastAsia="Times New Roman"/>
                <w:sz w:val="20"/>
                <w:szCs w:val="24"/>
                <w:lang w:val="en-US"/>
              </w:rPr>
              <w:br/>
            </w:r>
            <w:r w:rsidRPr="008E4FE1">
              <w:rPr>
                <w:rFonts w:eastAsia="Times New Roman"/>
                <w:sz w:val="20"/>
                <w:szCs w:val="24"/>
                <w:lang w:val="en-US"/>
              </w:rPr>
              <w:br/>
              <w:t xml:space="preserve">For receivers - this value can be used to verify that the receiving PEPPOL Participant has published support for this </w:t>
            </w:r>
            <w:proofErr w:type="spellStart"/>
            <w:r w:rsidRPr="008E4FE1">
              <w:rPr>
                <w:rFonts w:eastAsia="Times New Roman"/>
                <w:sz w:val="20"/>
                <w:szCs w:val="24"/>
                <w:lang w:val="en-US"/>
              </w:rPr>
              <w:t>DocumentID</w:t>
            </w:r>
            <w:proofErr w:type="spellEnd"/>
            <w:r w:rsidRPr="008E4FE1">
              <w:rPr>
                <w:rFonts w:eastAsia="Times New Roman"/>
                <w:sz w:val="20"/>
                <w:szCs w:val="24"/>
                <w:lang w:val="en-US"/>
              </w:rPr>
              <w:t xml:space="preserve"> or </w:t>
            </w:r>
            <w:proofErr w:type="spellStart"/>
            <w:r w:rsidRPr="008E4FE1">
              <w:rPr>
                <w:rFonts w:eastAsia="Times New Roman"/>
                <w:sz w:val="20"/>
                <w:szCs w:val="24"/>
                <w:lang w:val="en-US"/>
              </w:rPr>
              <w:t>ProcessID</w:t>
            </w:r>
            <w:proofErr w:type="spellEnd"/>
            <w:r w:rsidRPr="008E4FE1">
              <w:rPr>
                <w:rFonts w:eastAsia="Times New Roman"/>
                <w:sz w:val="20"/>
                <w:szCs w:val="24"/>
                <w:lang w:val="en-US"/>
              </w:rPr>
              <w:t>.</w:t>
            </w:r>
          </w:p>
        </w:tc>
        <w:tc>
          <w:tcPr>
            <w:tcW w:w="0" w:type="auto"/>
            <w:tcMar>
              <w:top w:w="30" w:type="dxa"/>
              <w:left w:w="30" w:type="dxa"/>
              <w:bottom w:w="20" w:type="dxa"/>
              <w:right w:w="30" w:type="dxa"/>
            </w:tcMar>
          </w:tcPr>
          <w:p w14:paraId="33CCC5F7" w14:textId="77777777"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14:paraId="51D35265" w14:textId="77777777"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14:paraId="330CD957" w14:textId="77777777" w:rsidR="001007B5" w:rsidRPr="008E4FE1" w:rsidRDefault="00E0476B" w:rsidP="0002275A">
            <w:pPr>
              <w:pStyle w:val="PlainText"/>
              <w:rPr>
                <w:lang w:val="en-US"/>
              </w:rPr>
            </w:pPr>
            <w:proofErr w:type="spellStart"/>
            <w:r w:rsidRPr="008E4FE1">
              <w:rPr>
                <w:rFonts w:eastAsia="Times New Roman"/>
                <w:sz w:val="20"/>
                <w:szCs w:val="24"/>
                <w:lang w:val="en-US"/>
              </w:rPr>
              <w:t>Codelist</w:t>
            </w:r>
            <w:proofErr w:type="spellEnd"/>
            <w:r w:rsidRPr="008E4FE1">
              <w:rPr>
                <w:rFonts w:eastAsia="Times New Roman"/>
                <w:sz w:val="20"/>
                <w:szCs w:val="24"/>
                <w:lang w:val="en-US"/>
              </w:rPr>
              <w:t xml:space="preserve"> [see TAB Scope </w:t>
            </w:r>
            <w:proofErr w:type="spellStart"/>
            <w:r w:rsidRPr="008E4FE1">
              <w:rPr>
                <w:rFonts w:eastAsia="Times New Roman"/>
                <w:sz w:val="20"/>
                <w:szCs w:val="24"/>
                <w:lang w:val="en-US"/>
              </w:rPr>
              <w:t>colums</w:t>
            </w:r>
            <w:proofErr w:type="spellEnd"/>
            <w:r w:rsidRPr="008E4FE1">
              <w:rPr>
                <w:rFonts w:eastAsia="Times New Roman"/>
                <w:sz w:val="20"/>
                <w:szCs w:val="24"/>
                <w:lang w:val="en-US"/>
              </w:rPr>
              <w:t xml:space="preserve"> </w:t>
            </w:r>
            <w:proofErr w:type="spellStart"/>
            <w:r w:rsidRPr="008E4FE1">
              <w:rPr>
                <w:rFonts w:eastAsia="Times New Roman"/>
                <w:sz w:val="20"/>
                <w:szCs w:val="24"/>
                <w:lang w:val="en-US"/>
              </w:rPr>
              <w:t>ProcessID|DocumentID</w:t>
            </w:r>
            <w:proofErr w:type="spellEnd"/>
            <w:r w:rsidRPr="008E4FE1">
              <w:rPr>
                <w:rFonts w:eastAsia="Times New Roman"/>
                <w:sz w:val="20"/>
                <w:szCs w:val="24"/>
                <w:lang w:val="en-US"/>
              </w:rPr>
              <w:t>]</w:t>
            </w:r>
          </w:p>
        </w:tc>
      </w:tr>
      <w:tr w:rsidR="001007B5" w14:paraId="1F9EFA43" w14:textId="77777777" w:rsidTr="0002275A">
        <w:tc>
          <w:tcPr>
            <w:tcW w:w="0" w:type="auto"/>
            <w:tcMar>
              <w:top w:w="30" w:type="dxa"/>
              <w:left w:w="30" w:type="dxa"/>
              <w:bottom w:w="20" w:type="dxa"/>
              <w:right w:w="30" w:type="dxa"/>
            </w:tcMar>
          </w:tcPr>
          <w:p w14:paraId="3FF0A836" w14:textId="77777777" w:rsidR="001007B5" w:rsidRDefault="001007B5" w:rsidP="0002275A">
            <w:pPr>
              <w:pStyle w:val="PlainText"/>
            </w:pPr>
            <w:r>
              <w:rPr>
                <w:rFonts w:eastAsia="Times New Roman"/>
                <w:sz w:val="20"/>
                <w:szCs w:val="24"/>
              </w:rPr>
              <w:t>------| Identifier</w:t>
            </w:r>
          </w:p>
        </w:tc>
        <w:tc>
          <w:tcPr>
            <w:tcW w:w="0" w:type="auto"/>
            <w:tcMar>
              <w:top w:w="30" w:type="dxa"/>
              <w:left w:w="30" w:type="dxa"/>
              <w:bottom w:w="20" w:type="dxa"/>
              <w:right w:w="30" w:type="dxa"/>
            </w:tcMar>
          </w:tcPr>
          <w:p w14:paraId="0E71FF27" w14:textId="77777777" w:rsidR="001007B5" w:rsidRPr="008E4FE1" w:rsidRDefault="00886D27" w:rsidP="0002275A">
            <w:pPr>
              <w:pStyle w:val="PlainText"/>
              <w:rPr>
                <w:lang w:val="en-US"/>
              </w:rPr>
            </w:pPr>
            <w:r w:rsidRPr="008E4FE1">
              <w:rPr>
                <w:rFonts w:eastAsia="Times New Roman"/>
                <w:sz w:val="20"/>
                <w:szCs w:val="24"/>
                <w:lang w:val="en-US"/>
              </w:rPr>
              <w:t>A</w:t>
            </w:r>
            <w:r w:rsidR="00E0476B" w:rsidRPr="008E4FE1">
              <w:rPr>
                <w:rFonts w:eastAsia="Times New Roman"/>
                <w:sz w:val="20"/>
                <w:szCs w:val="24"/>
                <w:lang w:val="en-US"/>
              </w:rPr>
              <w:t xml:space="preserve"> unique identification key to identify the procurement project that this document refers to.</w:t>
            </w:r>
          </w:p>
        </w:tc>
        <w:tc>
          <w:tcPr>
            <w:tcW w:w="0" w:type="auto"/>
            <w:tcMar>
              <w:top w:w="30" w:type="dxa"/>
              <w:left w:w="30" w:type="dxa"/>
              <w:bottom w:w="20" w:type="dxa"/>
              <w:right w:w="30" w:type="dxa"/>
            </w:tcMar>
          </w:tcPr>
          <w:p w14:paraId="46564559" w14:textId="77777777"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14:paraId="76AF3A6D"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3B61524C" w14:textId="77777777" w:rsidR="001007B5" w:rsidRDefault="001007B5" w:rsidP="0002275A">
            <w:pPr>
              <w:pStyle w:val="PlainText"/>
            </w:pPr>
            <w:r>
              <w:rPr>
                <w:rFonts w:eastAsia="Times New Roman"/>
                <w:sz w:val="20"/>
                <w:szCs w:val="24"/>
              </w:rPr>
              <w:t>Example: 6346792</w:t>
            </w:r>
          </w:p>
        </w:tc>
      </w:tr>
      <w:tr w:rsidR="001007B5" w14:paraId="5CE5F729" w14:textId="77777777" w:rsidTr="0002275A">
        <w:tc>
          <w:tcPr>
            <w:tcW w:w="0" w:type="auto"/>
            <w:tcMar>
              <w:top w:w="30" w:type="dxa"/>
              <w:left w:w="30" w:type="dxa"/>
              <w:bottom w:w="20" w:type="dxa"/>
              <w:right w:w="30" w:type="dxa"/>
            </w:tcMar>
          </w:tcPr>
          <w:p w14:paraId="30F3AF36" w14:textId="77777777" w:rsidR="001007B5" w:rsidRDefault="001007B5" w:rsidP="0002275A">
            <w:pPr>
              <w:pStyle w:val="PlainText"/>
            </w:pPr>
            <w:r>
              <w:rPr>
                <w:rFonts w:eastAsia="Times New Roman"/>
                <w:sz w:val="20"/>
                <w:szCs w:val="24"/>
              </w:rPr>
              <w:t>----| ScopeInformation</w:t>
            </w:r>
          </w:p>
        </w:tc>
        <w:tc>
          <w:tcPr>
            <w:tcW w:w="0" w:type="auto"/>
            <w:tcMar>
              <w:top w:w="30" w:type="dxa"/>
              <w:left w:w="30" w:type="dxa"/>
              <w:bottom w:w="20" w:type="dxa"/>
              <w:right w:w="30" w:type="dxa"/>
            </w:tcMar>
          </w:tcPr>
          <w:p w14:paraId="0F95806A" w14:textId="77777777" w:rsidR="001007B5" w:rsidRPr="008E4FE1" w:rsidRDefault="00E0476B" w:rsidP="0002275A">
            <w:pPr>
              <w:pStyle w:val="PlainText"/>
              <w:rPr>
                <w:lang w:val="en-US"/>
              </w:rPr>
            </w:pPr>
            <w:r w:rsidRPr="008E4FE1">
              <w:rPr>
                <w:rFonts w:eastAsia="Times New Roman"/>
                <w:sz w:val="20"/>
                <w:szCs w:val="24"/>
                <w:lang w:val="en-US"/>
              </w:rPr>
              <w:t xml:space="preserve">Abstract element. Will be replaced by </w:t>
            </w:r>
            <w:proofErr w:type="spellStart"/>
            <w:r w:rsidRPr="008E4FE1">
              <w:rPr>
                <w:rFonts w:eastAsia="Times New Roman"/>
                <w:sz w:val="20"/>
                <w:szCs w:val="24"/>
                <w:lang w:val="en-US"/>
              </w:rPr>
              <w:t>BusinessService</w:t>
            </w:r>
            <w:proofErr w:type="spellEnd"/>
            <w:r w:rsidRPr="008E4FE1">
              <w:rPr>
                <w:rFonts w:eastAsia="Times New Roman"/>
                <w:sz w:val="20"/>
                <w:szCs w:val="24"/>
                <w:lang w:val="en-US"/>
              </w:rPr>
              <w:t xml:space="preserve"> and/or </w:t>
            </w:r>
            <w:proofErr w:type="spellStart"/>
            <w:r w:rsidRPr="008E4FE1">
              <w:rPr>
                <w:rFonts w:eastAsia="Times New Roman"/>
                <w:sz w:val="20"/>
                <w:szCs w:val="24"/>
                <w:lang w:val="en-US"/>
              </w:rPr>
              <w:t>CorrelationInformation</w:t>
            </w:r>
            <w:proofErr w:type="spellEnd"/>
          </w:p>
        </w:tc>
        <w:tc>
          <w:tcPr>
            <w:tcW w:w="0" w:type="auto"/>
            <w:tcMar>
              <w:top w:w="30" w:type="dxa"/>
              <w:left w:w="30" w:type="dxa"/>
              <w:bottom w:w="20" w:type="dxa"/>
              <w:right w:w="30" w:type="dxa"/>
            </w:tcMar>
          </w:tcPr>
          <w:p w14:paraId="756C1528" w14:textId="77777777"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14:paraId="4E7497A4" w14:textId="77777777" w:rsidR="001007B5" w:rsidRDefault="001007B5" w:rsidP="0002275A">
            <w:pPr>
              <w:pStyle w:val="PlainText"/>
            </w:pPr>
          </w:p>
        </w:tc>
        <w:tc>
          <w:tcPr>
            <w:tcW w:w="0" w:type="auto"/>
            <w:tcMar>
              <w:top w:w="30" w:type="dxa"/>
              <w:left w:w="30" w:type="dxa"/>
              <w:bottom w:w="20" w:type="dxa"/>
              <w:right w:w="30" w:type="dxa"/>
            </w:tcMar>
          </w:tcPr>
          <w:p w14:paraId="69EA4F02" w14:textId="77777777" w:rsidR="001007B5" w:rsidRDefault="001007B5" w:rsidP="0002275A">
            <w:pPr>
              <w:pStyle w:val="PlainText"/>
            </w:pPr>
          </w:p>
        </w:tc>
      </w:tr>
      <w:tr w:rsidR="001007B5" w14:paraId="7C6A5427" w14:textId="77777777" w:rsidTr="0002275A">
        <w:tc>
          <w:tcPr>
            <w:tcW w:w="0" w:type="auto"/>
            <w:tcMar>
              <w:top w:w="30" w:type="dxa"/>
              <w:left w:w="30" w:type="dxa"/>
              <w:bottom w:w="20" w:type="dxa"/>
              <w:right w:w="30" w:type="dxa"/>
            </w:tcMar>
          </w:tcPr>
          <w:p w14:paraId="7D47CE43" w14:textId="77777777" w:rsidR="001007B5" w:rsidRDefault="001007B5" w:rsidP="0002275A">
            <w:pPr>
              <w:pStyle w:val="PlainText"/>
            </w:pPr>
            <w:r>
              <w:rPr>
                <w:rFonts w:eastAsia="Times New Roman"/>
                <w:sz w:val="20"/>
                <w:szCs w:val="24"/>
              </w:rPr>
              <w:t>------| BusinessService</w:t>
            </w:r>
          </w:p>
        </w:tc>
        <w:tc>
          <w:tcPr>
            <w:tcW w:w="0" w:type="auto"/>
            <w:tcMar>
              <w:top w:w="30" w:type="dxa"/>
              <w:left w:w="30" w:type="dxa"/>
              <w:bottom w:w="20" w:type="dxa"/>
              <w:right w:w="30" w:type="dxa"/>
            </w:tcMar>
          </w:tcPr>
          <w:p w14:paraId="46C0CF89" w14:textId="77777777" w:rsidR="001007B5" w:rsidRPr="008E4FE1" w:rsidRDefault="00E0476B" w:rsidP="0002275A">
            <w:pPr>
              <w:pStyle w:val="PlainText"/>
              <w:rPr>
                <w:lang w:val="en-US"/>
              </w:rPr>
            </w:pPr>
            <w:r w:rsidRPr="008E4FE1">
              <w:rPr>
                <w:rFonts w:eastAsia="Times New Roman"/>
                <w:sz w:val="20"/>
                <w:szCs w:val="24"/>
                <w:lang w:val="en-US"/>
              </w:rPr>
              <w:t>Initiator's description of the service to be carried out on the SBD by receiver.</w:t>
            </w:r>
          </w:p>
        </w:tc>
        <w:tc>
          <w:tcPr>
            <w:tcW w:w="0" w:type="auto"/>
            <w:tcMar>
              <w:top w:w="30" w:type="dxa"/>
              <w:left w:w="30" w:type="dxa"/>
              <w:bottom w:w="20" w:type="dxa"/>
              <w:right w:w="30" w:type="dxa"/>
            </w:tcMar>
          </w:tcPr>
          <w:p w14:paraId="6DE68386" w14:textId="77777777"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14:paraId="3F5093D5"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11441871" w14:textId="77777777" w:rsidR="001007B5" w:rsidRDefault="001007B5" w:rsidP="0002275A">
            <w:pPr>
              <w:pStyle w:val="PlainText"/>
            </w:pPr>
          </w:p>
        </w:tc>
      </w:tr>
      <w:tr w:rsidR="001007B5" w14:paraId="00A399D3" w14:textId="77777777" w:rsidTr="0002275A">
        <w:tc>
          <w:tcPr>
            <w:tcW w:w="0" w:type="auto"/>
            <w:tcMar>
              <w:top w:w="30" w:type="dxa"/>
              <w:left w:w="30" w:type="dxa"/>
              <w:bottom w:w="20" w:type="dxa"/>
              <w:right w:w="30" w:type="dxa"/>
            </w:tcMar>
          </w:tcPr>
          <w:p w14:paraId="162B69B6" w14:textId="77777777" w:rsidR="001007B5" w:rsidRDefault="001007B5" w:rsidP="0002275A">
            <w:pPr>
              <w:pStyle w:val="PlainText"/>
            </w:pPr>
            <w:r>
              <w:rPr>
                <w:rFonts w:eastAsia="Times New Roman"/>
                <w:sz w:val="20"/>
                <w:szCs w:val="24"/>
              </w:rPr>
              <w:t>--------| ServiceTransaction</w:t>
            </w:r>
          </w:p>
        </w:tc>
        <w:tc>
          <w:tcPr>
            <w:tcW w:w="0" w:type="auto"/>
            <w:tcMar>
              <w:top w:w="30" w:type="dxa"/>
              <w:left w:w="30" w:type="dxa"/>
              <w:bottom w:w="20" w:type="dxa"/>
              <w:right w:w="30" w:type="dxa"/>
            </w:tcMar>
          </w:tcPr>
          <w:p w14:paraId="1A83233E" w14:textId="77777777" w:rsidR="001007B5" w:rsidRPr="008E4FE1" w:rsidRDefault="00E0476B" w:rsidP="0002275A">
            <w:pPr>
              <w:pStyle w:val="PlainText"/>
              <w:rPr>
                <w:lang w:val="en-US"/>
              </w:rPr>
            </w:pPr>
            <w:proofErr w:type="spellStart"/>
            <w:r w:rsidRPr="008E4FE1">
              <w:rPr>
                <w:rFonts w:eastAsia="Times New Roman"/>
                <w:sz w:val="20"/>
                <w:szCs w:val="24"/>
                <w:lang w:val="en-US"/>
              </w:rPr>
              <w:t>BusinessServiceTransaction</w:t>
            </w:r>
            <w:proofErr w:type="spellEnd"/>
            <w:r w:rsidRPr="008E4FE1">
              <w:rPr>
                <w:rFonts w:eastAsia="Times New Roman"/>
                <w:sz w:val="20"/>
                <w:szCs w:val="24"/>
                <w:lang w:val="en-US"/>
              </w:rPr>
              <w:t xml:space="preserve"> is a specific instruction to </w:t>
            </w:r>
            <w:r w:rsidRPr="008E4FE1">
              <w:rPr>
                <w:rFonts w:eastAsia="Times New Roman"/>
                <w:sz w:val="20"/>
                <w:szCs w:val="24"/>
                <w:lang w:val="en-US"/>
              </w:rPr>
              <w:lastRenderedPageBreak/>
              <w:t>be executed on the received Standard Business Document.</w:t>
            </w:r>
          </w:p>
        </w:tc>
        <w:tc>
          <w:tcPr>
            <w:tcW w:w="0" w:type="auto"/>
            <w:tcMar>
              <w:top w:w="30" w:type="dxa"/>
              <w:left w:w="30" w:type="dxa"/>
              <w:bottom w:w="20" w:type="dxa"/>
              <w:right w:w="30" w:type="dxa"/>
            </w:tcMar>
          </w:tcPr>
          <w:p w14:paraId="33EBB6E0" w14:textId="77777777" w:rsidR="001007B5" w:rsidRDefault="001007B5" w:rsidP="0002275A">
            <w:pPr>
              <w:pStyle w:val="PlainText"/>
            </w:pPr>
            <w:r>
              <w:rPr>
                <w:rFonts w:eastAsia="Times New Roman"/>
                <w:sz w:val="20"/>
                <w:szCs w:val="24"/>
              </w:rPr>
              <w:lastRenderedPageBreak/>
              <w:t>OPTIONAL</w:t>
            </w:r>
          </w:p>
        </w:tc>
        <w:tc>
          <w:tcPr>
            <w:tcW w:w="0" w:type="auto"/>
            <w:tcMar>
              <w:top w:w="30" w:type="dxa"/>
              <w:left w:w="30" w:type="dxa"/>
              <w:bottom w:w="20" w:type="dxa"/>
              <w:right w:w="30" w:type="dxa"/>
            </w:tcMar>
          </w:tcPr>
          <w:p w14:paraId="74D36F70"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6E670123" w14:textId="77777777" w:rsidR="001007B5" w:rsidRDefault="001007B5" w:rsidP="0002275A">
            <w:pPr>
              <w:pStyle w:val="PlainText"/>
            </w:pPr>
          </w:p>
        </w:tc>
      </w:tr>
      <w:tr w:rsidR="001007B5" w14:paraId="216026BD" w14:textId="77777777" w:rsidTr="0002275A">
        <w:tc>
          <w:tcPr>
            <w:tcW w:w="0" w:type="auto"/>
            <w:tcMar>
              <w:top w:w="30" w:type="dxa"/>
              <w:left w:w="30" w:type="dxa"/>
              <w:bottom w:w="20" w:type="dxa"/>
              <w:right w:w="30" w:type="dxa"/>
            </w:tcMar>
          </w:tcPr>
          <w:p w14:paraId="1F50DBBE" w14:textId="77777777" w:rsidR="001007B5" w:rsidRDefault="001007B5" w:rsidP="0002275A">
            <w:pPr>
              <w:pStyle w:val="PlainText"/>
            </w:pPr>
            <w:r>
              <w:rPr>
                <w:rFonts w:eastAsia="Times New Roman"/>
                <w:sz w:val="20"/>
                <w:szCs w:val="24"/>
              </w:rPr>
              <w:t>----------| IsNonRepudiationRequired</w:t>
            </w:r>
          </w:p>
        </w:tc>
        <w:tc>
          <w:tcPr>
            <w:tcW w:w="0" w:type="auto"/>
            <w:tcMar>
              <w:top w:w="30" w:type="dxa"/>
              <w:left w:w="30" w:type="dxa"/>
              <w:bottom w:w="20" w:type="dxa"/>
              <w:right w:w="30" w:type="dxa"/>
            </w:tcMar>
          </w:tcPr>
          <w:p w14:paraId="7C0AC251" w14:textId="77777777" w:rsidR="001007B5" w:rsidRPr="008E4FE1" w:rsidRDefault="00E0476B" w:rsidP="0002275A">
            <w:pPr>
              <w:pStyle w:val="PlainText"/>
              <w:rPr>
                <w:lang w:val="en-US"/>
              </w:rPr>
            </w:pPr>
            <w:r w:rsidRPr="008E4FE1">
              <w:rPr>
                <w:rFonts w:eastAsia="Times New Roman"/>
                <w:sz w:val="20"/>
                <w:szCs w:val="24"/>
                <w:lang w:val="en-US"/>
              </w:rPr>
              <w:t>Non repudiation of origin and content means that the originator must digitally sign the business data and the recipient must store the business data (including the digital signature) in its original form for the duration mutually agreed to in a trading partner agreement.</w:t>
            </w:r>
          </w:p>
        </w:tc>
        <w:tc>
          <w:tcPr>
            <w:tcW w:w="0" w:type="auto"/>
            <w:tcMar>
              <w:top w:w="30" w:type="dxa"/>
              <w:left w:w="30" w:type="dxa"/>
              <w:bottom w:w="20" w:type="dxa"/>
              <w:right w:w="30" w:type="dxa"/>
            </w:tcMar>
          </w:tcPr>
          <w:p w14:paraId="43CD8EE8" w14:textId="77777777"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14:paraId="3FF024AF"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7ABC3592" w14:textId="77777777" w:rsidR="001007B5" w:rsidRDefault="001007B5" w:rsidP="0002275A">
            <w:pPr>
              <w:pStyle w:val="Plain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14:paraId="7CBBFA9F" w14:textId="77777777" w:rsidTr="0002275A">
        <w:tc>
          <w:tcPr>
            <w:tcW w:w="0" w:type="auto"/>
            <w:tcMar>
              <w:top w:w="30" w:type="dxa"/>
              <w:left w:w="30" w:type="dxa"/>
              <w:bottom w:w="20" w:type="dxa"/>
              <w:right w:w="30" w:type="dxa"/>
            </w:tcMar>
          </w:tcPr>
          <w:p w14:paraId="00BAEE84" w14:textId="77777777" w:rsidR="001007B5" w:rsidRDefault="001007B5" w:rsidP="0002275A">
            <w:pPr>
              <w:pStyle w:val="PlainText"/>
            </w:pPr>
            <w:r>
              <w:rPr>
                <w:rFonts w:eastAsia="Times New Roman"/>
                <w:sz w:val="20"/>
                <w:szCs w:val="24"/>
              </w:rPr>
              <w:t>----------| IsAuthenticationRequired</w:t>
            </w:r>
          </w:p>
        </w:tc>
        <w:tc>
          <w:tcPr>
            <w:tcW w:w="0" w:type="auto"/>
            <w:tcMar>
              <w:top w:w="30" w:type="dxa"/>
              <w:left w:w="30" w:type="dxa"/>
              <w:bottom w:w="20" w:type="dxa"/>
              <w:right w:w="30" w:type="dxa"/>
            </w:tcMar>
          </w:tcPr>
          <w:p w14:paraId="1E5CE6DE" w14:textId="77777777" w:rsidR="001007B5" w:rsidRPr="008E4FE1" w:rsidRDefault="00E0476B" w:rsidP="0002275A">
            <w:pPr>
              <w:pStyle w:val="PlainText"/>
              <w:rPr>
                <w:lang w:val="en-US"/>
              </w:rPr>
            </w:pPr>
            <w:r w:rsidRPr="008E4FE1">
              <w:rPr>
                <w:rFonts w:eastAsia="Times New Roman"/>
                <w:sz w:val="20"/>
                <w:szCs w:val="24"/>
                <w:lang w:val="en-US"/>
              </w:rPr>
              <w:t xml:space="preserve">If </w:t>
            </w:r>
            <w:proofErr w:type="spellStart"/>
            <w:r w:rsidRPr="008E4FE1">
              <w:rPr>
                <w:rFonts w:eastAsia="Times New Roman"/>
                <w:sz w:val="20"/>
                <w:szCs w:val="24"/>
                <w:lang w:val="en-US"/>
              </w:rPr>
              <w:t>IsNonRepudiationRequired</w:t>
            </w:r>
            <w:proofErr w:type="spellEnd"/>
            <w:r w:rsidRPr="008E4FE1">
              <w:rPr>
                <w:rFonts w:eastAsia="Times New Roman"/>
                <w:sz w:val="20"/>
                <w:szCs w:val="24"/>
                <w:lang w:val="en-US"/>
              </w:rPr>
              <w:t xml:space="preserve"> is true, this tag is superfluous.</w:t>
            </w:r>
            <w:r w:rsidRPr="008E4FE1">
              <w:rPr>
                <w:rFonts w:eastAsia="Times New Roman"/>
                <w:sz w:val="20"/>
                <w:szCs w:val="24"/>
                <w:lang w:val="en-US"/>
              </w:rPr>
              <w:br/>
              <w:t>Otherwise, the tag indicates whether the identity of the sending role is verified.</w:t>
            </w:r>
          </w:p>
        </w:tc>
        <w:tc>
          <w:tcPr>
            <w:tcW w:w="0" w:type="auto"/>
            <w:tcMar>
              <w:top w:w="30" w:type="dxa"/>
              <w:left w:w="30" w:type="dxa"/>
              <w:bottom w:w="20" w:type="dxa"/>
              <w:right w:w="30" w:type="dxa"/>
            </w:tcMar>
          </w:tcPr>
          <w:p w14:paraId="6D118CDE" w14:textId="77777777"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14:paraId="55560B28"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60F6F258" w14:textId="77777777" w:rsidR="001007B5" w:rsidRDefault="001007B5" w:rsidP="0002275A">
            <w:pPr>
              <w:pStyle w:val="Plain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14:paraId="75D50CC1" w14:textId="77777777" w:rsidTr="0002275A">
        <w:tc>
          <w:tcPr>
            <w:tcW w:w="0" w:type="auto"/>
            <w:tcMar>
              <w:top w:w="30" w:type="dxa"/>
              <w:left w:w="30" w:type="dxa"/>
              <w:bottom w:w="20" w:type="dxa"/>
              <w:right w:w="30" w:type="dxa"/>
            </w:tcMar>
          </w:tcPr>
          <w:p w14:paraId="528AB21A" w14:textId="77777777" w:rsidR="001007B5" w:rsidRDefault="001007B5" w:rsidP="0002275A">
            <w:pPr>
              <w:pStyle w:val="PlainText"/>
            </w:pPr>
            <w:r>
              <w:rPr>
                <w:rFonts w:eastAsia="Times New Roman"/>
                <w:sz w:val="20"/>
                <w:szCs w:val="24"/>
              </w:rPr>
              <w:t>----------| IsNonRepudiationOfReceiptRequired</w:t>
            </w:r>
          </w:p>
        </w:tc>
        <w:tc>
          <w:tcPr>
            <w:tcW w:w="0" w:type="auto"/>
            <w:tcMar>
              <w:top w:w="30" w:type="dxa"/>
              <w:left w:w="30" w:type="dxa"/>
              <w:bottom w:w="20" w:type="dxa"/>
              <w:right w:w="30" w:type="dxa"/>
            </w:tcMar>
          </w:tcPr>
          <w:p w14:paraId="2DDF7187" w14:textId="77777777" w:rsidR="001007B5" w:rsidRPr="008E4FE1" w:rsidRDefault="00E0476B" w:rsidP="0002275A">
            <w:pPr>
              <w:pStyle w:val="PlainText"/>
              <w:rPr>
                <w:lang w:val="en-US"/>
              </w:rPr>
            </w:pPr>
            <w:r w:rsidRPr="008E4FE1">
              <w:rPr>
                <w:rFonts w:eastAsia="Times New Roman"/>
                <w:sz w:val="20"/>
                <w:szCs w:val="24"/>
                <w:lang w:val="en-US"/>
              </w:rPr>
              <w:t xml:space="preserve">Indicates that both partners agree to mutually verify receipt of requested business data and that the receipt must be </w:t>
            </w:r>
            <w:proofErr w:type="spellStart"/>
            <w:r w:rsidRPr="008E4FE1">
              <w:rPr>
                <w:rFonts w:eastAsia="Times New Roman"/>
                <w:sz w:val="20"/>
                <w:szCs w:val="24"/>
                <w:lang w:val="en-US"/>
              </w:rPr>
              <w:t>non reputable</w:t>
            </w:r>
            <w:proofErr w:type="spellEnd"/>
            <w:r w:rsidRPr="008E4FE1">
              <w:rPr>
                <w:rFonts w:eastAsia="Times New Roman"/>
                <w:sz w:val="20"/>
                <w:szCs w:val="24"/>
                <w:lang w:val="en-US"/>
              </w:rPr>
              <w:t>.</w:t>
            </w:r>
          </w:p>
        </w:tc>
        <w:tc>
          <w:tcPr>
            <w:tcW w:w="0" w:type="auto"/>
            <w:tcMar>
              <w:top w:w="30" w:type="dxa"/>
              <w:left w:w="30" w:type="dxa"/>
              <w:bottom w:w="20" w:type="dxa"/>
              <w:right w:w="30" w:type="dxa"/>
            </w:tcMar>
          </w:tcPr>
          <w:p w14:paraId="701318F7" w14:textId="77777777"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14:paraId="27B19C2A"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63C0C867" w14:textId="77777777" w:rsidR="001007B5" w:rsidRDefault="001007B5" w:rsidP="0002275A">
            <w:pPr>
              <w:pStyle w:val="Plain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14:paraId="1A4E87C0" w14:textId="77777777" w:rsidTr="0002275A">
        <w:tc>
          <w:tcPr>
            <w:tcW w:w="0" w:type="auto"/>
            <w:tcMar>
              <w:top w:w="30" w:type="dxa"/>
              <w:left w:w="30" w:type="dxa"/>
              <w:bottom w:w="20" w:type="dxa"/>
              <w:right w:w="30" w:type="dxa"/>
            </w:tcMar>
          </w:tcPr>
          <w:p w14:paraId="09573331" w14:textId="77777777" w:rsidR="001007B5" w:rsidRDefault="001007B5" w:rsidP="0002275A">
            <w:pPr>
              <w:pStyle w:val="PlainText"/>
            </w:pPr>
            <w:r>
              <w:rPr>
                <w:rFonts w:eastAsia="Times New Roman"/>
                <w:sz w:val="20"/>
                <w:szCs w:val="24"/>
              </w:rPr>
              <w:t>----------| IsIntelligibleCheckRequired</w:t>
            </w:r>
          </w:p>
        </w:tc>
        <w:tc>
          <w:tcPr>
            <w:tcW w:w="0" w:type="auto"/>
            <w:tcMar>
              <w:top w:w="30" w:type="dxa"/>
              <w:left w:w="30" w:type="dxa"/>
              <w:bottom w:w="20" w:type="dxa"/>
              <w:right w:w="30" w:type="dxa"/>
            </w:tcMar>
          </w:tcPr>
          <w:p w14:paraId="715381A4" w14:textId="77777777" w:rsidR="001007B5" w:rsidRPr="008E4FE1" w:rsidRDefault="00E0476B" w:rsidP="0002275A">
            <w:pPr>
              <w:pStyle w:val="PlainText"/>
              <w:rPr>
                <w:lang w:val="en-US"/>
              </w:rPr>
            </w:pPr>
            <w:r w:rsidRPr="008E4FE1">
              <w:rPr>
                <w:rFonts w:eastAsia="Times New Roman"/>
                <w:sz w:val="20"/>
                <w:szCs w:val="24"/>
                <w:lang w:val="en-US"/>
              </w:rPr>
              <w:t>Both partners agree that a responding partner role must check (e.g. via use of a document digest) that received data is not garbled (unreadable, unintelligible) and has integrity (i.e. has not been altered) before acknowledgment of proper receipt is returned to the requesting partner.</w:t>
            </w:r>
          </w:p>
        </w:tc>
        <w:tc>
          <w:tcPr>
            <w:tcW w:w="0" w:type="auto"/>
            <w:tcMar>
              <w:top w:w="30" w:type="dxa"/>
              <w:left w:w="30" w:type="dxa"/>
              <w:bottom w:w="20" w:type="dxa"/>
              <w:right w:w="30" w:type="dxa"/>
            </w:tcMar>
          </w:tcPr>
          <w:p w14:paraId="2BA15C2D" w14:textId="77777777"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14:paraId="6859FDE4"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5F6E01F9" w14:textId="77777777" w:rsidR="001007B5" w:rsidRDefault="001007B5" w:rsidP="0002275A">
            <w:pPr>
              <w:pStyle w:val="Plain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14:paraId="24F15361" w14:textId="77777777" w:rsidTr="0002275A">
        <w:tc>
          <w:tcPr>
            <w:tcW w:w="0" w:type="auto"/>
            <w:tcMar>
              <w:top w:w="30" w:type="dxa"/>
              <w:left w:w="30" w:type="dxa"/>
              <w:bottom w:w="20" w:type="dxa"/>
              <w:right w:w="30" w:type="dxa"/>
            </w:tcMar>
          </w:tcPr>
          <w:p w14:paraId="51BA7F81" w14:textId="77777777" w:rsidR="001007B5" w:rsidRDefault="001007B5" w:rsidP="0002275A">
            <w:pPr>
              <w:pStyle w:val="PlainText"/>
            </w:pPr>
            <w:r>
              <w:rPr>
                <w:rFonts w:eastAsia="Times New Roman"/>
                <w:sz w:val="20"/>
                <w:szCs w:val="24"/>
              </w:rPr>
              <w:t>----------| IsApplicationErrorResponseRequested</w:t>
            </w:r>
          </w:p>
        </w:tc>
        <w:tc>
          <w:tcPr>
            <w:tcW w:w="0" w:type="auto"/>
            <w:tcMar>
              <w:top w:w="30" w:type="dxa"/>
              <w:left w:w="30" w:type="dxa"/>
              <w:bottom w:w="20" w:type="dxa"/>
              <w:right w:w="30" w:type="dxa"/>
            </w:tcMar>
          </w:tcPr>
          <w:p w14:paraId="7ABA5EE3" w14:textId="77777777" w:rsidR="001007B5" w:rsidRPr="008E4FE1" w:rsidRDefault="00E0476B" w:rsidP="0002275A">
            <w:pPr>
              <w:pStyle w:val="PlainText"/>
              <w:rPr>
                <w:lang w:val="en-US"/>
              </w:rPr>
            </w:pPr>
            <w:r w:rsidRPr="008E4FE1">
              <w:rPr>
                <w:rFonts w:eastAsia="Times New Roman"/>
                <w:sz w:val="20"/>
                <w:szCs w:val="24"/>
                <w:lang w:val="en-US"/>
              </w:rPr>
              <w:t>Both partners agree that a responding partner’s receiving business application must check for application level errors; and if any are detected, must respond with an Error Response Acknowledgment noting the errors detected.</w:t>
            </w:r>
          </w:p>
        </w:tc>
        <w:tc>
          <w:tcPr>
            <w:tcW w:w="0" w:type="auto"/>
            <w:tcMar>
              <w:top w:w="30" w:type="dxa"/>
              <w:left w:w="30" w:type="dxa"/>
              <w:bottom w:w="20" w:type="dxa"/>
              <w:right w:w="30" w:type="dxa"/>
            </w:tcMar>
          </w:tcPr>
          <w:p w14:paraId="5AD7214D" w14:textId="77777777"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14:paraId="0A25641D"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577E578B" w14:textId="77777777" w:rsidR="001007B5" w:rsidRDefault="001007B5" w:rsidP="0002275A">
            <w:pPr>
              <w:pStyle w:val="Plain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14:paraId="6183A657" w14:textId="77777777" w:rsidTr="0002275A">
        <w:tc>
          <w:tcPr>
            <w:tcW w:w="0" w:type="auto"/>
            <w:tcMar>
              <w:top w:w="30" w:type="dxa"/>
              <w:left w:w="30" w:type="dxa"/>
              <w:bottom w:w="20" w:type="dxa"/>
              <w:right w:w="30" w:type="dxa"/>
            </w:tcMar>
          </w:tcPr>
          <w:p w14:paraId="59186895" w14:textId="77777777" w:rsidR="001007B5" w:rsidRDefault="001007B5" w:rsidP="0002275A">
            <w:pPr>
              <w:pStyle w:val="PlainText"/>
            </w:pPr>
            <w:r>
              <w:rPr>
                <w:rFonts w:eastAsia="Times New Roman"/>
                <w:sz w:val="20"/>
                <w:szCs w:val="24"/>
              </w:rPr>
              <w:t>--------| CorrelationInformation</w:t>
            </w:r>
          </w:p>
        </w:tc>
        <w:tc>
          <w:tcPr>
            <w:tcW w:w="0" w:type="auto"/>
            <w:tcMar>
              <w:top w:w="30" w:type="dxa"/>
              <w:left w:w="30" w:type="dxa"/>
              <w:bottom w:w="20" w:type="dxa"/>
              <w:right w:w="30" w:type="dxa"/>
            </w:tcMar>
          </w:tcPr>
          <w:p w14:paraId="18710CC0" w14:textId="77777777" w:rsidR="001007B5" w:rsidRDefault="00E0476B" w:rsidP="0002275A">
            <w:pPr>
              <w:pStyle w:val="PlainText"/>
            </w:pPr>
            <w:r w:rsidRPr="008E4FE1">
              <w:rPr>
                <w:rFonts w:eastAsia="Times New Roman"/>
                <w:sz w:val="20"/>
                <w:szCs w:val="24"/>
                <w:lang w:val="en-US"/>
              </w:rPr>
              <w:t>Co-relates requesting document information with the responding document</w:t>
            </w:r>
            <w:r w:rsidRPr="008E4FE1">
              <w:rPr>
                <w:rFonts w:eastAsia="Times New Roman"/>
                <w:sz w:val="20"/>
                <w:szCs w:val="24"/>
                <w:lang w:val="en-US"/>
              </w:rPr>
              <w:br/>
              <w:t xml:space="preserve">information. </w:t>
            </w:r>
            <w:r w:rsidR="001007B5">
              <w:rPr>
                <w:rFonts w:eastAsia="Times New Roman"/>
                <w:sz w:val="20"/>
                <w:szCs w:val="24"/>
              </w:rPr>
              <w:t>This element substitutes the element ‘ScopeInformation’ when used.</w:t>
            </w:r>
          </w:p>
        </w:tc>
        <w:tc>
          <w:tcPr>
            <w:tcW w:w="0" w:type="auto"/>
            <w:tcMar>
              <w:top w:w="30" w:type="dxa"/>
              <w:left w:w="30" w:type="dxa"/>
              <w:bottom w:w="20" w:type="dxa"/>
              <w:right w:w="30" w:type="dxa"/>
            </w:tcMar>
          </w:tcPr>
          <w:p w14:paraId="4402D573" w14:textId="77777777"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14:paraId="3BC3835B"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56930715" w14:textId="77777777" w:rsidR="001007B5" w:rsidRDefault="001007B5" w:rsidP="0002275A">
            <w:pPr>
              <w:pStyle w:val="PlainText"/>
            </w:pPr>
          </w:p>
        </w:tc>
      </w:tr>
      <w:tr w:rsidR="001007B5" w14:paraId="7CAC476B" w14:textId="77777777" w:rsidTr="0002275A">
        <w:tc>
          <w:tcPr>
            <w:tcW w:w="0" w:type="auto"/>
            <w:tcMar>
              <w:top w:w="30" w:type="dxa"/>
              <w:left w:w="30" w:type="dxa"/>
              <w:bottom w:w="20" w:type="dxa"/>
              <w:right w:w="30" w:type="dxa"/>
            </w:tcMar>
          </w:tcPr>
          <w:p w14:paraId="12913F29" w14:textId="77777777" w:rsidR="001007B5" w:rsidRDefault="001007B5" w:rsidP="0002275A">
            <w:pPr>
              <w:pStyle w:val="PlainText"/>
            </w:pPr>
            <w:r>
              <w:rPr>
                <w:rFonts w:eastAsia="Times New Roman"/>
                <w:sz w:val="20"/>
                <w:szCs w:val="24"/>
              </w:rPr>
              <w:t>----------| RequestingDocumentInstanceIdentifier</w:t>
            </w:r>
          </w:p>
        </w:tc>
        <w:tc>
          <w:tcPr>
            <w:tcW w:w="0" w:type="auto"/>
            <w:tcMar>
              <w:top w:w="30" w:type="dxa"/>
              <w:left w:w="30" w:type="dxa"/>
              <w:bottom w:w="20" w:type="dxa"/>
              <w:right w:w="30" w:type="dxa"/>
            </w:tcMar>
          </w:tcPr>
          <w:p w14:paraId="6930BC6B" w14:textId="77777777" w:rsidR="001007B5" w:rsidRDefault="00E0476B" w:rsidP="0002275A">
            <w:pPr>
              <w:pStyle w:val="PlainText"/>
            </w:pPr>
            <w:r w:rsidRPr="008E4FE1">
              <w:rPr>
                <w:rFonts w:eastAsia="Times New Roman"/>
                <w:sz w:val="20"/>
                <w:szCs w:val="24"/>
                <w:lang w:val="en-US"/>
              </w:rPr>
              <w:t xml:space="preserve">Identifier of requesting SBDH and SBD instance. </w:t>
            </w:r>
            <w:r w:rsidR="001007B5">
              <w:rPr>
                <w:rFonts w:eastAsia="Times New Roman"/>
                <w:sz w:val="20"/>
                <w:szCs w:val="24"/>
              </w:rPr>
              <w:t>This is a GUID.</w:t>
            </w:r>
          </w:p>
        </w:tc>
        <w:tc>
          <w:tcPr>
            <w:tcW w:w="0" w:type="auto"/>
            <w:tcMar>
              <w:top w:w="30" w:type="dxa"/>
              <w:left w:w="30" w:type="dxa"/>
              <w:bottom w:w="20" w:type="dxa"/>
              <w:right w:w="30" w:type="dxa"/>
            </w:tcMar>
          </w:tcPr>
          <w:p w14:paraId="0DB93B60" w14:textId="77777777"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14:paraId="162797F0" w14:textId="77777777"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14:paraId="07FC7F4C" w14:textId="77777777" w:rsidR="001007B5" w:rsidRPr="008E4FE1" w:rsidRDefault="00E0476B" w:rsidP="0002275A">
            <w:pPr>
              <w:pStyle w:val="PlainText"/>
              <w:rPr>
                <w:lang w:val="en-US"/>
              </w:rPr>
            </w:pPr>
            <w:r w:rsidRPr="008E4FE1">
              <w:rPr>
                <w:rFonts w:eastAsia="Times New Roman"/>
                <w:sz w:val="20"/>
                <w:szCs w:val="24"/>
                <w:lang w:val="en-US"/>
              </w:rPr>
              <w:t>Example: 5469cc5c-f15d-4631-b47d-a348f646ab8a (Message ID)</w:t>
            </w:r>
          </w:p>
        </w:tc>
      </w:tr>
    </w:tbl>
    <w:p w14:paraId="783CD8A4" w14:textId="77777777" w:rsidR="00A11754" w:rsidRPr="00A11754" w:rsidRDefault="00A11754" w:rsidP="00A11754"/>
    <w:p w14:paraId="515006AF" w14:textId="77777777" w:rsidR="00A11754" w:rsidRDefault="00A11754" w:rsidP="00A11754">
      <w:pPr>
        <w:pStyle w:val="Heading1"/>
        <w:ind w:left="357" w:hanging="357"/>
      </w:pPr>
      <w:bookmarkStart w:id="71" w:name="_Toc517690138"/>
      <w:r>
        <w:t>SML SMP Specifications</w:t>
      </w:r>
      <w:bookmarkEnd w:id="71"/>
    </w:p>
    <w:p w14:paraId="061D5233" w14:textId="77777777" w:rsidR="00E60E17" w:rsidRDefault="00E60E17" w:rsidP="00E60E17">
      <w:pPr>
        <w:pStyle w:val="Heading2"/>
      </w:pPr>
      <w:bookmarkStart w:id="72" w:name="_Toc517690139"/>
      <w:r>
        <w:t>Description</w:t>
      </w:r>
      <w:bookmarkEnd w:id="72"/>
    </w:p>
    <w:p w14:paraId="2DE73436" w14:textId="77777777" w:rsidR="00A11754" w:rsidRDefault="003626EB" w:rsidP="00A11754">
      <w:pPr>
        <w:rPr>
          <w:rFonts w:ascii="Arial" w:hAnsi="Arial" w:cs="Arial"/>
          <w:color w:val="000000"/>
          <w:sz w:val="21"/>
          <w:szCs w:val="21"/>
        </w:rPr>
      </w:pPr>
      <w:r>
        <w:rPr>
          <w:rFonts w:ascii="Arial" w:hAnsi="Arial" w:cs="Arial"/>
          <w:color w:val="000000"/>
          <w:sz w:val="21"/>
          <w:szCs w:val="21"/>
        </w:rPr>
        <w:lastRenderedPageBreak/>
        <w:t xml:space="preserve">The following table contains the SMP parameters for </w:t>
      </w:r>
      <w:proofErr w:type="spellStart"/>
      <w:r>
        <w:rPr>
          <w:rFonts w:ascii="Arial" w:hAnsi="Arial" w:cs="Arial"/>
          <w:color w:val="000000"/>
          <w:sz w:val="21"/>
          <w:szCs w:val="21"/>
        </w:rPr>
        <w:t>eTendering</w:t>
      </w:r>
      <w:proofErr w:type="spellEnd"/>
      <w:r>
        <w:rPr>
          <w:rFonts w:ascii="Arial" w:hAnsi="Arial" w:cs="Arial"/>
          <w:color w:val="000000"/>
          <w:sz w:val="21"/>
          <w:szCs w:val="21"/>
        </w:rPr>
        <w:t xml:space="preserve"> use cases.</w:t>
      </w:r>
      <w:r w:rsidR="00354DD7">
        <w:rPr>
          <w:rFonts w:ascii="Arial" w:hAnsi="Arial" w:cs="Arial"/>
          <w:color w:val="000000"/>
          <w:sz w:val="21"/>
          <w:szCs w:val="21"/>
        </w:rPr>
        <w:t xml:space="preserve"> For the </w:t>
      </w:r>
      <w:proofErr w:type="spellStart"/>
      <w:r w:rsidR="00354DD7">
        <w:rPr>
          <w:rFonts w:ascii="Arial" w:hAnsi="Arial" w:cs="Arial"/>
          <w:color w:val="000000"/>
          <w:sz w:val="21"/>
          <w:szCs w:val="21"/>
        </w:rPr>
        <w:t>ProcessID</w:t>
      </w:r>
      <w:proofErr w:type="spellEnd"/>
      <w:r w:rsidR="00354DD7">
        <w:rPr>
          <w:rFonts w:ascii="Arial" w:hAnsi="Arial" w:cs="Arial"/>
          <w:color w:val="000000"/>
          <w:sz w:val="21"/>
          <w:szCs w:val="21"/>
        </w:rPr>
        <w:t xml:space="preserve"> and </w:t>
      </w:r>
      <w:proofErr w:type="spellStart"/>
      <w:r w:rsidR="00354DD7">
        <w:rPr>
          <w:rFonts w:ascii="Arial" w:hAnsi="Arial" w:cs="Arial"/>
          <w:color w:val="000000"/>
          <w:sz w:val="21"/>
          <w:szCs w:val="21"/>
        </w:rPr>
        <w:t>CustomizationID</w:t>
      </w:r>
      <w:proofErr w:type="spellEnd"/>
      <w:r w:rsidR="00354DD7">
        <w:rPr>
          <w:rFonts w:ascii="Arial" w:hAnsi="Arial" w:cs="Arial"/>
          <w:color w:val="000000"/>
          <w:sz w:val="21"/>
          <w:szCs w:val="21"/>
        </w:rPr>
        <w:t xml:space="preserve"> see chapter 5.4</w:t>
      </w:r>
    </w:p>
    <w:p w14:paraId="19CAD29D" w14:textId="77777777" w:rsidR="003626EB" w:rsidRPr="00E60E17" w:rsidRDefault="003626EB" w:rsidP="00A11754"/>
    <w:tbl>
      <w:tblPr>
        <w:tblStyle w:val="ScrollTableNormal"/>
        <w:tblW w:w="5000" w:type="pct"/>
        <w:tblLayout w:type="fixed"/>
        <w:tblLook w:val="0020" w:firstRow="1" w:lastRow="0" w:firstColumn="0" w:lastColumn="0" w:noHBand="0" w:noVBand="0"/>
      </w:tblPr>
      <w:tblGrid>
        <w:gridCol w:w="453"/>
        <w:gridCol w:w="1278"/>
        <w:gridCol w:w="563"/>
        <w:gridCol w:w="1984"/>
        <w:gridCol w:w="993"/>
        <w:gridCol w:w="712"/>
        <w:gridCol w:w="1702"/>
        <w:gridCol w:w="7140"/>
      </w:tblGrid>
      <w:tr w:rsidR="0066298D" w14:paraId="25EEF306" w14:textId="77777777" w:rsidTr="0066298D">
        <w:trPr>
          <w:cnfStyle w:val="100000000000" w:firstRow="1" w:lastRow="0" w:firstColumn="0" w:lastColumn="0" w:oddVBand="0" w:evenVBand="0" w:oddHBand="0" w:evenHBand="0" w:firstRowFirstColumn="0" w:firstRowLastColumn="0" w:lastRowFirstColumn="0" w:lastRowLastColumn="0"/>
        </w:trPr>
        <w:tc>
          <w:tcPr>
            <w:tcW w:w="153" w:type="pct"/>
            <w:tcMar>
              <w:top w:w="30" w:type="dxa"/>
              <w:left w:w="30" w:type="dxa"/>
              <w:bottom w:w="20" w:type="dxa"/>
              <w:right w:w="30" w:type="dxa"/>
            </w:tcMar>
          </w:tcPr>
          <w:p w14:paraId="14FE8018" w14:textId="77777777" w:rsidR="00354DD7" w:rsidRDefault="00354DD7" w:rsidP="0002275A">
            <w:r>
              <w:rPr>
                <w:b/>
                <w:sz w:val="20"/>
                <w:szCs w:val="24"/>
              </w:rPr>
              <w:t>Nr</w:t>
            </w:r>
          </w:p>
        </w:tc>
        <w:tc>
          <w:tcPr>
            <w:tcW w:w="431" w:type="pct"/>
            <w:tcMar>
              <w:top w:w="30" w:type="dxa"/>
              <w:left w:w="30" w:type="dxa"/>
              <w:bottom w:w="20" w:type="dxa"/>
              <w:right w:w="30" w:type="dxa"/>
            </w:tcMar>
          </w:tcPr>
          <w:p w14:paraId="0284CEE5" w14:textId="77777777" w:rsidR="00354DD7" w:rsidRDefault="00354DD7" w:rsidP="0002275A">
            <w:r>
              <w:rPr>
                <w:b/>
                <w:sz w:val="20"/>
                <w:szCs w:val="24"/>
              </w:rPr>
              <w:t>Use Cases</w:t>
            </w:r>
          </w:p>
        </w:tc>
        <w:tc>
          <w:tcPr>
            <w:tcW w:w="190" w:type="pct"/>
            <w:tcMar>
              <w:top w:w="30" w:type="dxa"/>
              <w:left w:w="30" w:type="dxa"/>
              <w:bottom w:w="20" w:type="dxa"/>
              <w:right w:w="30" w:type="dxa"/>
            </w:tcMar>
          </w:tcPr>
          <w:p w14:paraId="3C01E72E" w14:textId="77777777" w:rsidR="00354DD7" w:rsidRDefault="00354DD7" w:rsidP="0002275A">
            <w:r>
              <w:rPr>
                <w:b/>
                <w:sz w:val="20"/>
                <w:szCs w:val="24"/>
              </w:rPr>
              <w:t>Nr</w:t>
            </w:r>
          </w:p>
        </w:tc>
        <w:tc>
          <w:tcPr>
            <w:tcW w:w="669" w:type="pct"/>
            <w:tcMar>
              <w:top w:w="30" w:type="dxa"/>
              <w:left w:w="30" w:type="dxa"/>
              <w:bottom w:w="20" w:type="dxa"/>
              <w:right w:w="30" w:type="dxa"/>
            </w:tcMar>
          </w:tcPr>
          <w:p w14:paraId="300EAE33" w14:textId="77777777" w:rsidR="00354DD7" w:rsidRDefault="00354DD7" w:rsidP="0002275A">
            <w:r>
              <w:rPr>
                <w:b/>
                <w:sz w:val="20"/>
                <w:szCs w:val="24"/>
              </w:rPr>
              <w:t>Transactions</w:t>
            </w:r>
          </w:p>
        </w:tc>
        <w:tc>
          <w:tcPr>
            <w:tcW w:w="335" w:type="pct"/>
            <w:tcMar>
              <w:top w:w="30" w:type="dxa"/>
              <w:left w:w="30" w:type="dxa"/>
              <w:bottom w:w="20" w:type="dxa"/>
              <w:right w:w="30" w:type="dxa"/>
            </w:tcMar>
          </w:tcPr>
          <w:p w14:paraId="3E3DA6E1" w14:textId="77777777" w:rsidR="00354DD7" w:rsidRDefault="00354DD7" w:rsidP="0002275A">
            <w:r>
              <w:rPr>
                <w:b/>
                <w:sz w:val="20"/>
                <w:szCs w:val="24"/>
              </w:rPr>
              <w:t>Standard</w:t>
            </w:r>
          </w:p>
        </w:tc>
        <w:tc>
          <w:tcPr>
            <w:tcW w:w="240" w:type="pct"/>
            <w:tcMar>
              <w:top w:w="30" w:type="dxa"/>
              <w:left w:w="30" w:type="dxa"/>
              <w:bottom w:w="20" w:type="dxa"/>
              <w:right w:w="30" w:type="dxa"/>
            </w:tcMar>
          </w:tcPr>
          <w:p w14:paraId="5E37E319" w14:textId="77777777" w:rsidR="00354DD7" w:rsidRDefault="00354DD7" w:rsidP="0002275A">
            <w:proofErr w:type="spellStart"/>
            <w:r>
              <w:rPr>
                <w:b/>
                <w:sz w:val="20"/>
                <w:szCs w:val="24"/>
              </w:rPr>
              <w:t>TypeVersion</w:t>
            </w:r>
            <w:proofErr w:type="spellEnd"/>
          </w:p>
        </w:tc>
        <w:tc>
          <w:tcPr>
            <w:tcW w:w="574" w:type="pct"/>
            <w:tcMar>
              <w:top w:w="30" w:type="dxa"/>
              <w:left w:w="30" w:type="dxa"/>
              <w:bottom w:w="20" w:type="dxa"/>
              <w:right w:w="30" w:type="dxa"/>
            </w:tcMar>
          </w:tcPr>
          <w:p w14:paraId="21101C5D" w14:textId="77777777" w:rsidR="00354DD7" w:rsidRDefault="00354DD7" w:rsidP="0002275A">
            <w:r>
              <w:rPr>
                <w:b/>
                <w:sz w:val="20"/>
                <w:szCs w:val="24"/>
              </w:rPr>
              <w:t>//</w:t>
            </w:r>
            <w:proofErr w:type="spellStart"/>
            <w:r>
              <w:rPr>
                <w:b/>
                <w:sz w:val="20"/>
                <w:szCs w:val="24"/>
              </w:rPr>
              <w:t>DocumentIdentification</w:t>
            </w:r>
            <w:proofErr w:type="spellEnd"/>
            <w:r>
              <w:rPr>
                <w:b/>
                <w:sz w:val="20"/>
                <w:szCs w:val="24"/>
              </w:rPr>
              <w:t>/Type</w:t>
            </w:r>
          </w:p>
        </w:tc>
        <w:tc>
          <w:tcPr>
            <w:tcW w:w="2408" w:type="pct"/>
            <w:tcMar>
              <w:top w:w="30" w:type="dxa"/>
              <w:left w:w="30" w:type="dxa"/>
              <w:bottom w:w="20" w:type="dxa"/>
              <w:right w:w="30" w:type="dxa"/>
            </w:tcMar>
          </w:tcPr>
          <w:p w14:paraId="021CCCF1" w14:textId="77777777" w:rsidR="00354DD7" w:rsidRDefault="00354DD7" w:rsidP="0002275A">
            <w:proofErr w:type="spellStart"/>
            <w:r>
              <w:rPr>
                <w:b/>
                <w:sz w:val="20"/>
                <w:szCs w:val="24"/>
              </w:rPr>
              <w:t>DocumentID</w:t>
            </w:r>
            <w:proofErr w:type="spellEnd"/>
          </w:p>
        </w:tc>
      </w:tr>
      <w:tr w:rsidR="000D36F5" w14:paraId="1B9498CC" w14:textId="77777777" w:rsidTr="0066298D">
        <w:tc>
          <w:tcPr>
            <w:tcW w:w="153" w:type="pct"/>
            <w:vMerge w:val="restart"/>
            <w:tcMar>
              <w:top w:w="30" w:type="dxa"/>
              <w:left w:w="30" w:type="dxa"/>
              <w:bottom w:w="20" w:type="dxa"/>
              <w:right w:w="30" w:type="dxa"/>
            </w:tcMar>
          </w:tcPr>
          <w:p w14:paraId="5AEDECDF" w14:textId="77777777" w:rsidR="000D36F5" w:rsidRDefault="000D36F5" w:rsidP="0002275A">
            <w:r>
              <w:rPr>
                <w:sz w:val="20"/>
                <w:szCs w:val="24"/>
              </w:rPr>
              <w:t>3</w:t>
            </w:r>
          </w:p>
        </w:tc>
        <w:tc>
          <w:tcPr>
            <w:tcW w:w="431" w:type="pct"/>
            <w:vMerge w:val="restart"/>
            <w:tcMar>
              <w:top w:w="30" w:type="dxa"/>
              <w:left w:w="30" w:type="dxa"/>
              <w:bottom w:w="20" w:type="dxa"/>
              <w:right w:w="30" w:type="dxa"/>
            </w:tcMar>
          </w:tcPr>
          <w:p w14:paraId="74A500A0" w14:textId="77777777" w:rsidR="000D36F5" w:rsidRDefault="000D36F5" w:rsidP="0002275A">
            <w:r>
              <w:rPr>
                <w:sz w:val="20"/>
                <w:szCs w:val="24"/>
              </w:rPr>
              <w:t>Access documents</w:t>
            </w:r>
          </w:p>
        </w:tc>
        <w:tc>
          <w:tcPr>
            <w:tcW w:w="190" w:type="pct"/>
            <w:tcMar>
              <w:top w:w="30" w:type="dxa"/>
              <w:left w:w="30" w:type="dxa"/>
              <w:bottom w:w="20" w:type="dxa"/>
              <w:right w:w="30" w:type="dxa"/>
            </w:tcMar>
          </w:tcPr>
          <w:p w14:paraId="7915DD41" w14:textId="77777777" w:rsidR="000D36F5" w:rsidRDefault="000D36F5" w:rsidP="0002275A">
            <w:r>
              <w:rPr>
                <w:sz w:val="20"/>
                <w:szCs w:val="24"/>
              </w:rPr>
              <w:t>3.1</w:t>
            </w:r>
          </w:p>
        </w:tc>
        <w:tc>
          <w:tcPr>
            <w:tcW w:w="669" w:type="pct"/>
            <w:tcMar>
              <w:top w:w="30" w:type="dxa"/>
              <w:left w:w="30" w:type="dxa"/>
              <w:bottom w:w="20" w:type="dxa"/>
              <w:right w:w="30" w:type="dxa"/>
            </w:tcMar>
          </w:tcPr>
          <w:p w14:paraId="56D5EC71" w14:textId="77777777" w:rsidR="000D36F5" w:rsidRDefault="000D36F5" w:rsidP="0002275A">
            <w:r>
              <w:rPr>
                <w:sz w:val="20"/>
                <w:szCs w:val="24"/>
              </w:rPr>
              <w:t>EO requests CA for the procurement project documents</w:t>
            </w:r>
          </w:p>
        </w:tc>
        <w:tc>
          <w:tcPr>
            <w:tcW w:w="335" w:type="pct"/>
            <w:tcMar>
              <w:top w:w="30" w:type="dxa"/>
              <w:left w:w="30" w:type="dxa"/>
              <w:bottom w:w="20" w:type="dxa"/>
              <w:right w:w="30" w:type="dxa"/>
            </w:tcMar>
          </w:tcPr>
          <w:p w14:paraId="67DC7F31" w14:textId="77777777" w:rsidR="000D36F5" w:rsidRDefault="000D36F5" w:rsidP="0002275A">
            <w:r>
              <w:rPr>
                <w:sz w:val="20"/>
                <w:szCs w:val="24"/>
              </w:rPr>
              <w:t>UBL</w:t>
            </w:r>
          </w:p>
        </w:tc>
        <w:tc>
          <w:tcPr>
            <w:tcW w:w="240" w:type="pct"/>
            <w:tcMar>
              <w:top w:w="30" w:type="dxa"/>
              <w:left w:w="30" w:type="dxa"/>
              <w:bottom w:w="20" w:type="dxa"/>
              <w:right w:w="30" w:type="dxa"/>
            </w:tcMar>
          </w:tcPr>
          <w:p w14:paraId="11087A55" w14:textId="77777777" w:rsidR="000D36F5" w:rsidRDefault="000D36F5" w:rsidP="0002275A">
            <w:r>
              <w:rPr>
                <w:sz w:val="20"/>
                <w:szCs w:val="24"/>
              </w:rPr>
              <w:t>2.2</w:t>
            </w:r>
          </w:p>
        </w:tc>
        <w:tc>
          <w:tcPr>
            <w:tcW w:w="574" w:type="pct"/>
            <w:tcMar>
              <w:top w:w="30" w:type="dxa"/>
              <w:left w:w="30" w:type="dxa"/>
              <w:bottom w:w="20" w:type="dxa"/>
              <w:right w:w="30" w:type="dxa"/>
            </w:tcMar>
          </w:tcPr>
          <w:p w14:paraId="0D49C834" w14:textId="77777777" w:rsidR="000D36F5" w:rsidRDefault="000D36F5" w:rsidP="0002275A">
            <w:proofErr w:type="spellStart"/>
            <w:r>
              <w:rPr>
                <w:sz w:val="20"/>
                <w:szCs w:val="24"/>
              </w:rPr>
              <w:t>TenderStatusRequest</w:t>
            </w:r>
            <w:proofErr w:type="spellEnd"/>
          </w:p>
        </w:tc>
        <w:tc>
          <w:tcPr>
            <w:tcW w:w="2408" w:type="pct"/>
            <w:tcMar>
              <w:top w:w="30" w:type="dxa"/>
              <w:left w:w="30" w:type="dxa"/>
              <w:bottom w:w="20" w:type="dxa"/>
              <w:right w:w="30" w:type="dxa"/>
            </w:tcMar>
          </w:tcPr>
          <w:p w14:paraId="629224A4" w14:textId="77777777" w:rsidR="000D36F5" w:rsidRPr="00A94690" w:rsidRDefault="000D36F5" w:rsidP="0002275A">
            <w:pPr>
              <w:rPr>
                <w:sz w:val="20"/>
                <w:szCs w:val="20"/>
              </w:rPr>
            </w:pPr>
            <w:proofErr w:type="gramStart"/>
            <w:r w:rsidRPr="00652B43">
              <w:rPr>
                <w:sz w:val="20"/>
                <w:szCs w:val="20"/>
              </w:rPr>
              <w:t>urn:oasis</w:t>
            </w:r>
            <w:proofErr w:type="gramEnd"/>
            <w:r w:rsidRPr="00652B43">
              <w:rPr>
                <w:sz w:val="20"/>
                <w:szCs w:val="20"/>
              </w:rPr>
              <w:t>:names:specification:ubl:schema:xsd:TenderStatusRequest-2::TenderStatusRequest##</w:t>
            </w:r>
            <w:r w:rsidRPr="00A94690">
              <w:rPr>
                <w:color w:val="000000"/>
                <w:sz w:val="20"/>
                <w:szCs w:val="20"/>
                <w:lang w:eastAsia="nl-NL"/>
              </w:rPr>
              <w:t>urn:www.cenbii.eu:transaction:biitrdm097:ver3.0:extended:urn:fdc:peppol.eu:2017:pracc:t003:ver1.0::2.2</w:t>
            </w:r>
          </w:p>
        </w:tc>
      </w:tr>
      <w:tr w:rsidR="000D36F5" w14:paraId="7933423F" w14:textId="77777777" w:rsidTr="0066298D">
        <w:tc>
          <w:tcPr>
            <w:tcW w:w="153" w:type="pct"/>
            <w:vMerge/>
            <w:tcMar>
              <w:top w:w="30" w:type="dxa"/>
              <w:left w:w="30" w:type="dxa"/>
              <w:bottom w:w="20" w:type="dxa"/>
              <w:right w:w="30" w:type="dxa"/>
            </w:tcMar>
          </w:tcPr>
          <w:p w14:paraId="2EB68F32" w14:textId="77777777" w:rsidR="000D36F5" w:rsidRDefault="000D36F5" w:rsidP="0002275A"/>
        </w:tc>
        <w:tc>
          <w:tcPr>
            <w:tcW w:w="431" w:type="pct"/>
            <w:vMerge/>
            <w:tcMar>
              <w:top w:w="30" w:type="dxa"/>
              <w:left w:w="30" w:type="dxa"/>
              <w:bottom w:w="20" w:type="dxa"/>
              <w:right w:w="30" w:type="dxa"/>
            </w:tcMar>
          </w:tcPr>
          <w:p w14:paraId="2CA036C6" w14:textId="77777777" w:rsidR="000D36F5" w:rsidRDefault="000D36F5" w:rsidP="0002275A"/>
        </w:tc>
        <w:tc>
          <w:tcPr>
            <w:tcW w:w="190" w:type="pct"/>
            <w:tcMar>
              <w:top w:w="30" w:type="dxa"/>
              <w:left w:w="30" w:type="dxa"/>
              <w:bottom w:w="20" w:type="dxa"/>
              <w:right w:w="30" w:type="dxa"/>
            </w:tcMar>
          </w:tcPr>
          <w:p w14:paraId="196219F5" w14:textId="77777777" w:rsidR="000D36F5" w:rsidRDefault="000D36F5" w:rsidP="0002275A">
            <w:r>
              <w:rPr>
                <w:sz w:val="20"/>
                <w:szCs w:val="24"/>
              </w:rPr>
              <w:t>3.2</w:t>
            </w:r>
          </w:p>
        </w:tc>
        <w:tc>
          <w:tcPr>
            <w:tcW w:w="669" w:type="pct"/>
            <w:tcMar>
              <w:top w:w="30" w:type="dxa"/>
              <w:left w:w="30" w:type="dxa"/>
              <w:bottom w:w="20" w:type="dxa"/>
              <w:right w:w="30" w:type="dxa"/>
            </w:tcMar>
          </w:tcPr>
          <w:p w14:paraId="638A7F2E" w14:textId="77777777" w:rsidR="000D36F5" w:rsidRDefault="000D36F5" w:rsidP="0002275A">
            <w:r>
              <w:rPr>
                <w:sz w:val="20"/>
                <w:szCs w:val="24"/>
              </w:rPr>
              <w:t>CA sends all procurement project documents to EO</w:t>
            </w:r>
          </w:p>
        </w:tc>
        <w:tc>
          <w:tcPr>
            <w:tcW w:w="335" w:type="pct"/>
            <w:tcMar>
              <w:top w:w="30" w:type="dxa"/>
              <w:left w:w="30" w:type="dxa"/>
              <w:bottom w:w="20" w:type="dxa"/>
              <w:right w:w="30" w:type="dxa"/>
            </w:tcMar>
          </w:tcPr>
          <w:p w14:paraId="533DE3DF" w14:textId="77777777" w:rsidR="000D36F5" w:rsidRDefault="000D36F5" w:rsidP="0002275A">
            <w:r>
              <w:rPr>
                <w:sz w:val="20"/>
                <w:szCs w:val="24"/>
              </w:rPr>
              <w:t>UBL</w:t>
            </w:r>
          </w:p>
        </w:tc>
        <w:tc>
          <w:tcPr>
            <w:tcW w:w="240" w:type="pct"/>
            <w:tcMar>
              <w:top w:w="30" w:type="dxa"/>
              <w:left w:w="30" w:type="dxa"/>
              <w:bottom w:w="20" w:type="dxa"/>
              <w:right w:w="30" w:type="dxa"/>
            </w:tcMar>
          </w:tcPr>
          <w:p w14:paraId="085BCBE4" w14:textId="77777777" w:rsidR="000D36F5" w:rsidRDefault="000D36F5" w:rsidP="0002275A">
            <w:r>
              <w:rPr>
                <w:sz w:val="20"/>
                <w:szCs w:val="24"/>
              </w:rPr>
              <w:t>2.2</w:t>
            </w:r>
          </w:p>
        </w:tc>
        <w:tc>
          <w:tcPr>
            <w:tcW w:w="574" w:type="pct"/>
            <w:tcMar>
              <w:top w:w="30" w:type="dxa"/>
              <w:left w:w="30" w:type="dxa"/>
              <w:bottom w:w="20" w:type="dxa"/>
              <w:right w:w="30" w:type="dxa"/>
            </w:tcMar>
          </w:tcPr>
          <w:p w14:paraId="44A99031" w14:textId="77777777" w:rsidR="000D36F5" w:rsidRDefault="000D36F5" w:rsidP="0002275A">
            <w:proofErr w:type="spellStart"/>
            <w:r>
              <w:rPr>
                <w:sz w:val="20"/>
                <w:szCs w:val="24"/>
              </w:rPr>
              <w:t>CallForTenders</w:t>
            </w:r>
            <w:proofErr w:type="spellEnd"/>
          </w:p>
        </w:tc>
        <w:tc>
          <w:tcPr>
            <w:tcW w:w="2408" w:type="pct"/>
            <w:tcMar>
              <w:top w:w="30" w:type="dxa"/>
              <w:left w:w="30" w:type="dxa"/>
              <w:bottom w:w="20" w:type="dxa"/>
              <w:right w:w="30" w:type="dxa"/>
            </w:tcMar>
          </w:tcPr>
          <w:p w14:paraId="380D81A4" w14:textId="77777777" w:rsidR="000D36F5" w:rsidRPr="00A94690" w:rsidRDefault="000D36F5" w:rsidP="0002275A">
            <w:pPr>
              <w:rPr>
                <w:sz w:val="20"/>
                <w:szCs w:val="20"/>
              </w:rPr>
            </w:pPr>
            <w:proofErr w:type="gramStart"/>
            <w:r w:rsidRPr="00652B43">
              <w:rPr>
                <w:sz w:val="20"/>
                <w:szCs w:val="20"/>
              </w:rPr>
              <w:t>urn:oasis</w:t>
            </w:r>
            <w:proofErr w:type="gramEnd"/>
            <w:r w:rsidRPr="00652B43">
              <w:rPr>
                <w:sz w:val="20"/>
                <w:szCs w:val="20"/>
              </w:rPr>
              <w:t>:names:specification:ubl:schema:xsd:CallForTenders-2::CallForTenders##</w:t>
            </w:r>
            <w:r w:rsidRPr="00A94690">
              <w:rPr>
                <w:color w:val="000000"/>
                <w:sz w:val="20"/>
                <w:szCs w:val="20"/>
                <w:lang w:eastAsia="nl-NL"/>
              </w:rPr>
              <w:t>urn:www.cenbii.eu:transaction:biitrdm083:ver3.0:extended:urn:fdc:peppol.eu:2017:pracc:t004:ver1.0::2.2</w:t>
            </w:r>
          </w:p>
        </w:tc>
      </w:tr>
      <w:tr w:rsidR="000D36F5" w14:paraId="2CABD007" w14:textId="77777777" w:rsidTr="0066298D">
        <w:tc>
          <w:tcPr>
            <w:tcW w:w="153" w:type="pct"/>
            <w:vMerge w:val="restart"/>
            <w:tcMar>
              <w:top w:w="30" w:type="dxa"/>
              <w:left w:w="30" w:type="dxa"/>
              <w:bottom w:w="20" w:type="dxa"/>
              <w:right w:w="30" w:type="dxa"/>
            </w:tcMar>
          </w:tcPr>
          <w:p w14:paraId="3E816AA4" w14:textId="77777777" w:rsidR="000D36F5" w:rsidRDefault="000D36F5" w:rsidP="0002275A">
            <w:r>
              <w:rPr>
                <w:sz w:val="20"/>
                <w:szCs w:val="24"/>
              </w:rPr>
              <w:t>4</w:t>
            </w:r>
          </w:p>
        </w:tc>
        <w:tc>
          <w:tcPr>
            <w:tcW w:w="431" w:type="pct"/>
            <w:tcMar>
              <w:top w:w="30" w:type="dxa"/>
              <w:left w:w="30" w:type="dxa"/>
              <w:bottom w:w="20" w:type="dxa"/>
              <w:right w:w="30" w:type="dxa"/>
            </w:tcMar>
          </w:tcPr>
          <w:p w14:paraId="05E4E3E2" w14:textId="77777777" w:rsidR="000D36F5" w:rsidRDefault="000D36F5" w:rsidP="0002275A">
            <w:proofErr w:type="spellStart"/>
            <w:r>
              <w:rPr>
                <w:sz w:val="20"/>
                <w:szCs w:val="24"/>
              </w:rPr>
              <w:t>SubscribeInterest</w:t>
            </w:r>
            <w:proofErr w:type="spellEnd"/>
          </w:p>
        </w:tc>
        <w:tc>
          <w:tcPr>
            <w:tcW w:w="190" w:type="pct"/>
            <w:tcMar>
              <w:top w:w="30" w:type="dxa"/>
              <w:left w:w="30" w:type="dxa"/>
              <w:bottom w:w="20" w:type="dxa"/>
              <w:right w:w="30" w:type="dxa"/>
            </w:tcMar>
          </w:tcPr>
          <w:p w14:paraId="39070176" w14:textId="77777777" w:rsidR="000D36F5" w:rsidRDefault="000D36F5" w:rsidP="0002275A">
            <w:r>
              <w:rPr>
                <w:sz w:val="20"/>
                <w:szCs w:val="24"/>
              </w:rPr>
              <w:t>4.1</w:t>
            </w:r>
          </w:p>
        </w:tc>
        <w:tc>
          <w:tcPr>
            <w:tcW w:w="669" w:type="pct"/>
            <w:tcMar>
              <w:top w:w="30" w:type="dxa"/>
              <w:left w:w="30" w:type="dxa"/>
              <w:bottom w:w="20" w:type="dxa"/>
              <w:right w:w="30" w:type="dxa"/>
            </w:tcMar>
          </w:tcPr>
          <w:p w14:paraId="5CCFD3B9" w14:textId="77777777" w:rsidR="000D36F5" w:rsidRDefault="000D36F5" w:rsidP="0002275A">
            <w:r>
              <w:rPr>
                <w:sz w:val="20"/>
                <w:szCs w:val="24"/>
              </w:rPr>
              <w:t>EO shows his interest in the procurement project</w:t>
            </w:r>
          </w:p>
        </w:tc>
        <w:tc>
          <w:tcPr>
            <w:tcW w:w="335" w:type="pct"/>
            <w:tcMar>
              <w:top w:w="30" w:type="dxa"/>
              <w:left w:w="30" w:type="dxa"/>
              <w:bottom w:w="20" w:type="dxa"/>
              <w:right w:w="30" w:type="dxa"/>
            </w:tcMar>
          </w:tcPr>
          <w:p w14:paraId="2BFA4177" w14:textId="77777777" w:rsidR="000D36F5" w:rsidRDefault="000D36F5" w:rsidP="0002275A">
            <w:r>
              <w:rPr>
                <w:sz w:val="20"/>
                <w:szCs w:val="24"/>
              </w:rPr>
              <w:t>UBL</w:t>
            </w:r>
          </w:p>
        </w:tc>
        <w:tc>
          <w:tcPr>
            <w:tcW w:w="240" w:type="pct"/>
            <w:tcMar>
              <w:top w:w="30" w:type="dxa"/>
              <w:left w:w="30" w:type="dxa"/>
              <w:bottom w:w="20" w:type="dxa"/>
              <w:right w:w="30" w:type="dxa"/>
            </w:tcMar>
          </w:tcPr>
          <w:p w14:paraId="3AAE433B" w14:textId="77777777" w:rsidR="000D36F5" w:rsidRDefault="000D36F5" w:rsidP="0002275A">
            <w:r>
              <w:rPr>
                <w:sz w:val="20"/>
                <w:szCs w:val="24"/>
              </w:rPr>
              <w:t>2.2</w:t>
            </w:r>
          </w:p>
        </w:tc>
        <w:tc>
          <w:tcPr>
            <w:tcW w:w="574" w:type="pct"/>
            <w:tcMar>
              <w:top w:w="30" w:type="dxa"/>
              <w:left w:w="30" w:type="dxa"/>
              <w:bottom w:w="20" w:type="dxa"/>
              <w:right w:w="30" w:type="dxa"/>
            </w:tcMar>
          </w:tcPr>
          <w:p w14:paraId="4A55EF79" w14:textId="77777777" w:rsidR="000D36F5" w:rsidRDefault="000D36F5" w:rsidP="0002275A">
            <w:proofErr w:type="spellStart"/>
            <w:r>
              <w:rPr>
                <w:sz w:val="20"/>
                <w:szCs w:val="24"/>
              </w:rPr>
              <w:t>ExpressionOfInterestRequest</w:t>
            </w:r>
            <w:proofErr w:type="spellEnd"/>
          </w:p>
        </w:tc>
        <w:tc>
          <w:tcPr>
            <w:tcW w:w="2408" w:type="pct"/>
            <w:tcMar>
              <w:top w:w="30" w:type="dxa"/>
              <w:left w:w="30" w:type="dxa"/>
              <w:bottom w:w="20" w:type="dxa"/>
              <w:right w:w="30" w:type="dxa"/>
            </w:tcMar>
          </w:tcPr>
          <w:p w14:paraId="5DD0C1E8" w14:textId="77777777" w:rsidR="000D36F5" w:rsidRPr="00A94690" w:rsidRDefault="000D36F5" w:rsidP="0002275A">
            <w:pPr>
              <w:rPr>
                <w:sz w:val="20"/>
                <w:szCs w:val="20"/>
              </w:rPr>
            </w:pPr>
            <w:proofErr w:type="gramStart"/>
            <w:r w:rsidRPr="00652B43">
              <w:rPr>
                <w:sz w:val="20"/>
                <w:szCs w:val="20"/>
              </w:rPr>
              <w:t>urn:oasis</w:t>
            </w:r>
            <w:proofErr w:type="gramEnd"/>
            <w:r w:rsidRPr="00652B43">
              <w:rPr>
                <w:sz w:val="20"/>
                <w:szCs w:val="20"/>
              </w:rPr>
              <w:t>:names:specification:ubl:schema:xsd:ExpressionOfInterestRequest-2::ExpressionOfInterestRequest##</w:t>
            </w:r>
            <w:r w:rsidRPr="00A94690">
              <w:rPr>
                <w:color w:val="000000"/>
                <w:sz w:val="20"/>
                <w:szCs w:val="20"/>
                <w:lang w:eastAsia="nl-NL"/>
              </w:rPr>
              <w:t>urn:www.cenbii.eu:transaction:biitrdm081:ver3.0:extended:urn:fdc:peppol.eu:2017:pracc:t001:ver1.0::2.2</w:t>
            </w:r>
          </w:p>
        </w:tc>
      </w:tr>
      <w:tr w:rsidR="000D36F5" w14:paraId="5233F374" w14:textId="77777777" w:rsidTr="0066298D">
        <w:tc>
          <w:tcPr>
            <w:tcW w:w="153" w:type="pct"/>
            <w:vMerge/>
            <w:tcMar>
              <w:top w:w="30" w:type="dxa"/>
              <w:left w:w="30" w:type="dxa"/>
              <w:bottom w:w="20" w:type="dxa"/>
              <w:right w:w="30" w:type="dxa"/>
            </w:tcMar>
          </w:tcPr>
          <w:p w14:paraId="565861DA" w14:textId="77777777" w:rsidR="000D36F5" w:rsidRDefault="000D36F5" w:rsidP="0002275A"/>
        </w:tc>
        <w:tc>
          <w:tcPr>
            <w:tcW w:w="431" w:type="pct"/>
            <w:tcMar>
              <w:top w:w="30" w:type="dxa"/>
              <w:left w:w="30" w:type="dxa"/>
              <w:bottom w:w="20" w:type="dxa"/>
              <w:right w:w="30" w:type="dxa"/>
            </w:tcMar>
          </w:tcPr>
          <w:p w14:paraId="17AEC2B6" w14:textId="77777777" w:rsidR="000D36F5" w:rsidRDefault="000D36F5" w:rsidP="0002275A">
            <w:proofErr w:type="spellStart"/>
            <w:r>
              <w:rPr>
                <w:sz w:val="20"/>
                <w:szCs w:val="24"/>
              </w:rPr>
              <w:t>SubscribeInterestConfirmation</w:t>
            </w:r>
            <w:proofErr w:type="spellEnd"/>
          </w:p>
        </w:tc>
        <w:tc>
          <w:tcPr>
            <w:tcW w:w="190" w:type="pct"/>
            <w:tcMar>
              <w:top w:w="30" w:type="dxa"/>
              <w:left w:w="30" w:type="dxa"/>
              <w:bottom w:w="20" w:type="dxa"/>
              <w:right w:w="30" w:type="dxa"/>
            </w:tcMar>
          </w:tcPr>
          <w:p w14:paraId="267083C8" w14:textId="77777777" w:rsidR="000D36F5" w:rsidRDefault="000D36F5" w:rsidP="0002275A">
            <w:r>
              <w:rPr>
                <w:sz w:val="20"/>
                <w:szCs w:val="24"/>
              </w:rPr>
              <w:t>4.2</w:t>
            </w:r>
          </w:p>
        </w:tc>
        <w:tc>
          <w:tcPr>
            <w:tcW w:w="669" w:type="pct"/>
            <w:tcMar>
              <w:top w:w="30" w:type="dxa"/>
              <w:left w:w="30" w:type="dxa"/>
              <w:bottom w:w="20" w:type="dxa"/>
              <w:right w:w="30" w:type="dxa"/>
            </w:tcMar>
          </w:tcPr>
          <w:p w14:paraId="457C43F5" w14:textId="77777777" w:rsidR="000D36F5" w:rsidRPr="00E92AA2" w:rsidRDefault="000D36F5">
            <w:r w:rsidRPr="00E92AA2">
              <w:rPr>
                <w:sz w:val="20"/>
                <w:szCs w:val="24"/>
              </w:rPr>
              <w:t>CA responds to the subscribe to procedure</w:t>
            </w:r>
          </w:p>
        </w:tc>
        <w:tc>
          <w:tcPr>
            <w:tcW w:w="335" w:type="pct"/>
            <w:tcMar>
              <w:top w:w="30" w:type="dxa"/>
              <w:left w:w="30" w:type="dxa"/>
              <w:bottom w:w="20" w:type="dxa"/>
              <w:right w:w="30" w:type="dxa"/>
            </w:tcMar>
          </w:tcPr>
          <w:p w14:paraId="4B47DF9A" w14:textId="77777777" w:rsidR="000D36F5" w:rsidRDefault="000D36F5" w:rsidP="0002275A">
            <w:r>
              <w:rPr>
                <w:sz w:val="20"/>
                <w:szCs w:val="24"/>
              </w:rPr>
              <w:t>UBL</w:t>
            </w:r>
          </w:p>
        </w:tc>
        <w:tc>
          <w:tcPr>
            <w:tcW w:w="240" w:type="pct"/>
            <w:tcMar>
              <w:top w:w="30" w:type="dxa"/>
              <w:left w:w="30" w:type="dxa"/>
              <w:bottom w:w="20" w:type="dxa"/>
              <w:right w:w="30" w:type="dxa"/>
            </w:tcMar>
          </w:tcPr>
          <w:p w14:paraId="1F59E95E" w14:textId="77777777" w:rsidR="000D36F5" w:rsidRDefault="000D36F5" w:rsidP="0002275A">
            <w:r>
              <w:rPr>
                <w:sz w:val="20"/>
                <w:szCs w:val="24"/>
              </w:rPr>
              <w:t>2.2</w:t>
            </w:r>
          </w:p>
        </w:tc>
        <w:tc>
          <w:tcPr>
            <w:tcW w:w="574" w:type="pct"/>
            <w:tcMar>
              <w:top w:w="30" w:type="dxa"/>
              <w:left w:w="30" w:type="dxa"/>
              <w:bottom w:w="20" w:type="dxa"/>
              <w:right w:w="30" w:type="dxa"/>
            </w:tcMar>
          </w:tcPr>
          <w:p w14:paraId="575A8D7E" w14:textId="77777777" w:rsidR="000D36F5" w:rsidRDefault="000D36F5" w:rsidP="0002275A">
            <w:proofErr w:type="spellStart"/>
            <w:r>
              <w:rPr>
                <w:sz w:val="20"/>
                <w:szCs w:val="24"/>
              </w:rPr>
              <w:t>ExpressionOfInterestResponse</w:t>
            </w:r>
            <w:proofErr w:type="spellEnd"/>
          </w:p>
        </w:tc>
        <w:tc>
          <w:tcPr>
            <w:tcW w:w="2408" w:type="pct"/>
            <w:tcMar>
              <w:top w:w="30" w:type="dxa"/>
              <w:left w:w="30" w:type="dxa"/>
              <w:bottom w:w="20" w:type="dxa"/>
              <w:right w:w="30" w:type="dxa"/>
            </w:tcMar>
          </w:tcPr>
          <w:p w14:paraId="47F30C84" w14:textId="77777777" w:rsidR="000D36F5" w:rsidRPr="00A94690" w:rsidRDefault="000D36F5" w:rsidP="0002275A">
            <w:pPr>
              <w:rPr>
                <w:sz w:val="20"/>
                <w:szCs w:val="20"/>
              </w:rPr>
            </w:pPr>
            <w:proofErr w:type="gramStart"/>
            <w:r w:rsidRPr="00652B43">
              <w:rPr>
                <w:sz w:val="20"/>
                <w:szCs w:val="20"/>
              </w:rPr>
              <w:t>urn:oasis</w:t>
            </w:r>
            <w:proofErr w:type="gramEnd"/>
            <w:r w:rsidRPr="00652B43">
              <w:rPr>
                <w:sz w:val="20"/>
                <w:szCs w:val="20"/>
              </w:rPr>
              <w:t>:names:specification:ubl:schema:xsd:ExpressionOfInterestResponse-2::ExpressionOfInterestResponse##</w:t>
            </w:r>
            <w:r w:rsidRPr="00A94690">
              <w:rPr>
                <w:color w:val="000000"/>
                <w:sz w:val="20"/>
                <w:szCs w:val="20"/>
                <w:lang w:eastAsia="nl-NL"/>
              </w:rPr>
              <w:t>urn:www.cenbii.eu:transaction:biitrdm082:ver3.0:extended:urn:fdc:peppol.eu:2017:pracc:t002:ver1.0::2.2</w:t>
            </w:r>
          </w:p>
        </w:tc>
      </w:tr>
      <w:tr w:rsidR="0066298D" w14:paraId="554F668F" w14:textId="77777777" w:rsidTr="0066298D">
        <w:tc>
          <w:tcPr>
            <w:tcW w:w="153" w:type="pct"/>
            <w:tcMar>
              <w:top w:w="30" w:type="dxa"/>
              <w:left w:w="30" w:type="dxa"/>
              <w:bottom w:w="20" w:type="dxa"/>
              <w:right w:w="30" w:type="dxa"/>
            </w:tcMar>
          </w:tcPr>
          <w:p w14:paraId="2E0F7844" w14:textId="77777777" w:rsidR="00354DD7" w:rsidRDefault="00354DD7" w:rsidP="0002275A">
            <w:r>
              <w:rPr>
                <w:sz w:val="20"/>
                <w:szCs w:val="24"/>
              </w:rPr>
              <w:t>5</w:t>
            </w:r>
          </w:p>
        </w:tc>
        <w:tc>
          <w:tcPr>
            <w:tcW w:w="431" w:type="pct"/>
            <w:tcMar>
              <w:top w:w="30" w:type="dxa"/>
              <w:left w:w="30" w:type="dxa"/>
              <w:bottom w:w="20" w:type="dxa"/>
              <w:right w:w="30" w:type="dxa"/>
            </w:tcMar>
          </w:tcPr>
          <w:p w14:paraId="22859B5A" w14:textId="77777777" w:rsidR="00354DD7" w:rsidRDefault="00354DD7" w:rsidP="0002275A">
            <w:r>
              <w:rPr>
                <w:sz w:val="20"/>
                <w:szCs w:val="24"/>
              </w:rPr>
              <w:t>Receive updates</w:t>
            </w:r>
          </w:p>
        </w:tc>
        <w:tc>
          <w:tcPr>
            <w:tcW w:w="190" w:type="pct"/>
            <w:tcMar>
              <w:top w:w="30" w:type="dxa"/>
              <w:left w:w="30" w:type="dxa"/>
              <w:bottom w:w="20" w:type="dxa"/>
              <w:right w:w="30" w:type="dxa"/>
            </w:tcMar>
          </w:tcPr>
          <w:p w14:paraId="7AA58C94" w14:textId="77777777" w:rsidR="00354DD7" w:rsidRDefault="00354DD7" w:rsidP="0002275A">
            <w:r>
              <w:rPr>
                <w:sz w:val="20"/>
                <w:szCs w:val="24"/>
              </w:rPr>
              <w:t>5.1</w:t>
            </w:r>
          </w:p>
        </w:tc>
        <w:tc>
          <w:tcPr>
            <w:tcW w:w="669" w:type="pct"/>
            <w:tcMar>
              <w:top w:w="30" w:type="dxa"/>
              <w:left w:w="30" w:type="dxa"/>
              <w:bottom w:w="20" w:type="dxa"/>
              <w:right w:w="30" w:type="dxa"/>
            </w:tcMar>
          </w:tcPr>
          <w:p w14:paraId="3C0F1582" w14:textId="77777777" w:rsidR="00354DD7" w:rsidRDefault="00354DD7" w:rsidP="0002275A">
            <w:r>
              <w:rPr>
                <w:sz w:val="20"/>
                <w:szCs w:val="24"/>
              </w:rPr>
              <w:t>CA sends updates procurement project including documents to all interested EO's</w:t>
            </w:r>
          </w:p>
        </w:tc>
        <w:tc>
          <w:tcPr>
            <w:tcW w:w="335" w:type="pct"/>
            <w:tcMar>
              <w:top w:w="30" w:type="dxa"/>
              <w:left w:w="30" w:type="dxa"/>
              <w:bottom w:w="20" w:type="dxa"/>
              <w:right w:w="30" w:type="dxa"/>
            </w:tcMar>
          </w:tcPr>
          <w:p w14:paraId="29B8ECED" w14:textId="77777777" w:rsidR="00354DD7" w:rsidRDefault="00354DD7" w:rsidP="0002275A">
            <w:r>
              <w:rPr>
                <w:sz w:val="20"/>
                <w:szCs w:val="24"/>
              </w:rPr>
              <w:t>UBL</w:t>
            </w:r>
          </w:p>
        </w:tc>
        <w:tc>
          <w:tcPr>
            <w:tcW w:w="240" w:type="pct"/>
            <w:tcMar>
              <w:top w:w="30" w:type="dxa"/>
              <w:left w:w="30" w:type="dxa"/>
              <w:bottom w:w="20" w:type="dxa"/>
              <w:right w:w="30" w:type="dxa"/>
            </w:tcMar>
          </w:tcPr>
          <w:p w14:paraId="36660BA0" w14:textId="77777777" w:rsidR="00354DD7" w:rsidRDefault="00354DD7" w:rsidP="0002275A">
            <w:r>
              <w:rPr>
                <w:sz w:val="20"/>
                <w:szCs w:val="24"/>
              </w:rPr>
              <w:t>2.2</w:t>
            </w:r>
          </w:p>
        </w:tc>
        <w:tc>
          <w:tcPr>
            <w:tcW w:w="574" w:type="pct"/>
            <w:tcMar>
              <w:top w:w="30" w:type="dxa"/>
              <w:left w:w="30" w:type="dxa"/>
              <w:bottom w:w="20" w:type="dxa"/>
              <w:right w:w="30" w:type="dxa"/>
            </w:tcMar>
          </w:tcPr>
          <w:p w14:paraId="03D8D691" w14:textId="77777777" w:rsidR="00354DD7" w:rsidRDefault="00354DD7" w:rsidP="0002275A">
            <w:proofErr w:type="spellStart"/>
            <w:r>
              <w:rPr>
                <w:sz w:val="20"/>
                <w:szCs w:val="24"/>
              </w:rPr>
              <w:t>CallForTenders</w:t>
            </w:r>
            <w:proofErr w:type="spellEnd"/>
          </w:p>
        </w:tc>
        <w:tc>
          <w:tcPr>
            <w:tcW w:w="2408" w:type="pct"/>
            <w:tcMar>
              <w:top w:w="30" w:type="dxa"/>
              <w:left w:w="30" w:type="dxa"/>
              <w:bottom w:w="20" w:type="dxa"/>
              <w:right w:w="30" w:type="dxa"/>
            </w:tcMar>
          </w:tcPr>
          <w:p w14:paraId="30AC1932" w14:textId="77777777" w:rsidR="00354DD7" w:rsidRPr="00A94690" w:rsidRDefault="0066298D" w:rsidP="0002275A">
            <w:pPr>
              <w:rPr>
                <w:sz w:val="20"/>
                <w:szCs w:val="20"/>
              </w:rPr>
            </w:pPr>
            <w:proofErr w:type="gramStart"/>
            <w:r w:rsidRPr="00652B43">
              <w:rPr>
                <w:sz w:val="20"/>
                <w:szCs w:val="20"/>
              </w:rPr>
              <w:t>urn:oasis</w:t>
            </w:r>
            <w:proofErr w:type="gramEnd"/>
            <w:r w:rsidRPr="00652B43">
              <w:rPr>
                <w:sz w:val="20"/>
                <w:szCs w:val="20"/>
              </w:rPr>
              <w:t>:names:specification:ubl:schema:xsd:CallForTenders-2::CallForTenders##</w:t>
            </w:r>
            <w:r w:rsidRPr="00A94690">
              <w:rPr>
                <w:color w:val="000000"/>
                <w:sz w:val="20"/>
                <w:szCs w:val="20"/>
                <w:lang w:eastAsia="nl-NL"/>
              </w:rPr>
              <w:t>urn:www.cenbii.eu:transaction:biitrdm083:ver3.0:extended:urn:fdc:peppol.eu:2017:pracc:t004:ver1.0</w:t>
            </w:r>
            <w:r w:rsidR="000D36F5" w:rsidRPr="00A94690">
              <w:rPr>
                <w:color w:val="000000"/>
                <w:sz w:val="20"/>
                <w:szCs w:val="20"/>
                <w:lang w:eastAsia="nl-NL"/>
              </w:rPr>
              <w:t>::2.2</w:t>
            </w:r>
          </w:p>
        </w:tc>
      </w:tr>
      <w:tr w:rsidR="000D36F5" w14:paraId="1B937548" w14:textId="77777777" w:rsidTr="0066298D">
        <w:tc>
          <w:tcPr>
            <w:tcW w:w="153" w:type="pct"/>
            <w:vMerge w:val="restart"/>
            <w:tcMar>
              <w:top w:w="30" w:type="dxa"/>
              <w:left w:w="30" w:type="dxa"/>
              <w:bottom w:w="20" w:type="dxa"/>
              <w:right w:w="30" w:type="dxa"/>
            </w:tcMar>
          </w:tcPr>
          <w:p w14:paraId="621E5C28" w14:textId="77777777" w:rsidR="000D36F5" w:rsidRDefault="000D36F5" w:rsidP="0002275A">
            <w:r>
              <w:rPr>
                <w:sz w:val="20"/>
                <w:szCs w:val="24"/>
              </w:rPr>
              <w:t>11a</w:t>
            </w:r>
          </w:p>
        </w:tc>
        <w:tc>
          <w:tcPr>
            <w:tcW w:w="431" w:type="pct"/>
            <w:vMerge w:val="restart"/>
            <w:tcMar>
              <w:top w:w="30" w:type="dxa"/>
              <w:left w:w="30" w:type="dxa"/>
              <w:bottom w:w="20" w:type="dxa"/>
              <w:right w:w="30" w:type="dxa"/>
            </w:tcMar>
          </w:tcPr>
          <w:p w14:paraId="41C24D10" w14:textId="77777777" w:rsidR="000D36F5" w:rsidRDefault="000D36F5" w:rsidP="0002275A">
            <w:r>
              <w:rPr>
                <w:sz w:val="20"/>
                <w:szCs w:val="24"/>
              </w:rPr>
              <w:t>Submit tender</w:t>
            </w:r>
          </w:p>
        </w:tc>
        <w:tc>
          <w:tcPr>
            <w:tcW w:w="190" w:type="pct"/>
            <w:tcMar>
              <w:top w:w="30" w:type="dxa"/>
              <w:left w:w="30" w:type="dxa"/>
              <w:bottom w:w="20" w:type="dxa"/>
              <w:right w:w="30" w:type="dxa"/>
            </w:tcMar>
          </w:tcPr>
          <w:p w14:paraId="5613332E" w14:textId="77777777" w:rsidR="000D36F5" w:rsidRDefault="000D36F5" w:rsidP="0002275A">
            <w:r>
              <w:rPr>
                <w:sz w:val="20"/>
                <w:szCs w:val="24"/>
              </w:rPr>
              <w:t>11a.1</w:t>
            </w:r>
          </w:p>
        </w:tc>
        <w:tc>
          <w:tcPr>
            <w:tcW w:w="669" w:type="pct"/>
            <w:tcMar>
              <w:top w:w="30" w:type="dxa"/>
              <w:left w:w="30" w:type="dxa"/>
              <w:bottom w:w="20" w:type="dxa"/>
              <w:right w:w="30" w:type="dxa"/>
            </w:tcMar>
          </w:tcPr>
          <w:p w14:paraId="399F59C8" w14:textId="77777777" w:rsidR="000D36F5" w:rsidRDefault="000D36F5" w:rsidP="0002275A">
            <w:r>
              <w:rPr>
                <w:sz w:val="20"/>
                <w:szCs w:val="24"/>
              </w:rPr>
              <w:t>EO sends his tender for the procurement project to CA</w:t>
            </w:r>
          </w:p>
        </w:tc>
        <w:tc>
          <w:tcPr>
            <w:tcW w:w="335" w:type="pct"/>
            <w:tcMar>
              <w:top w:w="30" w:type="dxa"/>
              <w:left w:w="30" w:type="dxa"/>
              <w:bottom w:w="20" w:type="dxa"/>
              <w:right w:w="30" w:type="dxa"/>
            </w:tcMar>
          </w:tcPr>
          <w:p w14:paraId="314420FA" w14:textId="77777777" w:rsidR="000D36F5" w:rsidRDefault="000D36F5" w:rsidP="0002275A">
            <w:r>
              <w:rPr>
                <w:sz w:val="20"/>
                <w:szCs w:val="24"/>
              </w:rPr>
              <w:t>UBL</w:t>
            </w:r>
          </w:p>
        </w:tc>
        <w:tc>
          <w:tcPr>
            <w:tcW w:w="240" w:type="pct"/>
            <w:tcMar>
              <w:top w:w="30" w:type="dxa"/>
              <w:left w:w="30" w:type="dxa"/>
              <w:bottom w:w="20" w:type="dxa"/>
              <w:right w:w="30" w:type="dxa"/>
            </w:tcMar>
          </w:tcPr>
          <w:p w14:paraId="1DB1F010" w14:textId="77777777" w:rsidR="000D36F5" w:rsidRDefault="000D36F5" w:rsidP="0002275A">
            <w:r>
              <w:rPr>
                <w:sz w:val="20"/>
                <w:szCs w:val="24"/>
              </w:rPr>
              <w:t>2.2</w:t>
            </w:r>
          </w:p>
        </w:tc>
        <w:tc>
          <w:tcPr>
            <w:tcW w:w="574" w:type="pct"/>
            <w:tcMar>
              <w:top w:w="30" w:type="dxa"/>
              <w:left w:w="30" w:type="dxa"/>
              <w:bottom w:w="20" w:type="dxa"/>
              <w:right w:w="30" w:type="dxa"/>
            </w:tcMar>
          </w:tcPr>
          <w:p w14:paraId="4E53561A" w14:textId="77777777" w:rsidR="000D36F5" w:rsidRDefault="000D36F5" w:rsidP="0002275A">
            <w:r>
              <w:rPr>
                <w:sz w:val="20"/>
                <w:szCs w:val="24"/>
              </w:rPr>
              <w:t>Tender</w:t>
            </w:r>
          </w:p>
        </w:tc>
        <w:tc>
          <w:tcPr>
            <w:tcW w:w="2408" w:type="pct"/>
            <w:tcMar>
              <w:top w:w="30" w:type="dxa"/>
              <w:left w:w="30" w:type="dxa"/>
              <w:bottom w:w="20" w:type="dxa"/>
              <w:right w:w="30" w:type="dxa"/>
            </w:tcMar>
          </w:tcPr>
          <w:p w14:paraId="6E1AF770" w14:textId="77777777" w:rsidR="000D36F5" w:rsidRPr="00A94690" w:rsidRDefault="000D36F5" w:rsidP="0002275A">
            <w:pPr>
              <w:rPr>
                <w:sz w:val="20"/>
                <w:szCs w:val="20"/>
              </w:rPr>
            </w:pPr>
            <w:proofErr w:type="gramStart"/>
            <w:r w:rsidRPr="00652B43">
              <w:rPr>
                <w:sz w:val="20"/>
                <w:szCs w:val="20"/>
              </w:rPr>
              <w:t>urn:oasis</w:t>
            </w:r>
            <w:proofErr w:type="gramEnd"/>
            <w:r w:rsidRPr="00652B43">
              <w:rPr>
                <w:sz w:val="20"/>
                <w:szCs w:val="20"/>
              </w:rPr>
              <w:t>:names:specification:ubl:schema:xsd:Tender-2::Tender##</w:t>
            </w:r>
            <w:r w:rsidRPr="00A94690">
              <w:rPr>
                <w:color w:val="000000"/>
                <w:sz w:val="20"/>
                <w:szCs w:val="20"/>
                <w:lang w:eastAsia="nl-NL"/>
              </w:rPr>
              <w:t>urn:www.cenbii.eu:transaction:biitrdm090:ver3.0:extended:urn:fdc:peppol.eu:2017:pracc:t005:ver1.0::2.2</w:t>
            </w:r>
          </w:p>
        </w:tc>
      </w:tr>
      <w:tr w:rsidR="000D36F5" w14:paraId="10156579" w14:textId="77777777" w:rsidTr="0066298D">
        <w:tc>
          <w:tcPr>
            <w:tcW w:w="153" w:type="pct"/>
            <w:vMerge/>
            <w:tcMar>
              <w:top w:w="30" w:type="dxa"/>
              <w:left w:w="30" w:type="dxa"/>
              <w:bottom w:w="20" w:type="dxa"/>
              <w:right w:w="30" w:type="dxa"/>
            </w:tcMar>
          </w:tcPr>
          <w:p w14:paraId="03070CB9" w14:textId="77777777" w:rsidR="000D36F5" w:rsidRDefault="000D36F5" w:rsidP="0002275A"/>
        </w:tc>
        <w:tc>
          <w:tcPr>
            <w:tcW w:w="431" w:type="pct"/>
            <w:vMerge/>
            <w:tcMar>
              <w:top w:w="30" w:type="dxa"/>
              <w:left w:w="30" w:type="dxa"/>
              <w:bottom w:w="20" w:type="dxa"/>
              <w:right w:w="30" w:type="dxa"/>
            </w:tcMar>
          </w:tcPr>
          <w:p w14:paraId="407FC636" w14:textId="77777777" w:rsidR="000D36F5" w:rsidRDefault="000D36F5" w:rsidP="0002275A"/>
        </w:tc>
        <w:tc>
          <w:tcPr>
            <w:tcW w:w="190" w:type="pct"/>
            <w:tcMar>
              <w:top w:w="30" w:type="dxa"/>
              <w:left w:w="30" w:type="dxa"/>
              <w:bottom w:w="20" w:type="dxa"/>
              <w:right w:w="30" w:type="dxa"/>
            </w:tcMar>
          </w:tcPr>
          <w:p w14:paraId="00E3D785" w14:textId="77777777" w:rsidR="000D36F5" w:rsidRDefault="000D36F5" w:rsidP="0002275A">
            <w:r>
              <w:rPr>
                <w:sz w:val="20"/>
                <w:szCs w:val="24"/>
              </w:rPr>
              <w:t>11a.2</w:t>
            </w:r>
          </w:p>
        </w:tc>
        <w:tc>
          <w:tcPr>
            <w:tcW w:w="669" w:type="pct"/>
            <w:tcMar>
              <w:top w:w="30" w:type="dxa"/>
              <w:left w:w="30" w:type="dxa"/>
              <w:bottom w:w="20" w:type="dxa"/>
              <w:right w:w="30" w:type="dxa"/>
            </w:tcMar>
          </w:tcPr>
          <w:p w14:paraId="3FCFC1E3" w14:textId="77777777" w:rsidR="000D36F5" w:rsidRDefault="000D36F5" w:rsidP="0002275A">
            <w:r>
              <w:rPr>
                <w:sz w:val="20"/>
                <w:szCs w:val="24"/>
              </w:rPr>
              <w:t>CA receives the tender and sends acknowledgement to EO</w:t>
            </w:r>
          </w:p>
        </w:tc>
        <w:tc>
          <w:tcPr>
            <w:tcW w:w="335" w:type="pct"/>
            <w:tcMar>
              <w:top w:w="30" w:type="dxa"/>
              <w:left w:w="30" w:type="dxa"/>
              <w:bottom w:w="20" w:type="dxa"/>
              <w:right w:w="30" w:type="dxa"/>
            </w:tcMar>
          </w:tcPr>
          <w:p w14:paraId="204E00A1" w14:textId="77777777" w:rsidR="000D36F5" w:rsidRDefault="000D36F5" w:rsidP="0002275A">
            <w:r>
              <w:rPr>
                <w:sz w:val="20"/>
                <w:szCs w:val="24"/>
              </w:rPr>
              <w:t>UBL</w:t>
            </w:r>
          </w:p>
        </w:tc>
        <w:tc>
          <w:tcPr>
            <w:tcW w:w="240" w:type="pct"/>
            <w:tcMar>
              <w:top w:w="30" w:type="dxa"/>
              <w:left w:w="30" w:type="dxa"/>
              <w:bottom w:w="20" w:type="dxa"/>
              <w:right w:w="30" w:type="dxa"/>
            </w:tcMar>
          </w:tcPr>
          <w:p w14:paraId="6B7AD34A" w14:textId="77777777" w:rsidR="000D36F5" w:rsidRDefault="000D36F5" w:rsidP="0002275A">
            <w:r>
              <w:rPr>
                <w:sz w:val="20"/>
                <w:szCs w:val="24"/>
              </w:rPr>
              <w:t>2.2</w:t>
            </w:r>
          </w:p>
        </w:tc>
        <w:tc>
          <w:tcPr>
            <w:tcW w:w="574" w:type="pct"/>
            <w:tcMar>
              <w:top w:w="30" w:type="dxa"/>
              <w:left w:w="30" w:type="dxa"/>
              <w:bottom w:w="20" w:type="dxa"/>
              <w:right w:w="30" w:type="dxa"/>
            </w:tcMar>
          </w:tcPr>
          <w:p w14:paraId="62089D91" w14:textId="77777777" w:rsidR="000D36F5" w:rsidRDefault="000D36F5" w:rsidP="0002275A">
            <w:proofErr w:type="spellStart"/>
            <w:r>
              <w:rPr>
                <w:sz w:val="20"/>
                <w:szCs w:val="24"/>
              </w:rPr>
              <w:t>TenderReceipt</w:t>
            </w:r>
            <w:proofErr w:type="spellEnd"/>
          </w:p>
        </w:tc>
        <w:tc>
          <w:tcPr>
            <w:tcW w:w="2408" w:type="pct"/>
            <w:tcMar>
              <w:top w:w="30" w:type="dxa"/>
              <w:left w:w="30" w:type="dxa"/>
              <w:bottom w:w="20" w:type="dxa"/>
              <w:right w:w="30" w:type="dxa"/>
            </w:tcMar>
          </w:tcPr>
          <w:p w14:paraId="7F919BDD" w14:textId="77777777" w:rsidR="000D36F5" w:rsidRPr="00A94690" w:rsidRDefault="000D36F5" w:rsidP="0002275A">
            <w:pPr>
              <w:rPr>
                <w:sz w:val="20"/>
                <w:szCs w:val="20"/>
              </w:rPr>
            </w:pPr>
            <w:proofErr w:type="gramStart"/>
            <w:r w:rsidRPr="00652B43">
              <w:rPr>
                <w:sz w:val="20"/>
                <w:szCs w:val="20"/>
              </w:rPr>
              <w:t>urn:oasis</w:t>
            </w:r>
            <w:proofErr w:type="gramEnd"/>
            <w:r w:rsidRPr="00652B43">
              <w:rPr>
                <w:sz w:val="20"/>
                <w:szCs w:val="20"/>
              </w:rPr>
              <w:t>:names:specification:ubl:schema:xsd:TenderReceipt-2::TenderReceipt##</w:t>
            </w:r>
            <w:r w:rsidRPr="00A94690">
              <w:rPr>
                <w:color w:val="000000"/>
                <w:sz w:val="20"/>
                <w:szCs w:val="20"/>
                <w:lang w:eastAsia="nl-NL"/>
              </w:rPr>
              <w:t>urn:www.cenbii.eu:transaction:biitrdm045:ver3.0:extended:urn:fdc:peppol.eu:2017:pracc:t006:ver1.0::2.2</w:t>
            </w:r>
          </w:p>
        </w:tc>
      </w:tr>
    </w:tbl>
    <w:p w14:paraId="1FE293EC" w14:textId="77777777" w:rsidR="00A11754" w:rsidRPr="000D36F5" w:rsidRDefault="00A11754" w:rsidP="00A11754"/>
    <w:sectPr w:rsidR="00A11754" w:rsidRPr="000D36F5" w:rsidSect="008E4FE1">
      <w:pgSz w:w="16840" w:h="11920" w:orient="landscape"/>
      <w:pgMar w:top="1021" w:right="1134" w:bottom="862" w:left="941" w:header="57" w:footer="765"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89517" w14:textId="77777777" w:rsidR="00403411" w:rsidRDefault="00403411" w:rsidP="0015016A">
      <w:r>
        <w:separator/>
      </w:r>
    </w:p>
  </w:endnote>
  <w:endnote w:type="continuationSeparator" w:id="0">
    <w:p w14:paraId="7FDB1764" w14:textId="77777777" w:rsidR="00403411" w:rsidRDefault="00403411" w:rsidP="0015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15BD2" w14:textId="77777777" w:rsidR="00C04B8B" w:rsidRDefault="00C04B8B">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Pr="00257085">
      <w:rPr>
        <w:sz w:val="20"/>
        <w:szCs w:val="20"/>
      </w:rPr>
      <w:fldChar w:fldCharType="separate"/>
    </w:r>
    <w:r w:rsidR="00717491">
      <w:rPr>
        <w:noProof/>
        <w:sz w:val="20"/>
        <w:szCs w:val="20"/>
      </w:rPr>
      <w:t>2</w:t>
    </w:r>
    <w:r w:rsidRPr="00257085">
      <w:rPr>
        <w:noProof/>
        <w:sz w:val="20"/>
        <w:szCs w:val="20"/>
      </w:rPr>
      <w:fldChar w:fldCharType="end"/>
    </w:r>
    <w:r>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0C013" w14:textId="77777777" w:rsidR="00C04B8B" w:rsidRDefault="00C04B8B">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Pr="00257085">
      <w:rPr>
        <w:sz w:val="20"/>
        <w:szCs w:val="20"/>
      </w:rPr>
      <w:fldChar w:fldCharType="separate"/>
    </w:r>
    <w:r w:rsidR="00717491">
      <w:rPr>
        <w:noProof/>
        <w:sz w:val="20"/>
        <w:szCs w:val="20"/>
      </w:rPr>
      <w:t>12</w:t>
    </w:r>
    <w:r w:rsidRPr="00257085">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A7AE4" w14:textId="77777777" w:rsidR="00403411" w:rsidRDefault="00403411" w:rsidP="0015016A">
      <w:r>
        <w:separator/>
      </w:r>
    </w:p>
  </w:footnote>
  <w:footnote w:type="continuationSeparator" w:id="0">
    <w:p w14:paraId="23E84E51" w14:textId="77777777" w:rsidR="00403411" w:rsidRDefault="00403411" w:rsidP="0015016A">
      <w:r>
        <w:continuationSeparator/>
      </w:r>
    </w:p>
  </w:footnote>
  <w:footnote w:id="1">
    <w:p w14:paraId="09AD1DCD" w14:textId="77777777" w:rsidR="00C04B8B" w:rsidRPr="008E4FE1" w:rsidRDefault="00C04B8B" w:rsidP="008E4FE1">
      <w:pPr>
        <w:pStyle w:val="FootnoteText"/>
        <w:tabs>
          <w:tab w:val="left" w:pos="3585"/>
        </w:tabs>
      </w:pPr>
      <w:r>
        <w:rPr>
          <w:rStyle w:val="FootnoteReference"/>
        </w:rPr>
        <w:footnoteRef/>
      </w:r>
      <w:r w:rsidRPr="00464E91">
        <w:t>http://www.google.nl/url?sa=t&amp;rct=j&amp;q=&amp;esrc=s&amp;source=web&amp;cd=1&amp;cad=rja&amp;uact=8&amp;ved=0ahUKEwjMlOeD19zZAhVBKuwKHeQmCFsQFggnMAA&amp;url=http%3A%2F%2Fwww.etsi.org%2Fdeliver%2Fetsi_ts%2F102600_102699%2F10264002%2F02.01.01_60%2Fts_10264002v020101p.pdf&amp;usg=AOvVaw1iP_Do1B2KnCKunw6w7Nx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CDC7D" w14:textId="77777777" w:rsidR="00C04B8B" w:rsidRPr="000515C1" w:rsidRDefault="00C04B8B" w:rsidP="00452E11">
    <w:pPr>
      <w:spacing w:line="200" w:lineRule="exact"/>
    </w:pPr>
    <w:r>
      <w:rPr>
        <w:noProof/>
      </w:rPr>
      <w:drawing>
        <wp:anchor distT="0" distB="0" distL="114300" distR="114300" simplePos="0" relativeHeight="251656704" behindDoc="1" locked="0" layoutInCell="1" allowOverlap="1" wp14:anchorId="54176D8A" wp14:editId="21D21DFA">
          <wp:simplePos x="0" y="0"/>
          <wp:positionH relativeFrom="page">
            <wp:posOffset>5476875</wp:posOffset>
          </wp:positionH>
          <wp:positionV relativeFrom="page">
            <wp:posOffset>104775</wp:posOffset>
          </wp:positionV>
          <wp:extent cx="1537164" cy="504825"/>
          <wp:effectExtent l="0" t="0" r="6350" b="0"/>
          <wp:wrapNone/>
          <wp:docPr id="9"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7164" cy="504825"/>
                  </a:xfrm>
                  <a:prstGeom prst="rect">
                    <a:avLst/>
                  </a:prstGeom>
                  <a:noFill/>
                  <a:ln>
                    <a:noFill/>
                  </a:ln>
                </pic:spPr>
              </pic:pic>
            </a:graphicData>
          </a:graphic>
        </wp:anchor>
      </w:drawing>
    </w:r>
    <w:r>
      <w:rPr>
        <w:noProof/>
      </w:rPr>
      <mc:AlternateContent>
        <mc:Choice Requires="wps">
          <w:drawing>
            <wp:anchor distT="0" distB="0" distL="114300" distR="114300" simplePos="0" relativeHeight="251649536" behindDoc="1" locked="0" layoutInCell="1" allowOverlap="1" wp14:anchorId="14D4C74E" wp14:editId="41EEB9C0">
              <wp:simplePos x="0" y="0"/>
              <wp:positionH relativeFrom="page">
                <wp:posOffset>706755</wp:posOffset>
              </wp:positionH>
              <wp:positionV relativeFrom="page">
                <wp:posOffset>451485</wp:posOffset>
              </wp:positionV>
              <wp:extent cx="2767330" cy="298450"/>
              <wp:effectExtent l="0" t="0" r="13970" b="6350"/>
              <wp:wrapNone/>
              <wp:docPr id="3" name="Textruta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050AB" w14:textId="77777777" w:rsidR="00C04B8B" w:rsidRPr="00361A0D" w:rsidRDefault="00C04B8B"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8435D01" w14:textId="77777777" w:rsidR="00C04B8B" w:rsidRPr="00361A0D" w:rsidRDefault="00C04B8B" w:rsidP="00136809">
                          <w:pPr>
                            <w:ind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D4C74E" id="_x0000_t202" coordsize="21600,21600" o:spt="202" path="m,l,21600r21600,l21600,xe">
              <v:stroke joinstyle="miter"/>
              <v:path gradientshapeok="t" o:connecttype="rect"/>
            </v:shapetype>
            <v:shape id="Textruta 39" o:spid="_x0000_s1027" type="#_x0000_t202" style="position:absolute;margin-left:55.65pt;margin-top:35.55pt;width:217.9pt;height:23.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" filled="f" stroked="f">
              <v:path arrowok="t"/>
              <v:textbox inset="0,0,0,0">
                <w:txbxContent>
                  <w:p w14:paraId="03A050AB" w14:textId="77777777" w:rsidR="00C04B8B" w:rsidRPr="00361A0D" w:rsidRDefault="00C04B8B"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8435D01" w14:textId="77777777" w:rsidR="00C04B8B" w:rsidRPr="00361A0D" w:rsidRDefault="00C04B8B" w:rsidP="00136809">
                    <w:pPr>
                      <w:ind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84609" w14:textId="77777777" w:rsidR="00C04B8B" w:rsidRDefault="00C04B8B" w:rsidP="000515C1">
    <w:pPr>
      <w:spacing w:line="200" w:lineRule="exact"/>
      <w:rPr>
        <w:sz w:val="20"/>
        <w:szCs w:val="20"/>
      </w:rPr>
    </w:pPr>
    <w:r>
      <w:rPr>
        <w:noProof/>
      </w:rPr>
      <w:drawing>
        <wp:anchor distT="0" distB="0" distL="114300" distR="114300" simplePos="0" relativeHeight="251658752" behindDoc="1" locked="0" layoutInCell="1" allowOverlap="1" wp14:anchorId="7E58E059" wp14:editId="32A3C239">
          <wp:simplePos x="0" y="0"/>
          <wp:positionH relativeFrom="page">
            <wp:posOffset>5368290</wp:posOffset>
          </wp:positionH>
          <wp:positionV relativeFrom="page">
            <wp:posOffset>12700</wp:posOffset>
          </wp:positionV>
          <wp:extent cx="1548765" cy="508635"/>
          <wp:effectExtent l="0" t="0" r="0" b="5715"/>
          <wp:wrapNone/>
          <wp:docPr id="14"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Pr>
        <w:noProof/>
      </w:rPr>
      <mc:AlternateContent>
        <mc:Choice Requires="wps">
          <w:drawing>
            <wp:anchor distT="0" distB="0" distL="114300" distR="114300" simplePos="0" relativeHeight="251661824" behindDoc="1" locked="0" layoutInCell="1" allowOverlap="1" wp14:anchorId="4F5EE357" wp14:editId="06446A42">
              <wp:simplePos x="0" y="0"/>
              <wp:positionH relativeFrom="page">
                <wp:posOffset>706755</wp:posOffset>
              </wp:positionH>
              <wp:positionV relativeFrom="page">
                <wp:posOffset>161925</wp:posOffset>
              </wp:positionV>
              <wp:extent cx="2767330" cy="304800"/>
              <wp:effectExtent l="0" t="0" r="139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84EA0" w14:textId="77777777" w:rsidR="00C04B8B" w:rsidRPr="00361A0D" w:rsidRDefault="00C04B8B"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62D23BF" w14:textId="77777777" w:rsidR="00C04B8B" w:rsidRPr="00361A0D" w:rsidRDefault="00C04B8B" w:rsidP="00136809">
                          <w:pPr>
                            <w:ind w:left="20"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EE357" id="_x0000_t202" coordsize="21600,21600" o:spt="202" path="m,l,21600r21600,l21600,xe">
              <v:stroke joinstyle="miter"/>
              <v:path gradientshapeok="t" o:connecttype="rect"/>
            </v:shapetype>
            <v:shape id="Text Box 1" o:spid="_x0000_s1028" type="#_x0000_t202" style="position:absolute;margin-left:55.65pt;margin-top:12.75pt;width:217.9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" filled="f" stroked="f">
              <v:path arrowok="t"/>
              <v:textbox inset="0,0,0,0">
                <w:txbxContent>
                  <w:p w14:paraId="27384EA0" w14:textId="77777777" w:rsidR="00C04B8B" w:rsidRPr="00361A0D" w:rsidRDefault="00C04B8B"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62D23BF" w14:textId="77777777" w:rsidR="00C04B8B" w:rsidRPr="00361A0D" w:rsidRDefault="00C04B8B" w:rsidP="00136809">
                    <w:pPr>
                      <w:ind w:left="20"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v:textbox>
              <w10:wrap anchorx="page" anchory="page"/>
            </v:shape>
          </w:pict>
        </mc:Fallback>
      </mc:AlternateContent>
    </w:r>
  </w:p>
  <w:p w14:paraId="73B3A261" w14:textId="77777777" w:rsidR="00C04B8B" w:rsidRPr="000515C1" w:rsidRDefault="00C04B8B" w:rsidP="000515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2518A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9pt;height:16.5pt;visibility:visible" o:bullet="t">
        <v:imagedata r:id="rId1" o:title=""/>
      </v:shape>
    </w:pict>
  </w:numPicBullet>
  <w:abstractNum w:abstractNumId="0" w15:restartNumberingAfterBreak="0">
    <w:nsid w:val="010F54A8"/>
    <w:multiLevelType w:val="hybridMultilevel"/>
    <w:tmpl w:val="B8180002"/>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A529DA"/>
    <w:multiLevelType w:val="multilevel"/>
    <w:tmpl w:val="041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4677DF"/>
    <w:multiLevelType w:val="multilevel"/>
    <w:tmpl w:val="5E2C404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38101AC"/>
    <w:multiLevelType w:val="hybridMultilevel"/>
    <w:tmpl w:val="9CBC4A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843F12"/>
    <w:multiLevelType w:val="hybridMultilevel"/>
    <w:tmpl w:val="B4468A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472D18"/>
    <w:multiLevelType w:val="hybridMultilevel"/>
    <w:tmpl w:val="7C1480F2"/>
    <w:lvl w:ilvl="0" w:tplc="1F508866">
      <w:start w:val="1"/>
      <w:numFmt w:val="bullet"/>
      <w:lvlText w:val=""/>
      <w:lvlPicBulletId w:val="0"/>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6" w15:restartNumberingAfterBreak="0">
    <w:nsid w:val="2AB059F5"/>
    <w:multiLevelType w:val="hybridMultilevel"/>
    <w:tmpl w:val="DC4E3DE6"/>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17B73B3"/>
    <w:multiLevelType w:val="hybridMultilevel"/>
    <w:tmpl w:val="BD2CD6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CEB30ED"/>
    <w:multiLevelType w:val="hybridMultilevel"/>
    <w:tmpl w:val="6FE03FE8"/>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2126C85"/>
    <w:multiLevelType w:val="hybridMultilevel"/>
    <w:tmpl w:val="CE8C4C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523105A"/>
    <w:multiLevelType w:val="hybridMultilevel"/>
    <w:tmpl w:val="FC2A7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74538F2"/>
    <w:multiLevelType w:val="hybridMultilevel"/>
    <w:tmpl w:val="9FD09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A6A3FEA"/>
    <w:multiLevelType w:val="hybridMultilevel"/>
    <w:tmpl w:val="65F29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B8C2BDF"/>
    <w:multiLevelType w:val="hybridMultilevel"/>
    <w:tmpl w:val="7826D2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CD15A5D"/>
    <w:multiLevelType w:val="hybridMultilevel"/>
    <w:tmpl w:val="DBCA5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E2252D"/>
    <w:multiLevelType w:val="hybridMultilevel"/>
    <w:tmpl w:val="D77C6B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5"/>
  </w:num>
  <w:num w:numId="4">
    <w:abstractNumId w:val="12"/>
  </w:num>
  <w:num w:numId="5">
    <w:abstractNumId w:val="10"/>
  </w:num>
  <w:num w:numId="6">
    <w:abstractNumId w:val="7"/>
  </w:num>
  <w:num w:numId="7">
    <w:abstractNumId w:val="11"/>
  </w:num>
  <w:num w:numId="8">
    <w:abstractNumId w:val="3"/>
  </w:num>
  <w:num w:numId="9">
    <w:abstractNumId w:val="2"/>
  </w:num>
  <w:num w:numId="10">
    <w:abstractNumId w:val="2"/>
  </w:num>
  <w:num w:numId="11">
    <w:abstractNumId w:val="2"/>
  </w:num>
  <w:num w:numId="12">
    <w:abstractNumId w:val="2"/>
  </w:num>
  <w:num w:numId="13">
    <w:abstractNumId w:val="2"/>
  </w:num>
  <w:num w:numId="14">
    <w:abstractNumId w:val="9"/>
  </w:num>
  <w:num w:numId="15">
    <w:abstractNumId w:val="2"/>
  </w:num>
  <w:num w:numId="16">
    <w:abstractNumId w:val="4"/>
  </w:num>
  <w:num w:numId="17">
    <w:abstractNumId w:val="2"/>
  </w:num>
  <w:num w:numId="18">
    <w:abstractNumId w:val="2"/>
  </w:num>
  <w:num w:numId="19">
    <w:abstractNumId w:val="2"/>
  </w:num>
  <w:num w:numId="20">
    <w:abstractNumId w:val="2"/>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0"/>
  </w:num>
  <w:num w:numId="24">
    <w:abstractNumId w:val="8"/>
  </w:num>
  <w:num w:numId="25">
    <w:abstractNumId w:val="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zMzcwsTA2NTY1MzVU0lEKTi0uzszPAykwrgUAZiGXsCwAAAA="/>
  </w:docVars>
  <w:rsids>
    <w:rsidRoot w:val="0015016A"/>
    <w:rsid w:val="0000187F"/>
    <w:rsid w:val="00004320"/>
    <w:rsid w:val="00004729"/>
    <w:rsid w:val="0002275A"/>
    <w:rsid w:val="000248BA"/>
    <w:rsid w:val="000302BC"/>
    <w:rsid w:val="0003062D"/>
    <w:rsid w:val="0003196B"/>
    <w:rsid w:val="000412F1"/>
    <w:rsid w:val="00047CC8"/>
    <w:rsid w:val="0005037A"/>
    <w:rsid w:val="000515C1"/>
    <w:rsid w:val="00054BCC"/>
    <w:rsid w:val="000569B9"/>
    <w:rsid w:val="00062997"/>
    <w:rsid w:val="000632A0"/>
    <w:rsid w:val="00063A83"/>
    <w:rsid w:val="0006419D"/>
    <w:rsid w:val="00077970"/>
    <w:rsid w:val="00083670"/>
    <w:rsid w:val="00085770"/>
    <w:rsid w:val="00091777"/>
    <w:rsid w:val="00091F35"/>
    <w:rsid w:val="00097AE6"/>
    <w:rsid w:val="000A00E4"/>
    <w:rsid w:val="000A123C"/>
    <w:rsid w:val="000A1A3E"/>
    <w:rsid w:val="000A3A06"/>
    <w:rsid w:val="000A4538"/>
    <w:rsid w:val="000A68BC"/>
    <w:rsid w:val="000B2C2F"/>
    <w:rsid w:val="000B329A"/>
    <w:rsid w:val="000B694F"/>
    <w:rsid w:val="000C1BD3"/>
    <w:rsid w:val="000C3993"/>
    <w:rsid w:val="000C3DBD"/>
    <w:rsid w:val="000C4682"/>
    <w:rsid w:val="000C4730"/>
    <w:rsid w:val="000C4A92"/>
    <w:rsid w:val="000C5957"/>
    <w:rsid w:val="000C6DB7"/>
    <w:rsid w:val="000D33C0"/>
    <w:rsid w:val="000D36F5"/>
    <w:rsid w:val="000D3C37"/>
    <w:rsid w:val="000D4EF2"/>
    <w:rsid w:val="000D5814"/>
    <w:rsid w:val="000F13D1"/>
    <w:rsid w:val="000F1596"/>
    <w:rsid w:val="000F2426"/>
    <w:rsid w:val="000F4B46"/>
    <w:rsid w:val="001007B5"/>
    <w:rsid w:val="00107967"/>
    <w:rsid w:val="00110A1D"/>
    <w:rsid w:val="001125F7"/>
    <w:rsid w:val="00114EBC"/>
    <w:rsid w:val="0012724F"/>
    <w:rsid w:val="00127278"/>
    <w:rsid w:val="00127D69"/>
    <w:rsid w:val="00131872"/>
    <w:rsid w:val="001337EC"/>
    <w:rsid w:val="00136809"/>
    <w:rsid w:val="00143095"/>
    <w:rsid w:val="001441FB"/>
    <w:rsid w:val="0014562F"/>
    <w:rsid w:val="0015016A"/>
    <w:rsid w:val="001555ED"/>
    <w:rsid w:val="0015636B"/>
    <w:rsid w:val="00163ACE"/>
    <w:rsid w:val="00164874"/>
    <w:rsid w:val="00165996"/>
    <w:rsid w:val="00165F57"/>
    <w:rsid w:val="00166797"/>
    <w:rsid w:val="00166A88"/>
    <w:rsid w:val="00175253"/>
    <w:rsid w:val="00176984"/>
    <w:rsid w:val="0018245C"/>
    <w:rsid w:val="00183F20"/>
    <w:rsid w:val="00185179"/>
    <w:rsid w:val="00192196"/>
    <w:rsid w:val="00193C14"/>
    <w:rsid w:val="00193E73"/>
    <w:rsid w:val="001950AC"/>
    <w:rsid w:val="00195BE4"/>
    <w:rsid w:val="00195D24"/>
    <w:rsid w:val="001972AE"/>
    <w:rsid w:val="001A12FE"/>
    <w:rsid w:val="001A701C"/>
    <w:rsid w:val="001B14CF"/>
    <w:rsid w:val="001B61A1"/>
    <w:rsid w:val="001B6D6D"/>
    <w:rsid w:val="001B76D0"/>
    <w:rsid w:val="001C0147"/>
    <w:rsid w:val="001C094A"/>
    <w:rsid w:val="001C0B74"/>
    <w:rsid w:val="001C6D86"/>
    <w:rsid w:val="001C6FEC"/>
    <w:rsid w:val="001C7F6F"/>
    <w:rsid w:val="001D39B0"/>
    <w:rsid w:val="001D4A11"/>
    <w:rsid w:val="001E0214"/>
    <w:rsid w:val="001E19FF"/>
    <w:rsid w:val="001E1A50"/>
    <w:rsid w:val="001E27F5"/>
    <w:rsid w:val="001F00A7"/>
    <w:rsid w:val="001F0A44"/>
    <w:rsid w:val="001F1008"/>
    <w:rsid w:val="001F7BD9"/>
    <w:rsid w:val="002044CC"/>
    <w:rsid w:val="002048A5"/>
    <w:rsid w:val="002050B3"/>
    <w:rsid w:val="0020611F"/>
    <w:rsid w:val="00206BD7"/>
    <w:rsid w:val="00212A0D"/>
    <w:rsid w:val="00215E5B"/>
    <w:rsid w:val="00223254"/>
    <w:rsid w:val="0023565B"/>
    <w:rsid w:val="00235C4E"/>
    <w:rsid w:val="00236F51"/>
    <w:rsid w:val="002379AD"/>
    <w:rsid w:val="00257085"/>
    <w:rsid w:val="002637BF"/>
    <w:rsid w:val="00265D6B"/>
    <w:rsid w:val="002662B6"/>
    <w:rsid w:val="00267619"/>
    <w:rsid w:val="002679D5"/>
    <w:rsid w:val="00271CEA"/>
    <w:rsid w:val="002733F2"/>
    <w:rsid w:val="0027413E"/>
    <w:rsid w:val="00275D8F"/>
    <w:rsid w:val="00277320"/>
    <w:rsid w:val="00280835"/>
    <w:rsid w:val="00280B60"/>
    <w:rsid w:val="00282FB7"/>
    <w:rsid w:val="00287D84"/>
    <w:rsid w:val="002917A3"/>
    <w:rsid w:val="002936B8"/>
    <w:rsid w:val="00293CD3"/>
    <w:rsid w:val="002A037C"/>
    <w:rsid w:val="002A03C4"/>
    <w:rsid w:val="002A0747"/>
    <w:rsid w:val="002A4E9B"/>
    <w:rsid w:val="002C0034"/>
    <w:rsid w:val="002C2173"/>
    <w:rsid w:val="002C3B31"/>
    <w:rsid w:val="002C48D0"/>
    <w:rsid w:val="002D5785"/>
    <w:rsid w:val="002E78A2"/>
    <w:rsid w:val="002F5485"/>
    <w:rsid w:val="0030001F"/>
    <w:rsid w:val="00307586"/>
    <w:rsid w:val="00307982"/>
    <w:rsid w:val="00311065"/>
    <w:rsid w:val="00312352"/>
    <w:rsid w:val="00314125"/>
    <w:rsid w:val="00315D99"/>
    <w:rsid w:val="00320888"/>
    <w:rsid w:val="003217C5"/>
    <w:rsid w:val="003279E7"/>
    <w:rsid w:val="0033177C"/>
    <w:rsid w:val="0033775A"/>
    <w:rsid w:val="0034203E"/>
    <w:rsid w:val="003421E5"/>
    <w:rsid w:val="00345CB1"/>
    <w:rsid w:val="0035257F"/>
    <w:rsid w:val="00354DD7"/>
    <w:rsid w:val="003559D7"/>
    <w:rsid w:val="003626EB"/>
    <w:rsid w:val="00371CE5"/>
    <w:rsid w:val="00371E40"/>
    <w:rsid w:val="003736E1"/>
    <w:rsid w:val="003738EB"/>
    <w:rsid w:val="00376A06"/>
    <w:rsid w:val="00381B91"/>
    <w:rsid w:val="00384C6D"/>
    <w:rsid w:val="003914BA"/>
    <w:rsid w:val="003919DE"/>
    <w:rsid w:val="003929BB"/>
    <w:rsid w:val="0039441B"/>
    <w:rsid w:val="00394743"/>
    <w:rsid w:val="0039491B"/>
    <w:rsid w:val="00396258"/>
    <w:rsid w:val="0039778E"/>
    <w:rsid w:val="003A0F69"/>
    <w:rsid w:val="003A2E6B"/>
    <w:rsid w:val="003A697A"/>
    <w:rsid w:val="003B03F6"/>
    <w:rsid w:val="003B0632"/>
    <w:rsid w:val="003B0891"/>
    <w:rsid w:val="003B40FD"/>
    <w:rsid w:val="003C00F5"/>
    <w:rsid w:val="003D2990"/>
    <w:rsid w:val="003D637E"/>
    <w:rsid w:val="003D78CF"/>
    <w:rsid w:val="003E3959"/>
    <w:rsid w:val="003E6EFE"/>
    <w:rsid w:val="003E71D7"/>
    <w:rsid w:val="003F30BA"/>
    <w:rsid w:val="003F327B"/>
    <w:rsid w:val="003F6B7B"/>
    <w:rsid w:val="00400F5B"/>
    <w:rsid w:val="00402018"/>
    <w:rsid w:val="00402EBE"/>
    <w:rsid w:val="00403411"/>
    <w:rsid w:val="00406253"/>
    <w:rsid w:val="00407799"/>
    <w:rsid w:val="00407D48"/>
    <w:rsid w:val="004111DD"/>
    <w:rsid w:val="00414235"/>
    <w:rsid w:val="004143DD"/>
    <w:rsid w:val="00414FFB"/>
    <w:rsid w:val="00423E58"/>
    <w:rsid w:val="00424A9D"/>
    <w:rsid w:val="00427DDE"/>
    <w:rsid w:val="0043203C"/>
    <w:rsid w:val="00433661"/>
    <w:rsid w:val="0043474E"/>
    <w:rsid w:val="00437745"/>
    <w:rsid w:val="0044341E"/>
    <w:rsid w:val="0044517C"/>
    <w:rsid w:val="004514E7"/>
    <w:rsid w:val="00452E11"/>
    <w:rsid w:val="004554BF"/>
    <w:rsid w:val="00456C68"/>
    <w:rsid w:val="00457723"/>
    <w:rsid w:val="00462CCD"/>
    <w:rsid w:val="0046357F"/>
    <w:rsid w:val="00463C18"/>
    <w:rsid w:val="00464E91"/>
    <w:rsid w:val="00473CCB"/>
    <w:rsid w:val="004821DC"/>
    <w:rsid w:val="00487566"/>
    <w:rsid w:val="00492233"/>
    <w:rsid w:val="00492C23"/>
    <w:rsid w:val="00494327"/>
    <w:rsid w:val="004962E0"/>
    <w:rsid w:val="004A30E1"/>
    <w:rsid w:val="004A78C3"/>
    <w:rsid w:val="004B175A"/>
    <w:rsid w:val="004B3F7B"/>
    <w:rsid w:val="004B4475"/>
    <w:rsid w:val="004B5A42"/>
    <w:rsid w:val="004B69AD"/>
    <w:rsid w:val="004C15AC"/>
    <w:rsid w:val="004D1F22"/>
    <w:rsid w:val="004D37B3"/>
    <w:rsid w:val="004D418A"/>
    <w:rsid w:val="004D76A7"/>
    <w:rsid w:val="004E01C2"/>
    <w:rsid w:val="004E4A87"/>
    <w:rsid w:val="004E7AD7"/>
    <w:rsid w:val="004F110F"/>
    <w:rsid w:val="004F3F91"/>
    <w:rsid w:val="00500348"/>
    <w:rsid w:val="00500CE8"/>
    <w:rsid w:val="00514FC8"/>
    <w:rsid w:val="005155A5"/>
    <w:rsid w:val="00516EA1"/>
    <w:rsid w:val="005208F0"/>
    <w:rsid w:val="00526294"/>
    <w:rsid w:val="00526615"/>
    <w:rsid w:val="00531726"/>
    <w:rsid w:val="0053352A"/>
    <w:rsid w:val="00543AD9"/>
    <w:rsid w:val="0054422B"/>
    <w:rsid w:val="00545400"/>
    <w:rsid w:val="005514A4"/>
    <w:rsid w:val="0055322E"/>
    <w:rsid w:val="00554B1F"/>
    <w:rsid w:val="00557B37"/>
    <w:rsid w:val="005602FF"/>
    <w:rsid w:val="00564C10"/>
    <w:rsid w:val="00566F4D"/>
    <w:rsid w:val="00570CD5"/>
    <w:rsid w:val="0057483B"/>
    <w:rsid w:val="00574A62"/>
    <w:rsid w:val="0058668E"/>
    <w:rsid w:val="005906C5"/>
    <w:rsid w:val="00597F42"/>
    <w:rsid w:val="005A57FF"/>
    <w:rsid w:val="005A668E"/>
    <w:rsid w:val="005A76FD"/>
    <w:rsid w:val="005B219A"/>
    <w:rsid w:val="005B3313"/>
    <w:rsid w:val="005B3695"/>
    <w:rsid w:val="005B3CD5"/>
    <w:rsid w:val="005B3D9C"/>
    <w:rsid w:val="005B4AA0"/>
    <w:rsid w:val="005C15F1"/>
    <w:rsid w:val="005C4EF0"/>
    <w:rsid w:val="005C6F69"/>
    <w:rsid w:val="005D3567"/>
    <w:rsid w:val="005D60A9"/>
    <w:rsid w:val="005D729F"/>
    <w:rsid w:val="005E00CE"/>
    <w:rsid w:val="005E52E0"/>
    <w:rsid w:val="005F049C"/>
    <w:rsid w:val="005F55AC"/>
    <w:rsid w:val="005F6F05"/>
    <w:rsid w:val="00607092"/>
    <w:rsid w:val="00613D66"/>
    <w:rsid w:val="00614F08"/>
    <w:rsid w:val="006154A5"/>
    <w:rsid w:val="0062198B"/>
    <w:rsid w:val="00621DD4"/>
    <w:rsid w:val="006235B2"/>
    <w:rsid w:val="006347C9"/>
    <w:rsid w:val="00634DFB"/>
    <w:rsid w:val="006373A2"/>
    <w:rsid w:val="00642491"/>
    <w:rsid w:val="00652494"/>
    <w:rsid w:val="00652621"/>
    <w:rsid w:val="00652B43"/>
    <w:rsid w:val="0066298D"/>
    <w:rsid w:val="00664182"/>
    <w:rsid w:val="006652BF"/>
    <w:rsid w:val="00672FB0"/>
    <w:rsid w:val="00673E1B"/>
    <w:rsid w:val="00674381"/>
    <w:rsid w:val="00674BA9"/>
    <w:rsid w:val="00674E11"/>
    <w:rsid w:val="00675783"/>
    <w:rsid w:val="00677ACA"/>
    <w:rsid w:val="0068155A"/>
    <w:rsid w:val="00682D9C"/>
    <w:rsid w:val="00684E32"/>
    <w:rsid w:val="00686A63"/>
    <w:rsid w:val="00686D29"/>
    <w:rsid w:val="00690853"/>
    <w:rsid w:val="00690F53"/>
    <w:rsid w:val="00691699"/>
    <w:rsid w:val="00693B93"/>
    <w:rsid w:val="00694A8F"/>
    <w:rsid w:val="0069548F"/>
    <w:rsid w:val="00697F16"/>
    <w:rsid w:val="006A37A4"/>
    <w:rsid w:val="006A388D"/>
    <w:rsid w:val="006A5208"/>
    <w:rsid w:val="006B05D4"/>
    <w:rsid w:val="006B23A8"/>
    <w:rsid w:val="006B286C"/>
    <w:rsid w:val="006B28C7"/>
    <w:rsid w:val="006B53B7"/>
    <w:rsid w:val="006B559F"/>
    <w:rsid w:val="006C1E5F"/>
    <w:rsid w:val="006C4139"/>
    <w:rsid w:val="006D5A1A"/>
    <w:rsid w:val="006E1D95"/>
    <w:rsid w:val="006E39D1"/>
    <w:rsid w:val="006E51A5"/>
    <w:rsid w:val="006F1830"/>
    <w:rsid w:val="006F3060"/>
    <w:rsid w:val="006F4227"/>
    <w:rsid w:val="006F6755"/>
    <w:rsid w:val="006F78F6"/>
    <w:rsid w:val="006F7D0A"/>
    <w:rsid w:val="0070035B"/>
    <w:rsid w:val="0070389C"/>
    <w:rsid w:val="00715E0B"/>
    <w:rsid w:val="00717145"/>
    <w:rsid w:val="00717491"/>
    <w:rsid w:val="007207E5"/>
    <w:rsid w:val="00720B00"/>
    <w:rsid w:val="007234CA"/>
    <w:rsid w:val="007240D7"/>
    <w:rsid w:val="007254CC"/>
    <w:rsid w:val="00733697"/>
    <w:rsid w:val="00734AA3"/>
    <w:rsid w:val="007468F6"/>
    <w:rsid w:val="00757065"/>
    <w:rsid w:val="007638FF"/>
    <w:rsid w:val="00764641"/>
    <w:rsid w:val="00765E7B"/>
    <w:rsid w:val="00770DA8"/>
    <w:rsid w:val="00770EB3"/>
    <w:rsid w:val="00777A0F"/>
    <w:rsid w:val="007805C0"/>
    <w:rsid w:val="0078359F"/>
    <w:rsid w:val="00787963"/>
    <w:rsid w:val="00796EE4"/>
    <w:rsid w:val="007A0111"/>
    <w:rsid w:val="007A028C"/>
    <w:rsid w:val="007A2B58"/>
    <w:rsid w:val="007A57CF"/>
    <w:rsid w:val="007B217F"/>
    <w:rsid w:val="007B4795"/>
    <w:rsid w:val="007B666C"/>
    <w:rsid w:val="007C67DB"/>
    <w:rsid w:val="007C68E2"/>
    <w:rsid w:val="007C74EE"/>
    <w:rsid w:val="007C7959"/>
    <w:rsid w:val="007D0B2B"/>
    <w:rsid w:val="007D2640"/>
    <w:rsid w:val="007D371E"/>
    <w:rsid w:val="007D4FC8"/>
    <w:rsid w:val="007D5665"/>
    <w:rsid w:val="007E02CE"/>
    <w:rsid w:val="007E3825"/>
    <w:rsid w:val="007E46EC"/>
    <w:rsid w:val="007F08E1"/>
    <w:rsid w:val="007F500A"/>
    <w:rsid w:val="007F5E12"/>
    <w:rsid w:val="007F6604"/>
    <w:rsid w:val="00800751"/>
    <w:rsid w:val="008074FB"/>
    <w:rsid w:val="00811BDD"/>
    <w:rsid w:val="00813952"/>
    <w:rsid w:val="00820064"/>
    <w:rsid w:val="0082309B"/>
    <w:rsid w:val="008264AF"/>
    <w:rsid w:val="00826B50"/>
    <w:rsid w:val="00833542"/>
    <w:rsid w:val="00837023"/>
    <w:rsid w:val="00837677"/>
    <w:rsid w:val="0083770A"/>
    <w:rsid w:val="0084013B"/>
    <w:rsid w:val="00840746"/>
    <w:rsid w:val="00841EDA"/>
    <w:rsid w:val="008443F4"/>
    <w:rsid w:val="0084517A"/>
    <w:rsid w:val="00845B1D"/>
    <w:rsid w:val="00851C6B"/>
    <w:rsid w:val="0085641E"/>
    <w:rsid w:val="00860C7E"/>
    <w:rsid w:val="00861C42"/>
    <w:rsid w:val="0087175D"/>
    <w:rsid w:val="00876FA4"/>
    <w:rsid w:val="00877898"/>
    <w:rsid w:val="0088041A"/>
    <w:rsid w:val="008827AB"/>
    <w:rsid w:val="00885D80"/>
    <w:rsid w:val="00886D27"/>
    <w:rsid w:val="00887411"/>
    <w:rsid w:val="008879A4"/>
    <w:rsid w:val="00892F99"/>
    <w:rsid w:val="0089480F"/>
    <w:rsid w:val="0089511F"/>
    <w:rsid w:val="008979A5"/>
    <w:rsid w:val="008A01EA"/>
    <w:rsid w:val="008A0486"/>
    <w:rsid w:val="008A12FD"/>
    <w:rsid w:val="008A3693"/>
    <w:rsid w:val="008A6D4D"/>
    <w:rsid w:val="008A71B1"/>
    <w:rsid w:val="008B3735"/>
    <w:rsid w:val="008B3DFC"/>
    <w:rsid w:val="008B52B0"/>
    <w:rsid w:val="008B6694"/>
    <w:rsid w:val="008C0CA6"/>
    <w:rsid w:val="008C2EC3"/>
    <w:rsid w:val="008C44A3"/>
    <w:rsid w:val="008C4B16"/>
    <w:rsid w:val="008D0F19"/>
    <w:rsid w:val="008E29E5"/>
    <w:rsid w:val="008E4FE1"/>
    <w:rsid w:val="008E7A46"/>
    <w:rsid w:val="008F10F0"/>
    <w:rsid w:val="008F1D65"/>
    <w:rsid w:val="008F4114"/>
    <w:rsid w:val="008F61B9"/>
    <w:rsid w:val="008F6D5D"/>
    <w:rsid w:val="008F6D70"/>
    <w:rsid w:val="00900D8D"/>
    <w:rsid w:val="009073F5"/>
    <w:rsid w:val="009112D9"/>
    <w:rsid w:val="00916671"/>
    <w:rsid w:val="009172C7"/>
    <w:rsid w:val="00920C3A"/>
    <w:rsid w:val="009243B0"/>
    <w:rsid w:val="00927E4D"/>
    <w:rsid w:val="0093003D"/>
    <w:rsid w:val="00930190"/>
    <w:rsid w:val="0093039C"/>
    <w:rsid w:val="00934433"/>
    <w:rsid w:val="009357BB"/>
    <w:rsid w:val="00936CFA"/>
    <w:rsid w:val="0094283A"/>
    <w:rsid w:val="00947E45"/>
    <w:rsid w:val="00951314"/>
    <w:rsid w:val="0095396F"/>
    <w:rsid w:val="00956E4E"/>
    <w:rsid w:val="00965A40"/>
    <w:rsid w:val="009662BA"/>
    <w:rsid w:val="00971A38"/>
    <w:rsid w:val="009725E7"/>
    <w:rsid w:val="00973A27"/>
    <w:rsid w:val="009746AD"/>
    <w:rsid w:val="00974EB8"/>
    <w:rsid w:val="00975E35"/>
    <w:rsid w:val="00984AAB"/>
    <w:rsid w:val="00986077"/>
    <w:rsid w:val="009872E6"/>
    <w:rsid w:val="0099614E"/>
    <w:rsid w:val="0099751B"/>
    <w:rsid w:val="00997C5F"/>
    <w:rsid w:val="009A517A"/>
    <w:rsid w:val="009A5E38"/>
    <w:rsid w:val="009B3DE9"/>
    <w:rsid w:val="009B49C9"/>
    <w:rsid w:val="009B4AD1"/>
    <w:rsid w:val="009B732F"/>
    <w:rsid w:val="009C0C48"/>
    <w:rsid w:val="009D0548"/>
    <w:rsid w:val="009D1054"/>
    <w:rsid w:val="009D2939"/>
    <w:rsid w:val="009D416E"/>
    <w:rsid w:val="009D61B8"/>
    <w:rsid w:val="009E1F29"/>
    <w:rsid w:val="009F173E"/>
    <w:rsid w:val="009F4100"/>
    <w:rsid w:val="009F6756"/>
    <w:rsid w:val="00A0200D"/>
    <w:rsid w:val="00A026CF"/>
    <w:rsid w:val="00A11754"/>
    <w:rsid w:val="00A20ECC"/>
    <w:rsid w:val="00A234CE"/>
    <w:rsid w:val="00A23645"/>
    <w:rsid w:val="00A236CE"/>
    <w:rsid w:val="00A249F6"/>
    <w:rsid w:val="00A32605"/>
    <w:rsid w:val="00A33899"/>
    <w:rsid w:val="00A41967"/>
    <w:rsid w:val="00A42626"/>
    <w:rsid w:val="00A42778"/>
    <w:rsid w:val="00A52D21"/>
    <w:rsid w:val="00A53D08"/>
    <w:rsid w:val="00A5448D"/>
    <w:rsid w:val="00A54DF6"/>
    <w:rsid w:val="00A56910"/>
    <w:rsid w:val="00A60A2F"/>
    <w:rsid w:val="00A6377E"/>
    <w:rsid w:val="00A80089"/>
    <w:rsid w:val="00A84EED"/>
    <w:rsid w:val="00A86635"/>
    <w:rsid w:val="00A9173F"/>
    <w:rsid w:val="00A92036"/>
    <w:rsid w:val="00A94690"/>
    <w:rsid w:val="00AA025D"/>
    <w:rsid w:val="00AA22AD"/>
    <w:rsid w:val="00AA4E82"/>
    <w:rsid w:val="00AA5291"/>
    <w:rsid w:val="00AA55D7"/>
    <w:rsid w:val="00AB30A1"/>
    <w:rsid w:val="00AB4E57"/>
    <w:rsid w:val="00AB66A7"/>
    <w:rsid w:val="00AB7C87"/>
    <w:rsid w:val="00AC031F"/>
    <w:rsid w:val="00AC0EB9"/>
    <w:rsid w:val="00AC4C83"/>
    <w:rsid w:val="00AC6714"/>
    <w:rsid w:val="00AD29C2"/>
    <w:rsid w:val="00AD43DB"/>
    <w:rsid w:val="00AD5341"/>
    <w:rsid w:val="00AD5C1F"/>
    <w:rsid w:val="00AD7198"/>
    <w:rsid w:val="00AE045C"/>
    <w:rsid w:val="00AE11CE"/>
    <w:rsid w:val="00AE1C86"/>
    <w:rsid w:val="00AE39B9"/>
    <w:rsid w:val="00AE5B48"/>
    <w:rsid w:val="00AF2F7D"/>
    <w:rsid w:val="00AF30ED"/>
    <w:rsid w:val="00B01CD2"/>
    <w:rsid w:val="00B026D5"/>
    <w:rsid w:val="00B03182"/>
    <w:rsid w:val="00B06721"/>
    <w:rsid w:val="00B11148"/>
    <w:rsid w:val="00B12D6B"/>
    <w:rsid w:val="00B15B55"/>
    <w:rsid w:val="00B3049D"/>
    <w:rsid w:val="00B320C6"/>
    <w:rsid w:val="00B33F25"/>
    <w:rsid w:val="00B4228D"/>
    <w:rsid w:val="00B4488D"/>
    <w:rsid w:val="00B56885"/>
    <w:rsid w:val="00B63959"/>
    <w:rsid w:val="00B657A2"/>
    <w:rsid w:val="00B75F94"/>
    <w:rsid w:val="00B7761A"/>
    <w:rsid w:val="00B84830"/>
    <w:rsid w:val="00B85958"/>
    <w:rsid w:val="00B872E9"/>
    <w:rsid w:val="00B8764A"/>
    <w:rsid w:val="00B96EB2"/>
    <w:rsid w:val="00BA3881"/>
    <w:rsid w:val="00BA4E09"/>
    <w:rsid w:val="00BB0035"/>
    <w:rsid w:val="00BB5742"/>
    <w:rsid w:val="00BB732A"/>
    <w:rsid w:val="00BC2794"/>
    <w:rsid w:val="00BC39E0"/>
    <w:rsid w:val="00BC5B2D"/>
    <w:rsid w:val="00BC7A89"/>
    <w:rsid w:val="00BD34DA"/>
    <w:rsid w:val="00BD77AA"/>
    <w:rsid w:val="00BE42BE"/>
    <w:rsid w:val="00BE5F58"/>
    <w:rsid w:val="00BF1851"/>
    <w:rsid w:val="00BF2088"/>
    <w:rsid w:val="00BF3CDC"/>
    <w:rsid w:val="00C0270D"/>
    <w:rsid w:val="00C03E1F"/>
    <w:rsid w:val="00C04B8B"/>
    <w:rsid w:val="00C04DF1"/>
    <w:rsid w:val="00C10202"/>
    <w:rsid w:val="00C10CAC"/>
    <w:rsid w:val="00C1522A"/>
    <w:rsid w:val="00C15507"/>
    <w:rsid w:val="00C16ECA"/>
    <w:rsid w:val="00C22676"/>
    <w:rsid w:val="00C233F6"/>
    <w:rsid w:val="00C247A9"/>
    <w:rsid w:val="00C26FC0"/>
    <w:rsid w:val="00C355D0"/>
    <w:rsid w:val="00C4034D"/>
    <w:rsid w:val="00C40474"/>
    <w:rsid w:val="00C43745"/>
    <w:rsid w:val="00C456C1"/>
    <w:rsid w:val="00C46FAE"/>
    <w:rsid w:val="00C47D43"/>
    <w:rsid w:val="00C50542"/>
    <w:rsid w:val="00C505C2"/>
    <w:rsid w:val="00C525DF"/>
    <w:rsid w:val="00C54839"/>
    <w:rsid w:val="00C62BE0"/>
    <w:rsid w:val="00C64C4B"/>
    <w:rsid w:val="00C64F14"/>
    <w:rsid w:val="00C73433"/>
    <w:rsid w:val="00C76A2B"/>
    <w:rsid w:val="00C841CD"/>
    <w:rsid w:val="00C8548E"/>
    <w:rsid w:val="00C85E51"/>
    <w:rsid w:val="00C90BC8"/>
    <w:rsid w:val="00C9410C"/>
    <w:rsid w:val="00CA2EDE"/>
    <w:rsid w:val="00CA6DC0"/>
    <w:rsid w:val="00CA7355"/>
    <w:rsid w:val="00CB45B5"/>
    <w:rsid w:val="00CC1849"/>
    <w:rsid w:val="00CC3990"/>
    <w:rsid w:val="00CC582B"/>
    <w:rsid w:val="00CC62CF"/>
    <w:rsid w:val="00CE13D5"/>
    <w:rsid w:val="00CE36CD"/>
    <w:rsid w:val="00CE5AC9"/>
    <w:rsid w:val="00CE64FE"/>
    <w:rsid w:val="00CE66A0"/>
    <w:rsid w:val="00CE7A04"/>
    <w:rsid w:val="00CF0CDA"/>
    <w:rsid w:val="00CF1E86"/>
    <w:rsid w:val="00CF2D62"/>
    <w:rsid w:val="00CF3DBF"/>
    <w:rsid w:val="00CF4804"/>
    <w:rsid w:val="00CF586F"/>
    <w:rsid w:val="00CF6656"/>
    <w:rsid w:val="00CF7665"/>
    <w:rsid w:val="00D10DCD"/>
    <w:rsid w:val="00D13DCE"/>
    <w:rsid w:val="00D16023"/>
    <w:rsid w:val="00D16A30"/>
    <w:rsid w:val="00D175F7"/>
    <w:rsid w:val="00D17769"/>
    <w:rsid w:val="00D177A3"/>
    <w:rsid w:val="00D210E4"/>
    <w:rsid w:val="00D320C1"/>
    <w:rsid w:val="00D35724"/>
    <w:rsid w:val="00D36765"/>
    <w:rsid w:val="00D41721"/>
    <w:rsid w:val="00D43F68"/>
    <w:rsid w:val="00D44C89"/>
    <w:rsid w:val="00D457BC"/>
    <w:rsid w:val="00D52620"/>
    <w:rsid w:val="00D52746"/>
    <w:rsid w:val="00D56091"/>
    <w:rsid w:val="00D5679D"/>
    <w:rsid w:val="00D56A7E"/>
    <w:rsid w:val="00D61D6D"/>
    <w:rsid w:val="00D7171C"/>
    <w:rsid w:val="00D71D26"/>
    <w:rsid w:val="00D71EEE"/>
    <w:rsid w:val="00D73C09"/>
    <w:rsid w:val="00D742C4"/>
    <w:rsid w:val="00D76C00"/>
    <w:rsid w:val="00D8169D"/>
    <w:rsid w:val="00D82CE1"/>
    <w:rsid w:val="00D82D54"/>
    <w:rsid w:val="00D83EC0"/>
    <w:rsid w:val="00D86E7D"/>
    <w:rsid w:val="00D87AF3"/>
    <w:rsid w:val="00D95366"/>
    <w:rsid w:val="00DA4AA2"/>
    <w:rsid w:val="00DB5696"/>
    <w:rsid w:val="00DC473C"/>
    <w:rsid w:val="00DC70EA"/>
    <w:rsid w:val="00DC718A"/>
    <w:rsid w:val="00DD03B4"/>
    <w:rsid w:val="00DD07C2"/>
    <w:rsid w:val="00DD171A"/>
    <w:rsid w:val="00DD23A7"/>
    <w:rsid w:val="00DD464C"/>
    <w:rsid w:val="00DD5800"/>
    <w:rsid w:val="00DD5AE4"/>
    <w:rsid w:val="00DE0327"/>
    <w:rsid w:val="00DE13C9"/>
    <w:rsid w:val="00DE3693"/>
    <w:rsid w:val="00DE609D"/>
    <w:rsid w:val="00DE6317"/>
    <w:rsid w:val="00DE6EF4"/>
    <w:rsid w:val="00DF416C"/>
    <w:rsid w:val="00DF59D4"/>
    <w:rsid w:val="00DF7018"/>
    <w:rsid w:val="00E0476B"/>
    <w:rsid w:val="00E10A8A"/>
    <w:rsid w:val="00E13FF0"/>
    <w:rsid w:val="00E1439A"/>
    <w:rsid w:val="00E20B20"/>
    <w:rsid w:val="00E239A1"/>
    <w:rsid w:val="00E2508C"/>
    <w:rsid w:val="00E32E1D"/>
    <w:rsid w:val="00E3665A"/>
    <w:rsid w:val="00E4289F"/>
    <w:rsid w:val="00E435A4"/>
    <w:rsid w:val="00E44491"/>
    <w:rsid w:val="00E5237E"/>
    <w:rsid w:val="00E54341"/>
    <w:rsid w:val="00E57444"/>
    <w:rsid w:val="00E60E17"/>
    <w:rsid w:val="00E61271"/>
    <w:rsid w:val="00E6375C"/>
    <w:rsid w:val="00E67A78"/>
    <w:rsid w:val="00E71795"/>
    <w:rsid w:val="00E74CC8"/>
    <w:rsid w:val="00E7746C"/>
    <w:rsid w:val="00E84454"/>
    <w:rsid w:val="00E90D8D"/>
    <w:rsid w:val="00E91A44"/>
    <w:rsid w:val="00E92AA2"/>
    <w:rsid w:val="00E93356"/>
    <w:rsid w:val="00EA1796"/>
    <w:rsid w:val="00EA35C7"/>
    <w:rsid w:val="00EA391B"/>
    <w:rsid w:val="00EA5450"/>
    <w:rsid w:val="00EA5EF4"/>
    <w:rsid w:val="00EA655F"/>
    <w:rsid w:val="00EA75F3"/>
    <w:rsid w:val="00EB60B0"/>
    <w:rsid w:val="00EB760C"/>
    <w:rsid w:val="00EC07F2"/>
    <w:rsid w:val="00EC0C4F"/>
    <w:rsid w:val="00EC24D1"/>
    <w:rsid w:val="00EC5074"/>
    <w:rsid w:val="00ED2AA3"/>
    <w:rsid w:val="00ED44D4"/>
    <w:rsid w:val="00ED5CD3"/>
    <w:rsid w:val="00ED73BB"/>
    <w:rsid w:val="00ED7F28"/>
    <w:rsid w:val="00EE119F"/>
    <w:rsid w:val="00EE15EB"/>
    <w:rsid w:val="00EE1A75"/>
    <w:rsid w:val="00EE3853"/>
    <w:rsid w:val="00EE3E64"/>
    <w:rsid w:val="00EE446C"/>
    <w:rsid w:val="00EF5D4B"/>
    <w:rsid w:val="00EF673C"/>
    <w:rsid w:val="00EF6BA4"/>
    <w:rsid w:val="00EF6CDB"/>
    <w:rsid w:val="00F0120A"/>
    <w:rsid w:val="00F041F8"/>
    <w:rsid w:val="00F05824"/>
    <w:rsid w:val="00F13AB5"/>
    <w:rsid w:val="00F153CE"/>
    <w:rsid w:val="00F24911"/>
    <w:rsid w:val="00F25529"/>
    <w:rsid w:val="00F2666E"/>
    <w:rsid w:val="00F305F3"/>
    <w:rsid w:val="00F31BCA"/>
    <w:rsid w:val="00F34406"/>
    <w:rsid w:val="00F416FE"/>
    <w:rsid w:val="00F432D7"/>
    <w:rsid w:val="00F448F5"/>
    <w:rsid w:val="00F454BE"/>
    <w:rsid w:val="00F476B2"/>
    <w:rsid w:val="00F6024B"/>
    <w:rsid w:val="00F60D78"/>
    <w:rsid w:val="00F6557A"/>
    <w:rsid w:val="00F80F9C"/>
    <w:rsid w:val="00F81BD7"/>
    <w:rsid w:val="00F84E10"/>
    <w:rsid w:val="00F90B01"/>
    <w:rsid w:val="00F920B3"/>
    <w:rsid w:val="00F93DAA"/>
    <w:rsid w:val="00F943F3"/>
    <w:rsid w:val="00FA1C01"/>
    <w:rsid w:val="00FA4F73"/>
    <w:rsid w:val="00FA5265"/>
    <w:rsid w:val="00FA6436"/>
    <w:rsid w:val="00FB1000"/>
    <w:rsid w:val="00FB1C29"/>
    <w:rsid w:val="00FB2875"/>
    <w:rsid w:val="00FB45A5"/>
    <w:rsid w:val="00FB5E91"/>
    <w:rsid w:val="00FC2A75"/>
    <w:rsid w:val="00FC36A6"/>
    <w:rsid w:val="00FC3CDD"/>
    <w:rsid w:val="00FC5D30"/>
    <w:rsid w:val="00FD243E"/>
    <w:rsid w:val="00FD4173"/>
    <w:rsid w:val="00FD6B7D"/>
    <w:rsid w:val="00FE029E"/>
    <w:rsid w:val="00FE0439"/>
    <w:rsid w:val="00FE08AB"/>
    <w:rsid w:val="00FE09FD"/>
    <w:rsid w:val="00FE2CCF"/>
    <w:rsid w:val="00FE61C0"/>
    <w:rsid w:val="00FE6BA8"/>
    <w:rsid w:val="00FE7FD1"/>
    <w:rsid w:val="00FF1D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5DE77"/>
  <w15:docId w15:val="{1621A469-FC31-464B-916B-2DFEF89C8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16A"/>
    <w:rPr>
      <w:rFonts w:eastAsia="Times New Roman"/>
      <w:sz w:val="22"/>
      <w:szCs w:val="22"/>
      <w:lang w:val="en-US" w:eastAsia="en-US"/>
    </w:rPr>
  </w:style>
  <w:style w:type="paragraph" w:styleId="Heading1">
    <w:name w:val="heading 1"/>
    <w:basedOn w:val="Normal"/>
    <w:next w:val="Normal"/>
    <w:link w:val="Heading1Char"/>
    <w:uiPriority w:val="9"/>
    <w:qFormat/>
    <w:rsid w:val="00437745"/>
    <w:pPr>
      <w:numPr>
        <w:numId w:val="1"/>
      </w:numPr>
      <w:spacing w:before="720" w:after="240"/>
      <w:contextualSpacing/>
      <w:outlineLvl w:val="0"/>
    </w:pPr>
    <w:rPr>
      <w:rFonts w:ascii="Cambria" w:hAnsi="Cambria"/>
      <w:b/>
      <w:bCs/>
      <w:sz w:val="28"/>
      <w:szCs w:val="28"/>
    </w:rPr>
  </w:style>
  <w:style w:type="paragraph" w:styleId="Heading2">
    <w:name w:val="heading 2"/>
    <w:basedOn w:val="Heading1"/>
    <w:next w:val="Heading1"/>
    <w:link w:val="Heading2Char"/>
    <w:uiPriority w:val="9"/>
    <w:qFormat/>
    <w:rsid w:val="00C9410C"/>
    <w:pPr>
      <w:numPr>
        <w:ilvl w:val="1"/>
      </w:numPr>
      <w:spacing w:before="200"/>
      <w:outlineLvl w:val="1"/>
    </w:pPr>
    <w:rPr>
      <w:bCs w:val="0"/>
      <w:sz w:val="26"/>
      <w:szCs w:val="26"/>
    </w:rPr>
  </w:style>
  <w:style w:type="paragraph" w:styleId="Heading3">
    <w:name w:val="heading 3"/>
    <w:basedOn w:val="Normal"/>
    <w:next w:val="Normal"/>
    <w:link w:val="Heading3Char"/>
    <w:uiPriority w:val="9"/>
    <w:qFormat/>
    <w:rsid w:val="0015016A"/>
    <w:pPr>
      <w:numPr>
        <w:ilvl w:val="2"/>
        <w:numId w:val="1"/>
      </w:numPr>
      <w:spacing w:before="200" w:line="271" w:lineRule="auto"/>
      <w:outlineLvl w:val="2"/>
    </w:pPr>
    <w:rPr>
      <w:rFonts w:ascii="Cambria" w:hAnsi="Cambria"/>
      <w:b/>
      <w:bCs/>
    </w:rPr>
  </w:style>
  <w:style w:type="paragraph" w:styleId="Heading4">
    <w:name w:val="heading 4"/>
    <w:basedOn w:val="Normal"/>
    <w:next w:val="Normal"/>
    <w:link w:val="Heading4Char"/>
    <w:uiPriority w:val="9"/>
    <w:qFormat/>
    <w:rsid w:val="0015016A"/>
    <w:pPr>
      <w:numPr>
        <w:ilvl w:val="3"/>
        <w:numId w:val="1"/>
      </w:numPr>
      <w:spacing w:before="200"/>
      <w:outlineLvl w:val="3"/>
    </w:pPr>
    <w:rPr>
      <w:rFonts w:ascii="Cambria" w:hAnsi="Cambria"/>
      <w:b/>
      <w:bCs/>
      <w:i/>
      <w:iCs/>
    </w:rPr>
  </w:style>
  <w:style w:type="paragraph" w:styleId="Heading5">
    <w:name w:val="heading 5"/>
    <w:basedOn w:val="Normal"/>
    <w:next w:val="Normal"/>
    <w:link w:val="Heading5Char"/>
    <w:uiPriority w:val="9"/>
    <w:qFormat/>
    <w:rsid w:val="0015016A"/>
    <w:pPr>
      <w:numPr>
        <w:ilvl w:val="4"/>
        <w:numId w:val="1"/>
      </w:numPr>
      <w:spacing w:before="200"/>
      <w:outlineLvl w:val="4"/>
    </w:pPr>
    <w:rPr>
      <w:rFonts w:ascii="Cambria" w:hAnsi="Cambria"/>
      <w:b/>
      <w:bCs/>
      <w:color w:val="7F7F7F"/>
    </w:rPr>
  </w:style>
  <w:style w:type="paragraph" w:styleId="Heading6">
    <w:name w:val="heading 6"/>
    <w:basedOn w:val="Normal"/>
    <w:next w:val="Normal"/>
    <w:link w:val="Heading6Char"/>
    <w:uiPriority w:val="9"/>
    <w:qFormat/>
    <w:rsid w:val="0015016A"/>
    <w:pPr>
      <w:numPr>
        <w:ilvl w:val="5"/>
        <w:numId w:val="1"/>
      </w:num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15016A"/>
    <w:pPr>
      <w:numPr>
        <w:ilvl w:val="6"/>
        <w:numId w:val="1"/>
      </w:numPr>
      <w:outlineLvl w:val="6"/>
    </w:pPr>
    <w:rPr>
      <w:rFonts w:ascii="Cambria" w:hAnsi="Cambria"/>
      <w:i/>
      <w:iCs/>
    </w:rPr>
  </w:style>
  <w:style w:type="paragraph" w:styleId="Heading8">
    <w:name w:val="heading 8"/>
    <w:basedOn w:val="Normal"/>
    <w:next w:val="Normal"/>
    <w:link w:val="Heading8Char"/>
    <w:uiPriority w:val="9"/>
    <w:qFormat/>
    <w:rsid w:val="0015016A"/>
    <w:pPr>
      <w:numPr>
        <w:ilvl w:val="7"/>
        <w:numId w:val="1"/>
      </w:numPr>
      <w:outlineLvl w:val="7"/>
    </w:pPr>
    <w:rPr>
      <w:rFonts w:ascii="Cambria" w:hAnsi="Cambria"/>
      <w:sz w:val="20"/>
      <w:szCs w:val="20"/>
    </w:rPr>
  </w:style>
  <w:style w:type="paragraph" w:styleId="Heading9">
    <w:name w:val="heading 9"/>
    <w:basedOn w:val="Normal"/>
    <w:next w:val="Normal"/>
    <w:link w:val="Heading9Char"/>
    <w:uiPriority w:val="9"/>
    <w:qFormat/>
    <w:rsid w:val="0015016A"/>
    <w:pPr>
      <w:numPr>
        <w:ilvl w:val="8"/>
        <w:numId w:val="1"/>
      </w:numPr>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37745"/>
    <w:rPr>
      <w:rFonts w:ascii="Cambria" w:eastAsia="Times New Roman" w:hAnsi="Cambria"/>
      <w:b/>
      <w:bCs/>
      <w:sz w:val="28"/>
      <w:szCs w:val="28"/>
      <w:lang w:val="en-US" w:eastAsia="en-US"/>
    </w:rPr>
  </w:style>
  <w:style w:type="character" w:customStyle="1" w:styleId="Heading2Char">
    <w:name w:val="Heading 2 Char"/>
    <w:link w:val="Heading2"/>
    <w:uiPriority w:val="9"/>
    <w:rsid w:val="00C9410C"/>
    <w:rPr>
      <w:rFonts w:ascii="Cambria" w:eastAsia="Times New Roman" w:hAnsi="Cambria"/>
      <w:b/>
      <w:sz w:val="26"/>
      <w:szCs w:val="26"/>
      <w:lang w:val="en-US" w:eastAsia="en-US"/>
    </w:rPr>
  </w:style>
  <w:style w:type="character" w:customStyle="1" w:styleId="Heading3Char">
    <w:name w:val="Heading 3 Char"/>
    <w:link w:val="Heading3"/>
    <w:uiPriority w:val="9"/>
    <w:rsid w:val="0015016A"/>
    <w:rPr>
      <w:rFonts w:ascii="Cambria" w:eastAsia="Times New Roman" w:hAnsi="Cambria"/>
      <w:b/>
      <w:bCs/>
      <w:sz w:val="22"/>
      <w:szCs w:val="22"/>
      <w:lang w:val="en-US" w:eastAsia="en-US"/>
    </w:rPr>
  </w:style>
  <w:style w:type="character" w:customStyle="1" w:styleId="Heading4Char">
    <w:name w:val="Heading 4 Char"/>
    <w:link w:val="Heading4"/>
    <w:uiPriority w:val="9"/>
    <w:rsid w:val="0015016A"/>
    <w:rPr>
      <w:rFonts w:ascii="Cambria" w:eastAsia="Times New Roman" w:hAnsi="Cambria"/>
      <w:b/>
      <w:bCs/>
      <w:i/>
      <w:iCs/>
      <w:sz w:val="22"/>
      <w:szCs w:val="22"/>
      <w:lang w:val="en-US" w:eastAsia="en-US"/>
    </w:rPr>
  </w:style>
  <w:style w:type="character" w:customStyle="1" w:styleId="Heading5Char">
    <w:name w:val="Heading 5 Char"/>
    <w:link w:val="Heading5"/>
    <w:uiPriority w:val="9"/>
    <w:rsid w:val="0015016A"/>
    <w:rPr>
      <w:rFonts w:ascii="Cambria" w:eastAsia="Times New Roman" w:hAnsi="Cambria"/>
      <w:b/>
      <w:bCs/>
      <w:color w:val="7F7F7F"/>
      <w:sz w:val="22"/>
      <w:szCs w:val="22"/>
      <w:lang w:val="en-US" w:eastAsia="en-US"/>
    </w:rPr>
  </w:style>
  <w:style w:type="character" w:customStyle="1" w:styleId="Heading6Char">
    <w:name w:val="Heading 6 Char"/>
    <w:link w:val="Heading6"/>
    <w:uiPriority w:val="9"/>
    <w:rsid w:val="0015016A"/>
    <w:rPr>
      <w:rFonts w:ascii="Cambria" w:eastAsia="Times New Roman" w:hAnsi="Cambria"/>
      <w:b/>
      <w:bCs/>
      <w:i/>
      <w:iCs/>
      <w:color w:val="7F7F7F"/>
      <w:sz w:val="22"/>
      <w:szCs w:val="22"/>
      <w:lang w:val="en-US" w:eastAsia="en-US"/>
    </w:rPr>
  </w:style>
  <w:style w:type="character" w:customStyle="1" w:styleId="Heading7Char">
    <w:name w:val="Heading 7 Char"/>
    <w:link w:val="Heading7"/>
    <w:uiPriority w:val="9"/>
    <w:rsid w:val="0015016A"/>
    <w:rPr>
      <w:rFonts w:ascii="Cambria" w:eastAsia="Times New Roman" w:hAnsi="Cambria"/>
      <w:i/>
      <w:iCs/>
      <w:sz w:val="22"/>
      <w:szCs w:val="22"/>
      <w:lang w:val="en-US" w:eastAsia="en-US"/>
    </w:rPr>
  </w:style>
  <w:style w:type="character" w:customStyle="1" w:styleId="Heading8Char">
    <w:name w:val="Heading 8 Char"/>
    <w:link w:val="Heading8"/>
    <w:uiPriority w:val="9"/>
    <w:rsid w:val="0015016A"/>
    <w:rPr>
      <w:rFonts w:ascii="Cambria" w:eastAsia="Times New Roman" w:hAnsi="Cambria"/>
      <w:lang w:val="en-US" w:eastAsia="en-US"/>
    </w:rPr>
  </w:style>
  <w:style w:type="character" w:customStyle="1" w:styleId="Heading9Char">
    <w:name w:val="Heading 9 Char"/>
    <w:link w:val="Heading9"/>
    <w:uiPriority w:val="9"/>
    <w:rsid w:val="0015016A"/>
    <w:rPr>
      <w:rFonts w:ascii="Cambria" w:eastAsia="Times New Roman" w:hAnsi="Cambria"/>
      <w:i/>
      <w:iCs/>
      <w:spacing w:val="5"/>
      <w:lang w:val="en-US" w:eastAsia="en-US"/>
    </w:rPr>
  </w:style>
  <w:style w:type="paragraph" w:styleId="Header">
    <w:name w:val="header"/>
    <w:basedOn w:val="Normal"/>
    <w:link w:val="HeaderChar"/>
    <w:uiPriority w:val="99"/>
    <w:unhideWhenUsed/>
    <w:rsid w:val="0015016A"/>
    <w:pPr>
      <w:tabs>
        <w:tab w:val="center" w:pos="4536"/>
        <w:tab w:val="right" w:pos="9072"/>
      </w:tabs>
    </w:pPr>
  </w:style>
  <w:style w:type="character" w:customStyle="1" w:styleId="HeaderChar">
    <w:name w:val="Header Char"/>
    <w:link w:val="Header"/>
    <w:uiPriority w:val="99"/>
    <w:rsid w:val="0015016A"/>
    <w:rPr>
      <w:rFonts w:ascii="Calibri" w:eastAsia="Times New Roman" w:hAnsi="Calibri" w:cs="Times New Roman"/>
      <w:lang w:val="en-US"/>
    </w:rPr>
  </w:style>
  <w:style w:type="paragraph" w:styleId="Footer">
    <w:name w:val="footer"/>
    <w:basedOn w:val="Normal"/>
    <w:link w:val="FooterChar"/>
    <w:uiPriority w:val="99"/>
    <w:unhideWhenUsed/>
    <w:rsid w:val="0015016A"/>
    <w:pPr>
      <w:tabs>
        <w:tab w:val="center" w:pos="4536"/>
        <w:tab w:val="right" w:pos="9072"/>
      </w:tabs>
    </w:pPr>
  </w:style>
  <w:style w:type="character" w:customStyle="1" w:styleId="FooterChar">
    <w:name w:val="Footer Char"/>
    <w:link w:val="Footer"/>
    <w:uiPriority w:val="99"/>
    <w:rsid w:val="0015016A"/>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15016A"/>
    <w:rPr>
      <w:rFonts w:ascii="Tahoma" w:hAnsi="Tahoma" w:cs="Tahoma"/>
      <w:sz w:val="16"/>
      <w:szCs w:val="16"/>
    </w:rPr>
  </w:style>
  <w:style w:type="character" w:customStyle="1" w:styleId="BalloonTextChar">
    <w:name w:val="Balloon Text Char"/>
    <w:link w:val="BalloonText"/>
    <w:uiPriority w:val="99"/>
    <w:semiHidden/>
    <w:rsid w:val="0015016A"/>
    <w:rPr>
      <w:rFonts w:ascii="Tahoma" w:eastAsia="Times New Roman" w:hAnsi="Tahoma" w:cs="Tahoma"/>
      <w:sz w:val="16"/>
      <w:szCs w:val="16"/>
      <w:lang w:val="en-US"/>
    </w:rPr>
  </w:style>
  <w:style w:type="paragraph" w:styleId="Title">
    <w:name w:val="Title"/>
    <w:basedOn w:val="Normal"/>
    <w:next w:val="Normal"/>
    <w:link w:val="TitleChar"/>
    <w:uiPriority w:val="10"/>
    <w:qFormat/>
    <w:rsid w:val="0015016A"/>
    <w:pPr>
      <w:pBdr>
        <w:bottom w:val="single" w:sz="4" w:space="1" w:color="auto"/>
      </w:pBdr>
      <w:contextualSpacing/>
    </w:pPr>
    <w:rPr>
      <w:rFonts w:ascii="Cambria" w:hAnsi="Cambria"/>
      <w:spacing w:val="5"/>
      <w:sz w:val="52"/>
      <w:szCs w:val="52"/>
    </w:rPr>
  </w:style>
  <w:style w:type="character" w:customStyle="1" w:styleId="TitleChar">
    <w:name w:val="Title Char"/>
    <w:link w:val="Title"/>
    <w:uiPriority w:val="10"/>
    <w:rsid w:val="0015016A"/>
    <w:rPr>
      <w:rFonts w:ascii="Cambria" w:eastAsia="Times New Roman" w:hAnsi="Cambria" w:cs="Times New Roman"/>
      <w:spacing w:val="5"/>
      <w:sz w:val="52"/>
      <w:szCs w:val="52"/>
      <w:lang w:val="en-US"/>
    </w:rPr>
  </w:style>
  <w:style w:type="paragraph" w:styleId="Subtitle">
    <w:name w:val="Subtitle"/>
    <w:basedOn w:val="Normal"/>
    <w:next w:val="Normal"/>
    <w:link w:val="SubtitleChar"/>
    <w:uiPriority w:val="11"/>
    <w:qFormat/>
    <w:rsid w:val="0015016A"/>
    <w:pPr>
      <w:spacing w:after="600"/>
    </w:pPr>
    <w:rPr>
      <w:rFonts w:ascii="Cambria" w:hAnsi="Cambria"/>
      <w:i/>
      <w:iCs/>
      <w:spacing w:val="13"/>
      <w:sz w:val="24"/>
      <w:szCs w:val="24"/>
    </w:rPr>
  </w:style>
  <w:style w:type="character" w:customStyle="1" w:styleId="SubtitleChar">
    <w:name w:val="Subtitle Char"/>
    <w:link w:val="Subtitle"/>
    <w:uiPriority w:val="11"/>
    <w:rsid w:val="0015016A"/>
    <w:rPr>
      <w:rFonts w:ascii="Cambria" w:eastAsia="Times New Roman" w:hAnsi="Cambria" w:cs="Times New Roman"/>
      <w:i/>
      <w:iCs/>
      <w:spacing w:val="13"/>
      <w:sz w:val="24"/>
      <w:szCs w:val="24"/>
      <w:lang w:val="en-US"/>
    </w:rPr>
  </w:style>
  <w:style w:type="character" w:styleId="Strong">
    <w:name w:val="Strong"/>
    <w:uiPriority w:val="22"/>
    <w:qFormat/>
    <w:rsid w:val="0015016A"/>
    <w:rPr>
      <w:b/>
      <w:bCs/>
    </w:rPr>
  </w:style>
  <w:style w:type="character" w:styleId="Emphasis">
    <w:name w:val="Emphasis"/>
    <w:uiPriority w:val="20"/>
    <w:qFormat/>
    <w:rsid w:val="0015016A"/>
    <w:rPr>
      <w:b/>
      <w:bCs/>
      <w:i/>
      <w:iCs/>
      <w:spacing w:val="10"/>
      <w:bdr w:val="none" w:sz="0" w:space="0" w:color="auto"/>
      <w:shd w:val="clear" w:color="auto" w:fill="auto"/>
    </w:rPr>
  </w:style>
  <w:style w:type="paragraph" w:customStyle="1" w:styleId="Mellanmrktrutnt21">
    <w:name w:val="Mellanmörkt rutnät 21"/>
    <w:basedOn w:val="Normal"/>
    <w:link w:val="Mellanmrktrutnt2Char"/>
    <w:uiPriority w:val="1"/>
    <w:qFormat/>
    <w:rsid w:val="0015016A"/>
  </w:style>
  <w:style w:type="paragraph" w:customStyle="1" w:styleId="Frgadlista-dekorfrg11">
    <w:name w:val="Färgad lista - dekorfärg 11"/>
    <w:basedOn w:val="Normal"/>
    <w:uiPriority w:val="34"/>
    <w:qFormat/>
    <w:rsid w:val="0015016A"/>
    <w:pPr>
      <w:ind w:left="720"/>
      <w:contextualSpacing/>
    </w:pPr>
  </w:style>
  <w:style w:type="paragraph" w:customStyle="1" w:styleId="Frgatrutnt-dekorfrg11">
    <w:name w:val="Färgat rutnät - dekorfärg 11"/>
    <w:basedOn w:val="Normal"/>
    <w:next w:val="Normal"/>
    <w:link w:val="Frgatrutnt-dekorfrg1Char"/>
    <w:uiPriority w:val="29"/>
    <w:qFormat/>
    <w:rsid w:val="0015016A"/>
    <w:pPr>
      <w:spacing w:before="200"/>
      <w:ind w:left="360" w:right="360"/>
    </w:pPr>
    <w:rPr>
      <w:i/>
      <w:iCs/>
    </w:rPr>
  </w:style>
  <w:style w:type="character" w:customStyle="1" w:styleId="Frgatrutnt-dekorfrg1Char">
    <w:name w:val="Färgat rutnät - dekorfärg 1 Char"/>
    <w:link w:val="Frgatrutnt-dekorfrg11"/>
    <w:uiPriority w:val="29"/>
    <w:rsid w:val="0015016A"/>
    <w:rPr>
      <w:rFonts w:ascii="Calibri" w:eastAsia="Times New Roman" w:hAnsi="Calibri" w:cs="Times New Roman"/>
      <w:i/>
      <w:iCs/>
      <w:lang w:val="en-US"/>
    </w:rPr>
  </w:style>
  <w:style w:type="paragraph" w:customStyle="1" w:styleId="Ljusskuggning-dekorfrg21">
    <w:name w:val="Ljus skuggning - dekorfärg 21"/>
    <w:basedOn w:val="Normal"/>
    <w:next w:val="Normal"/>
    <w:link w:val="Ljusskuggning-dekorfrg2Char"/>
    <w:uiPriority w:val="30"/>
    <w:qFormat/>
    <w:rsid w:val="0015016A"/>
    <w:pPr>
      <w:pBdr>
        <w:bottom w:val="single" w:sz="4" w:space="1" w:color="auto"/>
      </w:pBdr>
      <w:spacing w:before="200" w:after="280"/>
      <w:ind w:left="1008" w:right="1152"/>
      <w:jc w:val="both"/>
    </w:pPr>
    <w:rPr>
      <w:b/>
      <w:bCs/>
      <w:i/>
      <w:iCs/>
    </w:rPr>
  </w:style>
  <w:style w:type="character" w:customStyle="1" w:styleId="Ljusskuggning-dekorfrg2Char">
    <w:name w:val="Ljus skuggning - dekorfärg 2 Char"/>
    <w:link w:val="Ljusskuggning-dekorfrg21"/>
    <w:uiPriority w:val="30"/>
    <w:rsid w:val="0015016A"/>
    <w:rPr>
      <w:rFonts w:ascii="Calibri" w:eastAsia="Times New Roman" w:hAnsi="Calibri" w:cs="Times New Roman"/>
      <w:b/>
      <w:bCs/>
      <w:i/>
      <w:iCs/>
      <w:lang w:val="en-US"/>
    </w:rPr>
  </w:style>
  <w:style w:type="character" w:customStyle="1" w:styleId="nfasissutil">
    <w:name w:val="Énfasis sutil"/>
    <w:uiPriority w:val="19"/>
    <w:qFormat/>
    <w:rsid w:val="0015016A"/>
    <w:rPr>
      <w:i/>
      <w:iCs/>
    </w:rPr>
  </w:style>
  <w:style w:type="character" w:customStyle="1" w:styleId="nfasisintenso">
    <w:name w:val="Énfasis intenso"/>
    <w:uiPriority w:val="21"/>
    <w:qFormat/>
    <w:rsid w:val="0015016A"/>
    <w:rPr>
      <w:b/>
      <w:bCs/>
    </w:rPr>
  </w:style>
  <w:style w:type="character" w:customStyle="1" w:styleId="Referenciasutil">
    <w:name w:val="Referencia sutil"/>
    <w:uiPriority w:val="31"/>
    <w:qFormat/>
    <w:rsid w:val="0015016A"/>
    <w:rPr>
      <w:smallCaps/>
    </w:rPr>
  </w:style>
  <w:style w:type="character" w:customStyle="1" w:styleId="Referenciaintensa">
    <w:name w:val="Referencia intensa"/>
    <w:uiPriority w:val="32"/>
    <w:qFormat/>
    <w:rsid w:val="0015016A"/>
    <w:rPr>
      <w:smallCaps/>
      <w:spacing w:val="5"/>
      <w:u w:val="single"/>
    </w:rPr>
  </w:style>
  <w:style w:type="character" w:customStyle="1" w:styleId="Ttulodelibro">
    <w:name w:val="Título de libro"/>
    <w:uiPriority w:val="33"/>
    <w:qFormat/>
    <w:rsid w:val="0015016A"/>
    <w:rPr>
      <w:i/>
      <w:iCs/>
      <w:smallCaps/>
      <w:spacing w:val="5"/>
    </w:rPr>
  </w:style>
  <w:style w:type="paragraph" w:customStyle="1" w:styleId="Encabezadodetabladecontenido">
    <w:name w:val="Encabezado de tabla de contenido"/>
    <w:basedOn w:val="Heading1"/>
    <w:next w:val="Normal"/>
    <w:uiPriority w:val="39"/>
    <w:unhideWhenUsed/>
    <w:qFormat/>
    <w:rsid w:val="0015016A"/>
    <w:pPr>
      <w:outlineLvl w:val="9"/>
    </w:pPr>
    <w:rPr>
      <w:lang w:bidi="en-US"/>
    </w:rPr>
  </w:style>
  <w:style w:type="paragraph" w:styleId="Caption">
    <w:name w:val="caption"/>
    <w:basedOn w:val="Normal"/>
    <w:next w:val="Normal"/>
    <w:uiPriority w:val="35"/>
    <w:qFormat/>
    <w:rsid w:val="0015016A"/>
    <w:rPr>
      <w:caps/>
      <w:spacing w:val="10"/>
      <w:sz w:val="18"/>
      <w:szCs w:val="18"/>
    </w:rPr>
  </w:style>
  <w:style w:type="character" w:customStyle="1" w:styleId="Mellanmrktrutnt2Char">
    <w:name w:val="Mellanmörkt rutnät 2 Char"/>
    <w:link w:val="Mellanmrktrutnt21"/>
    <w:uiPriority w:val="1"/>
    <w:rsid w:val="0015016A"/>
    <w:rPr>
      <w:rFonts w:ascii="Calibri" w:eastAsia="Times New Roman" w:hAnsi="Calibri" w:cs="Times New Roman"/>
      <w:lang w:val="en-US"/>
    </w:rPr>
  </w:style>
  <w:style w:type="paragraph" w:styleId="EndnoteText">
    <w:name w:val="endnote text"/>
    <w:basedOn w:val="Normal"/>
    <w:link w:val="EndnoteTextChar"/>
    <w:uiPriority w:val="99"/>
    <w:semiHidden/>
    <w:unhideWhenUsed/>
    <w:rsid w:val="0015016A"/>
    <w:rPr>
      <w:sz w:val="20"/>
      <w:szCs w:val="20"/>
    </w:rPr>
  </w:style>
  <w:style w:type="character" w:customStyle="1" w:styleId="EndnoteTextChar">
    <w:name w:val="Endnote Text Char"/>
    <w:link w:val="EndnoteText"/>
    <w:uiPriority w:val="99"/>
    <w:semiHidden/>
    <w:rsid w:val="0015016A"/>
    <w:rPr>
      <w:rFonts w:ascii="Calibri" w:eastAsia="Times New Roman" w:hAnsi="Calibri" w:cs="Times New Roman"/>
      <w:sz w:val="20"/>
      <w:szCs w:val="20"/>
      <w:lang w:val="en-US"/>
    </w:rPr>
  </w:style>
  <w:style w:type="character" w:styleId="EndnoteReference">
    <w:name w:val="endnote reference"/>
    <w:uiPriority w:val="99"/>
    <w:semiHidden/>
    <w:unhideWhenUsed/>
    <w:rsid w:val="0015016A"/>
    <w:rPr>
      <w:vertAlign w:val="superscript"/>
    </w:rPr>
  </w:style>
  <w:style w:type="paragraph" w:styleId="FootnoteText">
    <w:name w:val="footnote text"/>
    <w:aliases w:val="Footnote Text Char Char Char Char,Footnote Text Char Char,Footnote Text Char Char Char Char Char,Footnote Text Char Char Char Char Char Char Char Char,Footnote Text Char Char Char,Char,Podrozdział,ft,fn"/>
    <w:basedOn w:val="Normal"/>
    <w:link w:val="FootnoteTextChar"/>
    <w:uiPriority w:val="99"/>
    <w:unhideWhenUsed/>
    <w:rsid w:val="0015016A"/>
    <w:rPr>
      <w:sz w:val="20"/>
      <w:szCs w:val="20"/>
    </w:rPr>
  </w:style>
  <w:style w:type="character" w:customStyle="1" w:styleId="FootnoteTextChar">
    <w:name w:val="Footnote Text Char"/>
    <w:aliases w:val="Footnote Text Char Char Char Char Char1,Footnote Text Char Char Char1,Footnote Text Char Char Char Char Char Char,Footnote Text Char Char Char Char Char Char Char Char Char,Footnote Text Char Char Char Char1,Char Char,Podrozdział Char"/>
    <w:link w:val="FootnoteText"/>
    <w:uiPriority w:val="99"/>
    <w:rsid w:val="0015016A"/>
    <w:rPr>
      <w:rFonts w:ascii="Calibri" w:eastAsia="Times New Roman" w:hAnsi="Calibri" w:cs="Times New Roman"/>
      <w:sz w:val="20"/>
      <w:szCs w:val="20"/>
      <w:lang w:val="en-US"/>
    </w:rPr>
  </w:style>
  <w:style w:type="character" w:styleId="FootnoteReference">
    <w:name w:val="footnote reference"/>
    <w:uiPriority w:val="99"/>
    <w:unhideWhenUsed/>
    <w:rsid w:val="0015016A"/>
    <w:rPr>
      <w:vertAlign w:val="superscript"/>
    </w:rPr>
  </w:style>
  <w:style w:type="paragraph" w:styleId="TOC1">
    <w:name w:val="toc 1"/>
    <w:basedOn w:val="Normal"/>
    <w:next w:val="Normal"/>
    <w:autoRedefine/>
    <w:uiPriority w:val="39"/>
    <w:unhideWhenUsed/>
    <w:qFormat/>
    <w:rsid w:val="0015016A"/>
    <w:pPr>
      <w:tabs>
        <w:tab w:val="left" w:pos="440"/>
        <w:tab w:val="right" w:leader="dot" w:pos="10027"/>
      </w:tabs>
      <w:spacing w:before="120" w:after="120"/>
    </w:pPr>
    <w:rPr>
      <w:b/>
      <w:bCs/>
      <w:caps/>
      <w:sz w:val="20"/>
      <w:szCs w:val="20"/>
    </w:rPr>
  </w:style>
  <w:style w:type="paragraph" w:styleId="TOC2">
    <w:name w:val="toc 2"/>
    <w:basedOn w:val="Normal"/>
    <w:next w:val="Normal"/>
    <w:autoRedefine/>
    <w:uiPriority w:val="39"/>
    <w:unhideWhenUsed/>
    <w:qFormat/>
    <w:rsid w:val="0015016A"/>
    <w:pPr>
      <w:ind w:left="220"/>
    </w:pPr>
    <w:rPr>
      <w:smallCaps/>
      <w:sz w:val="20"/>
      <w:szCs w:val="20"/>
    </w:rPr>
  </w:style>
  <w:style w:type="paragraph" w:styleId="TOC3">
    <w:name w:val="toc 3"/>
    <w:basedOn w:val="Normal"/>
    <w:next w:val="Normal"/>
    <w:autoRedefine/>
    <w:uiPriority w:val="39"/>
    <w:unhideWhenUsed/>
    <w:rsid w:val="0015016A"/>
    <w:pPr>
      <w:ind w:left="440"/>
    </w:pPr>
    <w:rPr>
      <w:i/>
      <w:iCs/>
      <w:sz w:val="20"/>
      <w:szCs w:val="20"/>
    </w:rPr>
  </w:style>
  <w:style w:type="paragraph" w:styleId="TOC4">
    <w:name w:val="toc 4"/>
    <w:basedOn w:val="Normal"/>
    <w:next w:val="Normal"/>
    <w:autoRedefine/>
    <w:uiPriority w:val="39"/>
    <w:unhideWhenUsed/>
    <w:rsid w:val="0015016A"/>
    <w:pPr>
      <w:ind w:left="660"/>
    </w:pPr>
    <w:rPr>
      <w:sz w:val="18"/>
      <w:szCs w:val="18"/>
    </w:rPr>
  </w:style>
  <w:style w:type="paragraph" w:styleId="TOC5">
    <w:name w:val="toc 5"/>
    <w:basedOn w:val="Normal"/>
    <w:next w:val="Normal"/>
    <w:autoRedefine/>
    <w:uiPriority w:val="39"/>
    <w:unhideWhenUsed/>
    <w:rsid w:val="0015016A"/>
    <w:pPr>
      <w:ind w:left="880"/>
    </w:pPr>
    <w:rPr>
      <w:sz w:val="18"/>
      <w:szCs w:val="18"/>
    </w:rPr>
  </w:style>
  <w:style w:type="paragraph" w:styleId="TOC6">
    <w:name w:val="toc 6"/>
    <w:basedOn w:val="Normal"/>
    <w:next w:val="Normal"/>
    <w:autoRedefine/>
    <w:uiPriority w:val="39"/>
    <w:unhideWhenUsed/>
    <w:rsid w:val="0015016A"/>
    <w:pPr>
      <w:ind w:left="1100"/>
    </w:pPr>
    <w:rPr>
      <w:sz w:val="18"/>
      <w:szCs w:val="18"/>
    </w:rPr>
  </w:style>
  <w:style w:type="paragraph" w:styleId="TOC7">
    <w:name w:val="toc 7"/>
    <w:basedOn w:val="Normal"/>
    <w:next w:val="Normal"/>
    <w:autoRedefine/>
    <w:uiPriority w:val="39"/>
    <w:unhideWhenUsed/>
    <w:rsid w:val="0015016A"/>
    <w:pPr>
      <w:ind w:left="1320"/>
    </w:pPr>
    <w:rPr>
      <w:sz w:val="18"/>
      <w:szCs w:val="18"/>
    </w:rPr>
  </w:style>
  <w:style w:type="paragraph" w:styleId="TOC8">
    <w:name w:val="toc 8"/>
    <w:basedOn w:val="Normal"/>
    <w:next w:val="Normal"/>
    <w:autoRedefine/>
    <w:uiPriority w:val="39"/>
    <w:unhideWhenUsed/>
    <w:rsid w:val="0015016A"/>
    <w:pPr>
      <w:ind w:left="1540"/>
    </w:pPr>
    <w:rPr>
      <w:sz w:val="18"/>
      <w:szCs w:val="18"/>
    </w:rPr>
  </w:style>
  <w:style w:type="paragraph" w:styleId="TOC9">
    <w:name w:val="toc 9"/>
    <w:basedOn w:val="Normal"/>
    <w:next w:val="Normal"/>
    <w:autoRedefine/>
    <w:uiPriority w:val="39"/>
    <w:unhideWhenUsed/>
    <w:rsid w:val="0015016A"/>
    <w:pPr>
      <w:ind w:left="1760"/>
    </w:pPr>
    <w:rPr>
      <w:sz w:val="18"/>
      <w:szCs w:val="18"/>
    </w:rPr>
  </w:style>
  <w:style w:type="character" w:styleId="Hyperlink">
    <w:name w:val="Hyperlink"/>
    <w:uiPriority w:val="99"/>
    <w:unhideWhenUsed/>
    <w:rsid w:val="0015016A"/>
    <w:rPr>
      <w:color w:val="0000FF"/>
      <w:u w:val="single"/>
    </w:rPr>
  </w:style>
  <w:style w:type="character" w:styleId="CommentReference">
    <w:name w:val="annotation reference"/>
    <w:uiPriority w:val="99"/>
    <w:semiHidden/>
    <w:unhideWhenUsed/>
    <w:rsid w:val="0015016A"/>
    <w:rPr>
      <w:sz w:val="16"/>
      <w:szCs w:val="16"/>
    </w:rPr>
  </w:style>
  <w:style w:type="paragraph" w:styleId="CommentText">
    <w:name w:val="annotation text"/>
    <w:basedOn w:val="Normal"/>
    <w:link w:val="CommentTextChar"/>
    <w:uiPriority w:val="99"/>
    <w:semiHidden/>
    <w:unhideWhenUsed/>
    <w:rsid w:val="0015016A"/>
    <w:rPr>
      <w:sz w:val="20"/>
      <w:szCs w:val="20"/>
    </w:rPr>
  </w:style>
  <w:style w:type="character" w:customStyle="1" w:styleId="CommentTextChar">
    <w:name w:val="Comment Text Char"/>
    <w:link w:val="CommentText"/>
    <w:uiPriority w:val="99"/>
    <w:semiHidden/>
    <w:rsid w:val="0015016A"/>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5016A"/>
    <w:rPr>
      <w:b/>
      <w:bCs/>
    </w:rPr>
  </w:style>
  <w:style w:type="character" w:customStyle="1" w:styleId="CommentSubjectChar">
    <w:name w:val="Comment Subject Char"/>
    <w:link w:val="CommentSubject"/>
    <w:uiPriority w:val="99"/>
    <w:semiHidden/>
    <w:rsid w:val="0015016A"/>
    <w:rPr>
      <w:rFonts w:ascii="Calibri" w:eastAsia="Times New Roman" w:hAnsi="Calibri" w:cs="Times New Roman"/>
      <w:b/>
      <w:bCs/>
      <w:sz w:val="20"/>
      <w:szCs w:val="20"/>
      <w:lang w:val="en-US"/>
    </w:rPr>
  </w:style>
  <w:style w:type="table" w:customStyle="1" w:styleId="LightList-Accent11">
    <w:name w:val="Light List - Accent 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
    <w:name w:val="Light List - Accent 12"/>
    <w:basedOn w:val="TableNormal"/>
    <w:uiPriority w:val="61"/>
    <w:rsid w:val="0015016A"/>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TableNormal"/>
    <w:uiPriority w:val="61"/>
    <w:rsid w:val="0015016A"/>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PlainText">
    <w:name w:val="Plain Text"/>
    <w:basedOn w:val="Normal"/>
    <w:link w:val="PlainTextChar"/>
    <w:unhideWhenUsed/>
    <w:rsid w:val="0015016A"/>
    <w:rPr>
      <w:rFonts w:eastAsia="Calibri"/>
      <w:lang w:val="nb-NO"/>
    </w:rPr>
  </w:style>
  <w:style w:type="character" w:customStyle="1" w:styleId="PlainTextChar">
    <w:name w:val="Plain Text Char"/>
    <w:link w:val="PlainText"/>
    <w:uiPriority w:val="99"/>
    <w:semiHidden/>
    <w:rsid w:val="0015016A"/>
    <w:rPr>
      <w:rFonts w:ascii="Calibri" w:eastAsia="Calibri" w:hAnsi="Calibri" w:cs="Times New Roman"/>
      <w:lang w:val="nb-NO"/>
    </w:rPr>
  </w:style>
  <w:style w:type="paragraph" w:customStyle="1" w:styleId="TableParagraph">
    <w:name w:val="Table Paragraph"/>
    <w:basedOn w:val="Normal"/>
    <w:uiPriority w:val="1"/>
    <w:qFormat/>
    <w:rsid w:val="0015016A"/>
    <w:pPr>
      <w:widowControl w:val="0"/>
    </w:pPr>
    <w:rPr>
      <w:rFonts w:eastAsia="Calibri"/>
    </w:rPr>
  </w:style>
  <w:style w:type="paragraph" w:styleId="BodyText">
    <w:name w:val="Body Text"/>
    <w:basedOn w:val="Normal"/>
    <w:link w:val="BodyTextChar"/>
    <w:uiPriority w:val="99"/>
    <w:qFormat/>
    <w:rsid w:val="0015016A"/>
    <w:pPr>
      <w:spacing w:after="120"/>
    </w:pPr>
    <w:rPr>
      <w:rFonts w:ascii="Arial" w:hAnsi="Arial"/>
      <w:sz w:val="20"/>
      <w:szCs w:val="20"/>
      <w:lang w:val="en-GB" w:eastAsia="nl-NL"/>
    </w:rPr>
  </w:style>
  <w:style w:type="character" w:customStyle="1" w:styleId="BodyTextChar">
    <w:name w:val="Body Text Char"/>
    <w:link w:val="BodyText"/>
    <w:uiPriority w:val="99"/>
    <w:rsid w:val="0015016A"/>
    <w:rPr>
      <w:rFonts w:ascii="Arial" w:eastAsia="Times New Roman" w:hAnsi="Arial" w:cs="Times New Roman"/>
      <w:sz w:val="20"/>
      <w:szCs w:val="20"/>
      <w:lang w:eastAsia="nl-NL"/>
    </w:rPr>
  </w:style>
  <w:style w:type="paragraph" w:customStyle="1" w:styleId="NoSpacing1">
    <w:name w:val="No Spacing1"/>
    <w:basedOn w:val="Normal"/>
    <w:uiPriority w:val="1"/>
    <w:qFormat/>
    <w:rsid w:val="0015016A"/>
    <w:rPr>
      <w:rFonts w:ascii="Arial" w:hAnsi="Arial"/>
      <w:sz w:val="20"/>
      <w:szCs w:val="20"/>
      <w:lang w:val="en-GB" w:eastAsia="nl-NL"/>
    </w:rPr>
  </w:style>
  <w:style w:type="table" w:customStyle="1" w:styleId="TableGrid3">
    <w:name w:val="Table Grid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15016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5016A"/>
  </w:style>
  <w:style w:type="paragraph" w:customStyle="1" w:styleId="GS1TableText">
    <w:name w:val="GS1_Table_Text"/>
    <w:basedOn w:val="Normal"/>
    <w:rsid w:val="0015016A"/>
    <w:pPr>
      <w:spacing w:before="60" w:after="60"/>
    </w:pPr>
    <w:rPr>
      <w:rFonts w:ascii="Arial" w:hAnsi="Arial"/>
      <w:sz w:val="18"/>
      <w:szCs w:val="24"/>
      <w:lang w:val="en-GB"/>
    </w:rPr>
  </w:style>
  <w:style w:type="paragraph" w:customStyle="1" w:styleId="GS1TableHeading">
    <w:name w:val="GS1_Table_Heading"/>
    <w:basedOn w:val="Normal"/>
    <w:rsid w:val="0015016A"/>
    <w:pPr>
      <w:keepNext/>
      <w:spacing w:before="60" w:after="60"/>
    </w:pPr>
    <w:rPr>
      <w:rFonts w:ascii="Arial" w:hAnsi="Arial"/>
      <w:b/>
      <w:bCs/>
      <w:color w:val="FFFFFF"/>
      <w:sz w:val="18"/>
      <w:szCs w:val="24"/>
      <w:lang w:val="en-GB"/>
    </w:rPr>
  </w:style>
  <w:style w:type="character" w:customStyle="1" w:styleId="Heading1Char1">
    <w:name w:val="Heading 1 Char1"/>
    <w:uiPriority w:val="9"/>
    <w:rsid w:val="0015016A"/>
    <w:rPr>
      <w:rFonts w:ascii="Cambria" w:eastAsia="Times New Roman" w:hAnsi="Cambria" w:cs="Times New Roman"/>
      <w:b/>
      <w:bCs/>
      <w:sz w:val="28"/>
      <w:szCs w:val="28"/>
      <w:lang w:val="en-US"/>
    </w:rPr>
  </w:style>
  <w:style w:type="character" w:customStyle="1" w:styleId="Heading2Char1">
    <w:name w:val="Heading 2 Char1"/>
    <w:uiPriority w:val="9"/>
    <w:rsid w:val="0015016A"/>
    <w:rPr>
      <w:rFonts w:ascii="Cambria" w:eastAsia="Times New Roman" w:hAnsi="Cambria" w:cs="Times New Roman"/>
      <w:sz w:val="26"/>
      <w:szCs w:val="26"/>
      <w:lang w:val="en-US"/>
    </w:rPr>
  </w:style>
  <w:style w:type="character" w:customStyle="1" w:styleId="Heading3Char1">
    <w:name w:val="Heading 3 Char1"/>
    <w:uiPriority w:val="9"/>
    <w:rsid w:val="0015016A"/>
    <w:rPr>
      <w:rFonts w:ascii="Cambria" w:eastAsia="Times New Roman" w:hAnsi="Cambria" w:cs="Times New Roman"/>
      <w:b/>
      <w:bCs/>
      <w:lang w:val="en-US"/>
    </w:rPr>
  </w:style>
  <w:style w:type="character" w:customStyle="1" w:styleId="Heading4Char1">
    <w:name w:val="Heading 4 Char1"/>
    <w:uiPriority w:val="9"/>
    <w:semiHidden/>
    <w:rsid w:val="0015016A"/>
    <w:rPr>
      <w:rFonts w:ascii="Cambria" w:eastAsia="Times New Roman" w:hAnsi="Cambria" w:cs="Times New Roman"/>
      <w:b/>
      <w:bCs/>
      <w:i/>
      <w:iCs/>
      <w:lang w:val="en-US"/>
    </w:rPr>
  </w:style>
  <w:style w:type="character" w:customStyle="1" w:styleId="Heading5Char1">
    <w:name w:val="Heading 5 Char1"/>
    <w:uiPriority w:val="9"/>
    <w:semiHidden/>
    <w:rsid w:val="0015016A"/>
    <w:rPr>
      <w:rFonts w:ascii="Cambria" w:eastAsia="Times New Roman" w:hAnsi="Cambria" w:cs="Times New Roman"/>
      <w:b/>
      <w:bCs/>
      <w:color w:val="7F7F7F"/>
      <w:lang w:val="en-US"/>
    </w:rPr>
  </w:style>
  <w:style w:type="character" w:customStyle="1" w:styleId="Heading6Char1">
    <w:name w:val="Heading 6 Char1"/>
    <w:uiPriority w:val="9"/>
    <w:semiHidden/>
    <w:rsid w:val="0015016A"/>
    <w:rPr>
      <w:rFonts w:ascii="Cambria" w:eastAsia="Times New Roman" w:hAnsi="Cambria" w:cs="Times New Roman"/>
      <w:b/>
      <w:bCs/>
      <w:i/>
      <w:iCs/>
      <w:color w:val="7F7F7F"/>
      <w:lang w:val="en-US"/>
    </w:rPr>
  </w:style>
  <w:style w:type="character" w:customStyle="1" w:styleId="Heading7Char1">
    <w:name w:val="Heading 7 Char1"/>
    <w:uiPriority w:val="9"/>
    <w:semiHidden/>
    <w:rsid w:val="0015016A"/>
    <w:rPr>
      <w:rFonts w:ascii="Cambria" w:eastAsia="Times New Roman" w:hAnsi="Cambria" w:cs="Times New Roman"/>
      <w:i/>
      <w:iCs/>
      <w:lang w:val="en-US"/>
    </w:rPr>
  </w:style>
  <w:style w:type="character" w:customStyle="1" w:styleId="Heading8Char1">
    <w:name w:val="Heading 8 Char1"/>
    <w:uiPriority w:val="9"/>
    <w:semiHidden/>
    <w:rsid w:val="0015016A"/>
    <w:rPr>
      <w:rFonts w:ascii="Cambria" w:eastAsia="Times New Roman" w:hAnsi="Cambria" w:cs="Times New Roman"/>
      <w:sz w:val="20"/>
      <w:szCs w:val="20"/>
      <w:lang w:val="en-US"/>
    </w:rPr>
  </w:style>
  <w:style w:type="character" w:customStyle="1" w:styleId="Heading9Char1">
    <w:name w:val="Heading 9 Char1"/>
    <w:uiPriority w:val="9"/>
    <w:semiHidden/>
    <w:rsid w:val="0015016A"/>
    <w:rPr>
      <w:rFonts w:ascii="Cambria" w:eastAsia="Times New Roman" w:hAnsi="Cambria" w:cs="Times New Roman"/>
      <w:i/>
      <w:iCs/>
      <w:spacing w:val="5"/>
      <w:sz w:val="20"/>
      <w:szCs w:val="20"/>
      <w:lang w:val="en-US"/>
    </w:rPr>
  </w:style>
  <w:style w:type="character" w:customStyle="1" w:styleId="Heading1Char2">
    <w:name w:val="Heading 1 Char2"/>
    <w:uiPriority w:val="9"/>
    <w:rsid w:val="0015016A"/>
    <w:rPr>
      <w:rFonts w:ascii="Cambria" w:eastAsia="Times New Roman" w:hAnsi="Cambria" w:cs="Times New Roman"/>
      <w:b/>
      <w:bCs/>
      <w:sz w:val="28"/>
      <w:szCs w:val="28"/>
      <w:lang w:val="en-US"/>
    </w:rPr>
  </w:style>
  <w:style w:type="character" w:customStyle="1" w:styleId="Heading1Char3">
    <w:name w:val="Heading 1 Char3"/>
    <w:uiPriority w:val="9"/>
    <w:rsid w:val="0015016A"/>
    <w:rPr>
      <w:rFonts w:ascii="Cambria" w:eastAsia="Times New Roman" w:hAnsi="Cambria" w:cs="Times New Roman"/>
      <w:b/>
      <w:bCs/>
      <w:sz w:val="28"/>
      <w:szCs w:val="28"/>
      <w:lang w:val="en-US"/>
    </w:rPr>
  </w:style>
  <w:style w:type="character" w:customStyle="1" w:styleId="Heading2Char2">
    <w:name w:val="Heading 2 Char2"/>
    <w:uiPriority w:val="9"/>
    <w:rsid w:val="0015016A"/>
    <w:rPr>
      <w:rFonts w:ascii="Cambria" w:eastAsia="Times New Roman" w:hAnsi="Cambria" w:cs="Times New Roman"/>
      <w:sz w:val="26"/>
      <w:szCs w:val="26"/>
      <w:lang w:val="en-US"/>
    </w:rPr>
  </w:style>
  <w:style w:type="character" w:customStyle="1" w:styleId="Heading1Char4">
    <w:name w:val="Heading 1 Char4"/>
    <w:uiPriority w:val="9"/>
    <w:rsid w:val="0015016A"/>
    <w:rPr>
      <w:rFonts w:ascii="Cambria" w:eastAsia="Times New Roman" w:hAnsi="Cambria" w:cs="Times New Roman"/>
      <w:b/>
      <w:bCs/>
      <w:sz w:val="28"/>
      <w:szCs w:val="28"/>
      <w:lang w:val="en-US"/>
    </w:rPr>
  </w:style>
  <w:style w:type="character" w:customStyle="1" w:styleId="Heading2Char3">
    <w:name w:val="Heading 2 Char3"/>
    <w:uiPriority w:val="9"/>
    <w:rsid w:val="0015016A"/>
    <w:rPr>
      <w:rFonts w:ascii="Cambria" w:eastAsia="Times New Roman" w:hAnsi="Cambria" w:cs="Times New Roman"/>
      <w:sz w:val="26"/>
      <w:szCs w:val="26"/>
      <w:lang w:val="en-US"/>
    </w:rPr>
  </w:style>
  <w:style w:type="character" w:customStyle="1" w:styleId="Heading3Char2">
    <w:name w:val="Heading 3 Char2"/>
    <w:uiPriority w:val="9"/>
    <w:rsid w:val="0015016A"/>
    <w:rPr>
      <w:rFonts w:ascii="Cambria" w:eastAsia="Times New Roman" w:hAnsi="Cambria" w:cs="Times New Roman"/>
      <w:b/>
      <w:bCs/>
      <w:lang w:val="en-US"/>
    </w:rPr>
  </w:style>
  <w:style w:type="character" w:customStyle="1" w:styleId="Heading4Char2">
    <w:name w:val="Heading 4 Char2"/>
    <w:uiPriority w:val="9"/>
    <w:semiHidden/>
    <w:rsid w:val="0015016A"/>
    <w:rPr>
      <w:rFonts w:ascii="Cambria" w:eastAsia="Times New Roman" w:hAnsi="Cambria" w:cs="Times New Roman"/>
      <w:b/>
      <w:bCs/>
      <w:i/>
      <w:iCs/>
      <w:lang w:val="en-US"/>
    </w:rPr>
  </w:style>
  <w:style w:type="character" w:customStyle="1" w:styleId="Heading5Char2">
    <w:name w:val="Heading 5 Char2"/>
    <w:uiPriority w:val="9"/>
    <w:semiHidden/>
    <w:rsid w:val="0015016A"/>
    <w:rPr>
      <w:rFonts w:ascii="Cambria" w:eastAsia="Times New Roman" w:hAnsi="Cambria" w:cs="Times New Roman"/>
      <w:b/>
      <w:bCs/>
      <w:color w:val="7F7F7F"/>
      <w:lang w:val="en-US"/>
    </w:rPr>
  </w:style>
  <w:style w:type="character" w:customStyle="1" w:styleId="Heading6Char2">
    <w:name w:val="Heading 6 Char2"/>
    <w:uiPriority w:val="9"/>
    <w:semiHidden/>
    <w:rsid w:val="0015016A"/>
    <w:rPr>
      <w:rFonts w:ascii="Cambria" w:eastAsia="Times New Roman" w:hAnsi="Cambria" w:cs="Times New Roman"/>
      <w:b/>
      <w:bCs/>
      <w:i/>
      <w:iCs/>
      <w:color w:val="7F7F7F"/>
      <w:lang w:val="en-US"/>
    </w:rPr>
  </w:style>
  <w:style w:type="character" w:customStyle="1" w:styleId="Heading7Char2">
    <w:name w:val="Heading 7 Char2"/>
    <w:uiPriority w:val="9"/>
    <w:semiHidden/>
    <w:rsid w:val="0015016A"/>
    <w:rPr>
      <w:rFonts w:ascii="Cambria" w:eastAsia="Times New Roman" w:hAnsi="Cambria" w:cs="Times New Roman"/>
      <w:i/>
      <w:iCs/>
      <w:lang w:val="en-US"/>
    </w:rPr>
  </w:style>
  <w:style w:type="character" w:customStyle="1" w:styleId="Heading8Char2">
    <w:name w:val="Heading 8 Char2"/>
    <w:uiPriority w:val="9"/>
    <w:semiHidden/>
    <w:rsid w:val="0015016A"/>
    <w:rPr>
      <w:rFonts w:ascii="Cambria" w:eastAsia="Times New Roman" w:hAnsi="Cambria" w:cs="Times New Roman"/>
      <w:sz w:val="20"/>
      <w:szCs w:val="20"/>
      <w:lang w:val="en-US"/>
    </w:rPr>
  </w:style>
  <w:style w:type="character" w:customStyle="1" w:styleId="Heading9Char2">
    <w:name w:val="Heading 9 Char2"/>
    <w:uiPriority w:val="9"/>
    <w:semiHidden/>
    <w:rsid w:val="0015016A"/>
    <w:rPr>
      <w:rFonts w:ascii="Cambria" w:eastAsia="Times New Roman" w:hAnsi="Cambria" w:cs="Times New Roman"/>
      <w:i/>
      <w:iCs/>
      <w:spacing w:val="5"/>
      <w:sz w:val="20"/>
      <w:szCs w:val="20"/>
      <w:lang w:val="en-US"/>
    </w:rPr>
  </w:style>
  <w:style w:type="character" w:customStyle="1" w:styleId="HeaderChar1">
    <w:name w:val="Header Char1"/>
    <w:uiPriority w:val="99"/>
    <w:rsid w:val="0015016A"/>
    <w:rPr>
      <w:rFonts w:ascii="Calibri" w:eastAsia="Times New Roman" w:hAnsi="Calibri" w:cs="Times New Roman"/>
      <w:lang w:val="en-US"/>
    </w:rPr>
  </w:style>
  <w:style w:type="character" w:customStyle="1" w:styleId="FooterChar1">
    <w:name w:val="Footer Char1"/>
    <w:uiPriority w:val="99"/>
    <w:rsid w:val="0015016A"/>
    <w:rPr>
      <w:rFonts w:ascii="Calibri" w:eastAsia="Times New Roman" w:hAnsi="Calibri" w:cs="Times New Roman"/>
      <w:lang w:val="en-US"/>
    </w:rPr>
  </w:style>
  <w:style w:type="character" w:customStyle="1" w:styleId="BalloonTextChar1">
    <w:name w:val="Balloon Text Char1"/>
    <w:uiPriority w:val="99"/>
    <w:semiHidden/>
    <w:rsid w:val="0015016A"/>
    <w:rPr>
      <w:rFonts w:ascii="Tahoma" w:eastAsia="Times New Roman" w:hAnsi="Tahoma" w:cs="Tahoma"/>
      <w:sz w:val="16"/>
      <w:szCs w:val="16"/>
      <w:lang w:val="en-US"/>
    </w:rPr>
  </w:style>
  <w:style w:type="character" w:customStyle="1" w:styleId="TitleChar1">
    <w:name w:val="Title Char1"/>
    <w:uiPriority w:val="10"/>
    <w:rsid w:val="0015016A"/>
    <w:rPr>
      <w:rFonts w:ascii="Cambria" w:eastAsia="Times New Roman" w:hAnsi="Cambria" w:cs="Times New Roman"/>
      <w:spacing w:val="5"/>
      <w:sz w:val="52"/>
      <w:szCs w:val="52"/>
      <w:lang w:val="en-US"/>
    </w:rPr>
  </w:style>
  <w:style w:type="character" w:customStyle="1" w:styleId="SubtitleChar1">
    <w:name w:val="Subtitle Char1"/>
    <w:uiPriority w:val="11"/>
    <w:rsid w:val="0015016A"/>
    <w:rPr>
      <w:rFonts w:ascii="Cambria" w:eastAsia="Times New Roman" w:hAnsi="Cambria" w:cs="Times New Roman"/>
      <w:i/>
      <w:iCs/>
      <w:spacing w:val="13"/>
      <w:sz w:val="24"/>
      <w:szCs w:val="24"/>
      <w:lang w:val="en-US"/>
    </w:rPr>
  </w:style>
  <w:style w:type="character" w:customStyle="1" w:styleId="QuoteChar1">
    <w:name w:val="Quote Char1"/>
    <w:uiPriority w:val="29"/>
    <w:rsid w:val="0015016A"/>
    <w:rPr>
      <w:rFonts w:ascii="Calibri" w:eastAsia="Times New Roman" w:hAnsi="Calibri" w:cs="Times New Roman"/>
      <w:i/>
      <w:iCs/>
      <w:lang w:val="en-US"/>
    </w:rPr>
  </w:style>
  <w:style w:type="character" w:customStyle="1" w:styleId="IntenseQuoteChar1">
    <w:name w:val="Intense Quote Char1"/>
    <w:uiPriority w:val="30"/>
    <w:rsid w:val="0015016A"/>
    <w:rPr>
      <w:rFonts w:ascii="Calibri" w:eastAsia="Times New Roman" w:hAnsi="Calibri" w:cs="Times New Roman"/>
      <w:b/>
      <w:bCs/>
      <w:i/>
      <w:iCs/>
      <w:lang w:val="en-US"/>
    </w:rPr>
  </w:style>
  <w:style w:type="character" w:customStyle="1" w:styleId="NoSpacingChar1">
    <w:name w:val="No Spacing Char1"/>
    <w:uiPriority w:val="1"/>
    <w:rsid w:val="0015016A"/>
    <w:rPr>
      <w:rFonts w:ascii="Calibri" w:eastAsia="Times New Roman" w:hAnsi="Calibri" w:cs="Times New Roman"/>
      <w:lang w:val="en-US"/>
    </w:rPr>
  </w:style>
  <w:style w:type="character" w:customStyle="1" w:styleId="EndnoteTextChar1">
    <w:name w:val="Endnote Text Char1"/>
    <w:uiPriority w:val="99"/>
    <w:semiHidden/>
    <w:rsid w:val="0015016A"/>
    <w:rPr>
      <w:rFonts w:ascii="Calibri" w:eastAsia="Times New Roman" w:hAnsi="Calibri" w:cs="Times New Roman"/>
      <w:sz w:val="20"/>
      <w:szCs w:val="20"/>
      <w:lang w:val="en-US"/>
    </w:rPr>
  </w:style>
  <w:style w:type="character" w:customStyle="1" w:styleId="FootnoteTextChar1">
    <w:name w:val="Footnote Text Char1"/>
    <w:aliases w:val="Footnote Text Char Char Char Char Char11,Footnote Text Char Char Char11,Footnote Text Char Char Char Char Char Char1,Footnote Text Char Char Char Char Char Char Char Char Char1,Footnote Text Char Char Char Char11,Char Char1"/>
    <w:uiPriority w:val="99"/>
    <w:rsid w:val="0015016A"/>
    <w:rPr>
      <w:rFonts w:ascii="Calibri" w:eastAsia="Times New Roman" w:hAnsi="Calibri" w:cs="Times New Roman"/>
      <w:sz w:val="20"/>
      <w:szCs w:val="20"/>
      <w:lang w:val="en-US"/>
    </w:rPr>
  </w:style>
  <w:style w:type="character" w:customStyle="1" w:styleId="CommentTextChar1">
    <w:name w:val="Comment Text Char1"/>
    <w:uiPriority w:val="99"/>
    <w:semiHidden/>
    <w:rsid w:val="0015016A"/>
    <w:rPr>
      <w:rFonts w:ascii="Calibri" w:eastAsia="Times New Roman" w:hAnsi="Calibri" w:cs="Times New Roman"/>
      <w:sz w:val="20"/>
      <w:szCs w:val="20"/>
      <w:lang w:val="en-US"/>
    </w:rPr>
  </w:style>
  <w:style w:type="character" w:customStyle="1" w:styleId="CommentSubjectChar1">
    <w:name w:val="Comment Subject Char1"/>
    <w:uiPriority w:val="99"/>
    <w:semiHidden/>
    <w:rsid w:val="0015016A"/>
    <w:rPr>
      <w:rFonts w:ascii="Calibri" w:eastAsia="Times New Roman" w:hAnsi="Calibri" w:cs="Times New Roman"/>
      <w:b/>
      <w:bCs/>
      <w:sz w:val="20"/>
      <w:szCs w:val="20"/>
      <w:lang w:val="en-US"/>
    </w:rPr>
  </w:style>
  <w:style w:type="table" w:customStyle="1" w:styleId="LightList-Accent111">
    <w:name w:val="Light List - Accent 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
    <w:name w:val="Plain Text Char1"/>
    <w:uiPriority w:val="99"/>
    <w:semiHidden/>
    <w:rsid w:val="0015016A"/>
    <w:rPr>
      <w:rFonts w:ascii="Calibri" w:eastAsia="Calibri" w:hAnsi="Calibri" w:cs="Times New Roman"/>
      <w:lang w:val="nb-NO"/>
    </w:rPr>
  </w:style>
  <w:style w:type="paragraph" w:customStyle="1" w:styleId="TableParagraph1">
    <w:name w:val="Table Paragraph1"/>
    <w:basedOn w:val="Normal"/>
    <w:uiPriority w:val="1"/>
    <w:qFormat/>
    <w:rsid w:val="0015016A"/>
    <w:pPr>
      <w:widowControl w:val="0"/>
    </w:pPr>
    <w:rPr>
      <w:rFonts w:eastAsia="Calibri"/>
    </w:rPr>
  </w:style>
  <w:style w:type="character" w:customStyle="1" w:styleId="BodyTextChar1">
    <w:name w:val="Body Text Char1"/>
    <w:uiPriority w:val="99"/>
    <w:rsid w:val="0015016A"/>
    <w:rPr>
      <w:rFonts w:ascii="Arial" w:eastAsia="Times New Roman" w:hAnsi="Arial" w:cs="Times New Roman"/>
      <w:sz w:val="20"/>
      <w:szCs w:val="20"/>
      <w:lang w:eastAsia="nl-NL"/>
    </w:rPr>
  </w:style>
  <w:style w:type="table" w:customStyle="1" w:styleId="TableGrid31">
    <w:name w:val="Table Grid3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41">
    <w:name w:val="Heading 1 Char41"/>
    <w:uiPriority w:val="9"/>
    <w:rsid w:val="0015016A"/>
    <w:rPr>
      <w:rFonts w:ascii="Cambria" w:eastAsia="Times New Roman" w:hAnsi="Cambria" w:cs="Times New Roman"/>
      <w:b/>
      <w:bCs/>
      <w:sz w:val="28"/>
      <w:szCs w:val="28"/>
      <w:lang w:val="en-US"/>
    </w:rPr>
  </w:style>
  <w:style w:type="character" w:customStyle="1" w:styleId="Heading2Char31">
    <w:name w:val="Heading 2 Char31"/>
    <w:uiPriority w:val="9"/>
    <w:rsid w:val="0015016A"/>
    <w:rPr>
      <w:rFonts w:ascii="Cambria" w:eastAsia="Times New Roman" w:hAnsi="Cambria" w:cs="Times New Roman"/>
      <w:sz w:val="26"/>
      <w:szCs w:val="26"/>
      <w:lang w:val="en-US"/>
    </w:rPr>
  </w:style>
  <w:style w:type="character" w:customStyle="1" w:styleId="Heading3Char21">
    <w:name w:val="Heading 3 Char21"/>
    <w:uiPriority w:val="9"/>
    <w:rsid w:val="0015016A"/>
    <w:rPr>
      <w:rFonts w:ascii="Cambria" w:eastAsia="Times New Roman" w:hAnsi="Cambria" w:cs="Times New Roman"/>
      <w:b/>
      <w:bCs/>
      <w:lang w:val="en-US"/>
    </w:rPr>
  </w:style>
  <w:style w:type="character" w:customStyle="1" w:styleId="Heading4Char21">
    <w:name w:val="Heading 4 Char21"/>
    <w:uiPriority w:val="9"/>
    <w:semiHidden/>
    <w:rsid w:val="0015016A"/>
    <w:rPr>
      <w:rFonts w:ascii="Cambria" w:eastAsia="Times New Roman" w:hAnsi="Cambria" w:cs="Times New Roman"/>
      <w:b/>
      <w:bCs/>
      <w:i/>
      <w:iCs/>
      <w:lang w:val="en-US"/>
    </w:rPr>
  </w:style>
  <w:style w:type="character" w:customStyle="1" w:styleId="Heading5Char21">
    <w:name w:val="Heading 5 Char21"/>
    <w:uiPriority w:val="9"/>
    <w:semiHidden/>
    <w:rsid w:val="0015016A"/>
    <w:rPr>
      <w:rFonts w:ascii="Cambria" w:eastAsia="Times New Roman" w:hAnsi="Cambria" w:cs="Times New Roman"/>
      <w:b/>
      <w:bCs/>
      <w:color w:val="7F7F7F"/>
      <w:lang w:val="en-US"/>
    </w:rPr>
  </w:style>
  <w:style w:type="character" w:customStyle="1" w:styleId="Heading6Char21">
    <w:name w:val="Heading 6 Char21"/>
    <w:uiPriority w:val="9"/>
    <w:semiHidden/>
    <w:rsid w:val="0015016A"/>
    <w:rPr>
      <w:rFonts w:ascii="Cambria" w:eastAsia="Times New Roman" w:hAnsi="Cambria" w:cs="Times New Roman"/>
      <w:b/>
      <w:bCs/>
      <w:i/>
      <w:iCs/>
      <w:color w:val="7F7F7F"/>
      <w:lang w:val="en-US"/>
    </w:rPr>
  </w:style>
  <w:style w:type="character" w:customStyle="1" w:styleId="Heading7Char21">
    <w:name w:val="Heading 7 Char21"/>
    <w:uiPriority w:val="9"/>
    <w:semiHidden/>
    <w:rsid w:val="0015016A"/>
    <w:rPr>
      <w:rFonts w:ascii="Cambria" w:eastAsia="Times New Roman" w:hAnsi="Cambria" w:cs="Times New Roman"/>
      <w:i/>
      <w:iCs/>
      <w:lang w:val="en-US"/>
    </w:rPr>
  </w:style>
  <w:style w:type="character" w:customStyle="1" w:styleId="Heading8Char21">
    <w:name w:val="Heading 8 Char21"/>
    <w:uiPriority w:val="9"/>
    <w:semiHidden/>
    <w:rsid w:val="0015016A"/>
    <w:rPr>
      <w:rFonts w:ascii="Cambria" w:eastAsia="Times New Roman" w:hAnsi="Cambria" w:cs="Times New Roman"/>
      <w:sz w:val="20"/>
      <w:szCs w:val="20"/>
      <w:lang w:val="en-US"/>
    </w:rPr>
  </w:style>
  <w:style w:type="character" w:customStyle="1" w:styleId="Heading9Char21">
    <w:name w:val="Heading 9 Char21"/>
    <w:uiPriority w:val="9"/>
    <w:semiHidden/>
    <w:rsid w:val="0015016A"/>
    <w:rPr>
      <w:rFonts w:ascii="Cambria" w:eastAsia="Times New Roman" w:hAnsi="Cambria" w:cs="Times New Roman"/>
      <w:i/>
      <w:iCs/>
      <w:spacing w:val="5"/>
      <w:sz w:val="20"/>
      <w:szCs w:val="20"/>
      <w:lang w:val="en-US"/>
    </w:rPr>
  </w:style>
  <w:style w:type="character" w:customStyle="1" w:styleId="HeaderChar11">
    <w:name w:val="Header Char11"/>
    <w:uiPriority w:val="99"/>
    <w:rsid w:val="0015016A"/>
    <w:rPr>
      <w:rFonts w:ascii="Calibri" w:eastAsia="Times New Roman" w:hAnsi="Calibri" w:cs="Times New Roman"/>
      <w:lang w:val="en-US"/>
    </w:rPr>
  </w:style>
  <w:style w:type="character" w:customStyle="1" w:styleId="FooterChar11">
    <w:name w:val="Footer Char11"/>
    <w:uiPriority w:val="99"/>
    <w:rsid w:val="0015016A"/>
    <w:rPr>
      <w:rFonts w:ascii="Calibri" w:eastAsia="Times New Roman" w:hAnsi="Calibri" w:cs="Times New Roman"/>
      <w:lang w:val="en-US"/>
    </w:rPr>
  </w:style>
  <w:style w:type="character" w:customStyle="1" w:styleId="BalloonTextChar11">
    <w:name w:val="Balloon Text Char11"/>
    <w:uiPriority w:val="99"/>
    <w:semiHidden/>
    <w:rsid w:val="0015016A"/>
    <w:rPr>
      <w:rFonts w:ascii="Tahoma" w:eastAsia="Times New Roman" w:hAnsi="Tahoma" w:cs="Tahoma"/>
      <w:sz w:val="16"/>
      <w:szCs w:val="16"/>
      <w:lang w:val="en-US"/>
    </w:rPr>
  </w:style>
  <w:style w:type="character" w:customStyle="1" w:styleId="TitleChar11">
    <w:name w:val="Title Char11"/>
    <w:uiPriority w:val="10"/>
    <w:rsid w:val="0015016A"/>
    <w:rPr>
      <w:rFonts w:ascii="Cambria" w:eastAsia="Times New Roman" w:hAnsi="Cambria" w:cs="Times New Roman"/>
      <w:spacing w:val="5"/>
      <w:sz w:val="52"/>
      <w:szCs w:val="52"/>
      <w:lang w:val="en-US"/>
    </w:rPr>
  </w:style>
  <w:style w:type="character" w:customStyle="1" w:styleId="SubtitleChar11">
    <w:name w:val="Subtitle Char11"/>
    <w:uiPriority w:val="11"/>
    <w:rsid w:val="0015016A"/>
    <w:rPr>
      <w:rFonts w:ascii="Cambria" w:eastAsia="Times New Roman" w:hAnsi="Cambria" w:cs="Times New Roman"/>
      <w:i/>
      <w:iCs/>
      <w:spacing w:val="13"/>
      <w:sz w:val="24"/>
      <w:szCs w:val="24"/>
      <w:lang w:val="en-US"/>
    </w:rPr>
  </w:style>
  <w:style w:type="character" w:customStyle="1" w:styleId="QuoteChar11">
    <w:name w:val="Quote Char11"/>
    <w:uiPriority w:val="29"/>
    <w:rsid w:val="0015016A"/>
    <w:rPr>
      <w:rFonts w:ascii="Calibri" w:eastAsia="Times New Roman" w:hAnsi="Calibri" w:cs="Times New Roman"/>
      <w:i/>
      <w:iCs/>
      <w:lang w:val="en-US"/>
    </w:rPr>
  </w:style>
  <w:style w:type="character" w:customStyle="1" w:styleId="IntenseQuoteChar11">
    <w:name w:val="Intense Quote Char11"/>
    <w:uiPriority w:val="30"/>
    <w:rsid w:val="0015016A"/>
    <w:rPr>
      <w:rFonts w:ascii="Calibri" w:eastAsia="Times New Roman" w:hAnsi="Calibri" w:cs="Times New Roman"/>
      <w:b/>
      <w:bCs/>
      <w:i/>
      <w:iCs/>
      <w:lang w:val="en-US"/>
    </w:rPr>
  </w:style>
  <w:style w:type="character" w:customStyle="1" w:styleId="NoSpacingChar11">
    <w:name w:val="No Spacing Char11"/>
    <w:uiPriority w:val="1"/>
    <w:rsid w:val="0015016A"/>
    <w:rPr>
      <w:rFonts w:ascii="Calibri" w:eastAsia="Times New Roman" w:hAnsi="Calibri" w:cs="Times New Roman"/>
      <w:lang w:val="en-US"/>
    </w:rPr>
  </w:style>
  <w:style w:type="character" w:customStyle="1" w:styleId="EndnoteTextChar11">
    <w:name w:val="Endnote Text Char11"/>
    <w:uiPriority w:val="99"/>
    <w:semiHidden/>
    <w:rsid w:val="0015016A"/>
    <w:rPr>
      <w:rFonts w:ascii="Calibri" w:eastAsia="Times New Roman" w:hAnsi="Calibri" w:cs="Times New Roman"/>
      <w:sz w:val="20"/>
      <w:szCs w:val="20"/>
      <w:lang w:val="en-US"/>
    </w:rPr>
  </w:style>
  <w:style w:type="character" w:customStyle="1" w:styleId="FootnoteTextChar11">
    <w:name w:val="Footnote Text Char11"/>
    <w:aliases w:val="Footnote Text Char Char Char Char Char111,Footnote Text Char Char Char111,Footnote Text Char Char Char Char Char Char11,Footnote Text Char Char Char Char Char Char Char Char Char11,Footnote Text Char Char Char Char111,Char Char11"/>
    <w:uiPriority w:val="99"/>
    <w:rsid w:val="0015016A"/>
    <w:rPr>
      <w:rFonts w:ascii="Calibri" w:eastAsia="Times New Roman" w:hAnsi="Calibri" w:cs="Times New Roman"/>
      <w:sz w:val="20"/>
      <w:szCs w:val="20"/>
      <w:lang w:val="en-US"/>
    </w:rPr>
  </w:style>
  <w:style w:type="character" w:customStyle="1" w:styleId="CommentTextChar11">
    <w:name w:val="Comment Text Char11"/>
    <w:uiPriority w:val="99"/>
    <w:semiHidden/>
    <w:rsid w:val="0015016A"/>
    <w:rPr>
      <w:rFonts w:ascii="Calibri" w:eastAsia="Times New Roman" w:hAnsi="Calibri" w:cs="Times New Roman"/>
      <w:sz w:val="20"/>
      <w:szCs w:val="20"/>
      <w:lang w:val="en-US"/>
    </w:rPr>
  </w:style>
  <w:style w:type="character" w:customStyle="1" w:styleId="CommentSubjectChar11">
    <w:name w:val="Comment Subject Char11"/>
    <w:uiPriority w:val="99"/>
    <w:semiHidden/>
    <w:rsid w:val="0015016A"/>
    <w:rPr>
      <w:rFonts w:ascii="Calibri" w:eastAsia="Times New Roman" w:hAnsi="Calibri" w:cs="Times New Roman"/>
      <w:b/>
      <w:bCs/>
      <w:sz w:val="20"/>
      <w:szCs w:val="20"/>
      <w:lang w:val="en-US"/>
    </w:rPr>
  </w:style>
  <w:style w:type="table" w:customStyle="1" w:styleId="LightList-Accent1111">
    <w:name w:val="Light List - Accent 1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1">
    <w:name w:val="Plain Text Char11"/>
    <w:uiPriority w:val="99"/>
    <w:semiHidden/>
    <w:rsid w:val="0015016A"/>
    <w:rPr>
      <w:rFonts w:ascii="Calibri" w:eastAsia="Calibri" w:hAnsi="Calibri" w:cs="Times New Roman"/>
      <w:lang w:val="nb-NO"/>
    </w:rPr>
  </w:style>
  <w:style w:type="paragraph" w:customStyle="1" w:styleId="TableParagraph11">
    <w:name w:val="Table Paragraph11"/>
    <w:basedOn w:val="Normal"/>
    <w:uiPriority w:val="1"/>
    <w:qFormat/>
    <w:rsid w:val="0015016A"/>
    <w:pPr>
      <w:widowControl w:val="0"/>
    </w:pPr>
    <w:rPr>
      <w:rFonts w:eastAsia="Calibri"/>
    </w:rPr>
  </w:style>
  <w:style w:type="character" w:customStyle="1" w:styleId="BodyTextChar11">
    <w:name w:val="Body Text Char11"/>
    <w:uiPriority w:val="99"/>
    <w:rsid w:val="0015016A"/>
    <w:rPr>
      <w:rFonts w:ascii="Arial" w:eastAsia="Times New Roman" w:hAnsi="Arial" w:cs="Times New Roman"/>
      <w:sz w:val="20"/>
      <w:szCs w:val="20"/>
      <w:lang w:eastAsia="nl-NL"/>
    </w:rPr>
  </w:style>
  <w:style w:type="table" w:customStyle="1" w:styleId="TableGrid311">
    <w:name w:val="Table Grid3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
    <w:name w:val="Heading 1 Char5"/>
    <w:uiPriority w:val="9"/>
    <w:rsid w:val="0015016A"/>
    <w:rPr>
      <w:rFonts w:ascii="Cambria" w:eastAsia="Times New Roman" w:hAnsi="Cambria" w:cs="Times New Roman"/>
      <w:b/>
      <w:bCs/>
      <w:sz w:val="28"/>
      <w:szCs w:val="28"/>
      <w:lang w:val="en-US"/>
    </w:rPr>
  </w:style>
  <w:style w:type="character" w:customStyle="1" w:styleId="Heading1Char6">
    <w:name w:val="Heading 1 Char6"/>
    <w:uiPriority w:val="9"/>
    <w:rsid w:val="0015016A"/>
    <w:rPr>
      <w:rFonts w:ascii="Cambria" w:eastAsia="Times New Roman" w:hAnsi="Cambria" w:cs="Times New Roman"/>
      <w:b/>
      <w:bCs/>
      <w:sz w:val="28"/>
      <w:szCs w:val="28"/>
      <w:lang w:val="en-US"/>
    </w:rPr>
  </w:style>
  <w:style w:type="character" w:customStyle="1" w:styleId="Heading2Char4">
    <w:name w:val="Heading 2 Char4"/>
    <w:uiPriority w:val="9"/>
    <w:rsid w:val="0015016A"/>
    <w:rPr>
      <w:rFonts w:ascii="Cambria" w:eastAsia="Times New Roman" w:hAnsi="Cambria" w:cs="Times New Roman"/>
      <w:sz w:val="26"/>
      <w:szCs w:val="26"/>
      <w:lang w:val="en-US"/>
    </w:rPr>
  </w:style>
  <w:style w:type="character" w:customStyle="1" w:styleId="Heading3Char3">
    <w:name w:val="Heading 3 Char3"/>
    <w:uiPriority w:val="9"/>
    <w:rsid w:val="0015016A"/>
    <w:rPr>
      <w:rFonts w:ascii="Cambria" w:eastAsia="Times New Roman" w:hAnsi="Cambria" w:cs="Times New Roman"/>
      <w:b/>
      <w:bCs/>
      <w:lang w:val="en-US"/>
    </w:rPr>
  </w:style>
  <w:style w:type="character" w:customStyle="1" w:styleId="Heading4Char3">
    <w:name w:val="Heading 4 Char3"/>
    <w:uiPriority w:val="9"/>
    <w:semiHidden/>
    <w:rsid w:val="0015016A"/>
    <w:rPr>
      <w:rFonts w:ascii="Cambria" w:eastAsia="Times New Roman" w:hAnsi="Cambria" w:cs="Times New Roman"/>
      <w:b/>
      <w:bCs/>
      <w:i/>
      <w:iCs/>
      <w:lang w:val="en-US"/>
    </w:rPr>
  </w:style>
  <w:style w:type="character" w:customStyle="1" w:styleId="Heading5Char3">
    <w:name w:val="Heading 5 Char3"/>
    <w:uiPriority w:val="9"/>
    <w:semiHidden/>
    <w:rsid w:val="0015016A"/>
    <w:rPr>
      <w:rFonts w:ascii="Cambria" w:eastAsia="Times New Roman" w:hAnsi="Cambria" w:cs="Times New Roman"/>
      <w:b/>
      <w:bCs/>
      <w:color w:val="7F7F7F"/>
      <w:lang w:val="en-US"/>
    </w:rPr>
  </w:style>
  <w:style w:type="character" w:customStyle="1" w:styleId="Heading6Char3">
    <w:name w:val="Heading 6 Char3"/>
    <w:uiPriority w:val="9"/>
    <w:semiHidden/>
    <w:rsid w:val="0015016A"/>
    <w:rPr>
      <w:rFonts w:ascii="Cambria" w:eastAsia="Times New Roman" w:hAnsi="Cambria" w:cs="Times New Roman"/>
      <w:b/>
      <w:bCs/>
      <w:i/>
      <w:iCs/>
      <w:color w:val="7F7F7F"/>
      <w:lang w:val="en-US"/>
    </w:rPr>
  </w:style>
  <w:style w:type="character" w:customStyle="1" w:styleId="Heading7Char3">
    <w:name w:val="Heading 7 Char3"/>
    <w:uiPriority w:val="9"/>
    <w:semiHidden/>
    <w:rsid w:val="0015016A"/>
    <w:rPr>
      <w:rFonts w:ascii="Cambria" w:eastAsia="Times New Roman" w:hAnsi="Cambria" w:cs="Times New Roman"/>
      <w:i/>
      <w:iCs/>
      <w:lang w:val="en-US"/>
    </w:rPr>
  </w:style>
  <w:style w:type="character" w:customStyle="1" w:styleId="Heading8Char3">
    <w:name w:val="Heading 8 Char3"/>
    <w:uiPriority w:val="9"/>
    <w:semiHidden/>
    <w:rsid w:val="0015016A"/>
    <w:rPr>
      <w:rFonts w:ascii="Cambria" w:eastAsia="Times New Roman" w:hAnsi="Cambria" w:cs="Times New Roman"/>
      <w:sz w:val="20"/>
      <w:szCs w:val="20"/>
      <w:lang w:val="en-US"/>
    </w:rPr>
  </w:style>
  <w:style w:type="character" w:customStyle="1" w:styleId="Heading9Char3">
    <w:name w:val="Heading 9 Char3"/>
    <w:uiPriority w:val="9"/>
    <w:semiHidden/>
    <w:rsid w:val="0015016A"/>
    <w:rPr>
      <w:rFonts w:ascii="Cambria" w:eastAsia="Times New Roman" w:hAnsi="Cambria" w:cs="Times New Roman"/>
      <w:i/>
      <w:iCs/>
      <w:spacing w:val="5"/>
      <w:sz w:val="20"/>
      <w:szCs w:val="20"/>
      <w:lang w:val="en-US"/>
    </w:rPr>
  </w:style>
  <w:style w:type="numbering" w:customStyle="1" w:styleId="NoList1">
    <w:name w:val="No List1"/>
    <w:next w:val="NoList"/>
    <w:uiPriority w:val="99"/>
    <w:semiHidden/>
    <w:unhideWhenUsed/>
    <w:rsid w:val="0015016A"/>
  </w:style>
  <w:style w:type="character" w:customStyle="1" w:styleId="HeaderChar2">
    <w:name w:val="Header Char2"/>
    <w:basedOn w:val="DefaultParagraphFont"/>
    <w:uiPriority w:val="99"/>
    <w:rsid w:val="0015016A"/>
  </w:style>
  <w:style w:type="character" w:customStyle="1" w:styleId="FooterChar2">
    <w:name w:val="Footer Char2"/>
    <w:basedOn w:val="DefaultParagraphFont"/>
    <w:uiPriority w:val="99"/>
    <w:rsid w:val="0015016A"/>
  </w:style>
  <w:style w:type="character" w:customStyle="1" w:styleId="apple-converted-space1">
    <w:name w:val="apple-converted-space1"/>
    <w:basedOn w:val="DefaultParagraphFont"/>
    <w:rsid w:val="0015016A"/>
  </w:style>
  <w:style w:type="character" w:customStyle="1" w:styleId="Heading1Char7">
    <w:name w:val="Heading 1 Char7"/>
    <w:uiPriority w:val="9"/>
    <w:rsid w:val="0015016A"/>
    <w:rPr>
      <w:rFonts w:ascii="Cambria" w:eastAsia="Times New Roman" w:hAnsi="Cambria" w:cs="Times New Roman"/>
      <w:b/>
      <w:bCs/>
      <w:sz w:val="28"/>
      <w:szCs w:val="28"/>
      <w:lang w:val="en-US"/>
    </w:rPr>
  </w:style>
  <w:style w:type="character" w:customStyle="1" w:styleId="Heading2Char5">
    <w:name w:val="Heading 2 Char5"/>
    <w:uiPriority w:val="9"/>
    <w:rsid w:val="0015016A"/>
    <w:rPr>
      <w:rFonts w:ascii="Cambria" w:eastAsia="Times New Roman" w:hAnsi="Cambria" w:cs="Times New Roman"/>
      <w:sz w:val="26"/>
      <w:szCs w:val="26"/>
      <w:lang w:val="en-US"/>
    </w:rPr>
  </w:style>
  <w:style w:type="character" w:customStyle="1" w:styleId="FootnoteTextChar2">
    <w:name w:val="Footnote Text Char2"/>
    <w:uiPriority w:val="99"/>
    <w:semiHidden/>
    <w:rsid w:val="0015016A"/>
    <w:rPr>
      <w:sz w:val="20"/>
      <w:szCs w:val="20"/>
    </w:rPr>
  </w:style>
  <w:style w:type="character" w:customStyle="1" w:styleId="Heading1Char8">
    <w:name w:val="Heading 1 Char8"/>
    <w:uiPriority w:val="9"/>
    <w:rsid w:val="0015016A"/>
    <w:rPr>
      <w:rFonts w:ascii="Cambria" w:eastAsia="Times New Roman" w:hAnsi="Cambria" w:cs="Times New Roman"/>
      <w:b/>
      <w:bCs/>
      <w:sz w:val="28"/>
      <w:szCs w:val="28"/>
      <w:lang w:val="en-US"/>
    </w:rPr>
  </w:style>
  <w:style w:type="character" w:customStyle="1" w:styleId="Heading1Char9">
    <w:name w:val="Heading 1 Char9"/>
    <w:uiPriority w:val="9"/>
    <w:rsid w:val="0015016A"/>
    <w:rPr>
      <w:rFonts w:ascii="Cambria" w:eastAsia="Times New Roman" w:hAnsi="Cambria" w:cs="Times New Roman"/>
      <w:b/>
      <w:bCs/>
      <w:sz w:val="28"/>
      <w:szCs w:val="28"/>
      <w:lang w:val="en-US"/>
    </w:rPr>
  </w:style>
  <w:style w:type="character" w:customStyle="1" w:styleId="Heading2Char6">
    <w:name w:val="Heading 2 Char6"/>
    <w:uiPriority w:val="9"/>
    <w:rsid w:val="0015016A"/>
    <w:rPr>
      <w:rFonts w:ascii="Cambria" w:eastAsia="Times New Roman" w:hAnsi="Cambria" w:cs="Times New Roman"/>
      <w:sz w:val="26"/>
      <w:szCs w:val="26"/>
      <w:lang w:val="en-US"/>
    </w:rPr>
  </w:style>
  <w:style w:type="character" w:customStyle="1" w:styleId="Heading3Char4">
    <w:name w:val="Heading 3 Char4"/>
    <w:uiPriority w:val="9"/>
    <w:rsid w:val="0015016A"/>
    <w:rPr>
      <w:rFonts w:ascii="Cambria" w:eastAsia="Times New Roman" w:hAnsi="Cambria" w:cs="Times New Roman"/>
      <w:b/>
      <w:bCs/>
      <w:lang w:val="en-US"/>
    </w:rPr>
  </w:style>
  <w:style w:type="character" w:customStyle="1" w:styleId="Heading1Char10">
    <w:name w:val="Heading 1 Char10"/>
    <w:uiPriority w:val="9"/>
    <w:rsid w:val="0015016A"/>
    <w:rPr>
      <w:rFonts w:ascii="Cambria" w:eastAsia="Times New Roman" w:hAnsi="Cambria" w:cs="Times New Roman"/>
      <w:b/>
      <w:bCs/>
      <w:sz w:val="28"/>
      <w:szCs w:val="28"/>
      <w:lang w:val="en-US"/>
    </w:rPr>
  </w:style>
  <w:style w:type="character" w:customStyle="1" w:styleId="Heading2Char7">
    <w:name w:val="Heading 2 Char7"/>
    <w:uiPriority w:val="9"/>
    <w:rsid w:val="0015016A"/>
    <w:rPr>
      <w:rFonts w:ascii="Cambria" w:eastAsia="Times New Roman" w:hAnsi="Cambria" w:cs="Times New Roman"/>
      <w:sz w:val="26"/>
      <w:szCs w:val="26"/>
      <w:lang w:val="en-US"/>
    </w:rPr>
  </w:style>
  <w:style w:type="character" w:customStyle="1" w:styleId="Heading3Char5">
    <w:name w:val="Heading 3 Char5"/>
    <w:uiPriority w:val="9"/>
    <w:rsid w:val="0015016A"/>
    <w:rPr>
      <w:rFonts w:ascii="Cambria" w:eastAsia="Times New Roman" w:hAnsi="Cambria" w:cs="Times New Roman"/>
      <w:b/>
      <w:bCs/>
      <w:lang w:val="en-US"/>
    </w:rPr>
  </w:style>
  <w:style w:type="character" w:customStyle="1" w:styleId="Heading4Char4">
    <w:name w:val="Heading 4 Char4"/>
    <w:uiPriority w:val="9"/>
    <w:semiHidden/>
    <w:rsid w:val="0015016A"/>
    <w:rPr>
      <w:rFonts w:ascii="Cambria" w:eastAsia="Times New Roman" w:hAnsi="Cambria" w:cs="Times New Roman"/>
      <w:b/>
      <w:bCs/>
      <w:i/>
      <w:iCs/>
      <w:lang w:val="en-US"/>
    </w:rPr>
  </w:style>
  <w:style w:type="character" w:customStyle="1" w:styleId="Heading5Char4">
    <w:name w:val="Heading 5 Char4"/>
    <w:uiPriority w:val="9"/>
    <w:semiHidden/>
    <w:rsid w:val="0015016A"/>
    <w:rPr>
      <w:rFonts w:ascii="Cambria" w:eastAsia="Times New Roman" w:hAnsi="Cambria" w:cs="Times New Roman"/>
      <w:b/>
      <w:bCs/>
      <w:color w:val="7F7F7F"/>
      <w:lang w:val="en-US"/>
    </w:rPr>
  </w:style>
  <w:style w:type="character" w:customStyle="1" w:styleId="Heading6Char4">
    <w:name w:val="Heading 6 Char4"/>
    <w:uiPriority w:val="9"/>
    <w:semiHidden/>
    <w:rsid w:val="0015016A"/>
    <w:rPr>
      <w:rFonts w:ascii="Cambria" w:eastAsia="Times New Roman" w:hAnsi="Cambria" w:cs="Times New Roman"/>
      <w:b/>
      <w:bCs/>
      <w:i/>
      <w:iCs/>
      <w:color w:val="7F7F7F"/>
      <w:lang w:val="en-US"/>
    </w:rPr>
  </w:style>
  <w:style w:type="character" w:customStyle="1" w:styleId="Heading7Char4">
    <w:name w:val="Heading 7 Char4"/>
    <w:uiPriority w:val="9"/>
    <w:semiHidden/>
    <w:rsid w:val="0015016A"/>
    <w:rPr>
      <w:rFonts w:ascii="Cambria" w:eastAsia="Times New Roman" w:hAnsi="Cambria" w:cs="Times New Roman"/>
      <w:i/>
      <w:iCs/>
      <w:lang w:val="en-US"/>
    </w:rPr>
  </w:style>
  <w:style w:type="character" w:customStyle="1" w:styleId="Heading8Char4">
    <w:name w:val="Heading 8 Char4"/>
    <w:uiPriority w:val="9"/>
    <w:semiHidden/>
    <w:rsid w:val="0015016A"/>
    <w:rPr>
      <w:rFonts w:ascii="Cambria" w:eastAsia="Times New Roman" w:hAnsi="Cambria" w:cs="Times New Roman"/>
      <w:sz w:val="20"/>
      <w:szCs w:val="20"/>
      <w:lang w:val="en-US"/>
    </w:rPr>
  </w:style>
  <w:style w:type="character" w:customStyle="1" w:styleId="Heading9Char4">
    <w:name w:val="Heading 9 Char4"/>
    <w:uiPriority w:val="9"/>
    <w:semiHidden/>
    <w:rsid w:val="0015016A"/>
    <w:rPr>
      <w:rFonts w:ascii="Cambria" w:eastAsia="Times New Roman" w:hAnsi="Cambria" w:cs="Times New Roman"/>
      <w:i/>
      <w:iCs/>
      <w:spacing w:val="5"/>
      <w:sz w:val="20"/>
      <w:szCs w:val="20"/>
      <w:lang w:val="en-US"/>
    </w:rPr>
  </w:style>
  <w:style w:type="character" w:customStyle="1" w:styleId="CommentTextChar2">
    <w:name w:val="Comment Text Char2"/>
    <w:uiPriority w:val="99"/>
    <w:semiHidden/>
    <w:rsid w:val="0015016A"/>
    <w:rPr>
      <w:rFonts w:ascii="Calibri" w:eastAsia="Times New Roman" w:hAnsi="Calibri" w:cs="Times New Roman"/>
      <w:sz w:val="20"/>
      <w:szCs w:val="20"/>
      <w:lang w:val="en-US"/>
    </w:rPr>
  </w:style>
  <w:style w:type="paragraph" w:customStyle="1" w:styleId="TableParagraph2">
    <w:name w:val="Table Paragraph2"/>
    <w:basedOn w:val="Normal"/>
    <w:uiPriority w:val="1"/>
    <w:qFormat/>
    <w:rsid w:val="0015016A"/>
    <w:pPr>
      <w:widowControl w:val="0"/>
    </w:pPr>
    <w:rPr>
      <w:rFonts w:eastAsia="Calibri"/>
    </w:rPr>
  </w:style>
  <w:style w:type="character" w:customStyle="1" w:styleId="BalloonTextChar2">
    <w:name w:val="Balloon Text Char2"/>
    <w:uiPriority w:val="99"/>
    <w:semiHidden/>
    <w:rsid w:val="0015016A"/>
    <w:rPr>
      <w:rFonts w:ascii="Segoe UI" w:eastAsia="Times New Roman" w:hAnsi="Segoe UI" w:cs="Segoe UI"/>
      <w:sz w:val="18"/>
      <w:szCs w:val="18"/>
      <w:lang w:val="en-US"/>
    </w:rPr>
  </w:style>
  <w:style w:type="character" w:customStyle="1" w:styleId="Heading1Char11">
    <w:name w:val="Heading 1 Char11"/>
    <w:uiPriority w:val="9"/>
    <w:rsid w:val="0015016A"/>
    <w:rPr>
      <w:rFonts w:ascii="Cambria" w:eastAsia="Times New Roman" w:hAnsi="Cambria" w:cs="Times New Roman"/>
      <w:b/>
      <w:bCs/>
      <w:sz w:val="28"/>
      <w:szCs w:val="28"/>
      <w:lang w:val="en-US"/>
    </w:rPr>
  </w:style>
  <w:style w:type="character" w:customStyle="1" w:styleId="Heading1Char12">
    <w:name w:val="Heading 1 Char12"/>
    <w:uiPriority w:val="9"/>
    <w:rsid w:val="0015016A"/>
    <w:rPr>
      <w:rFonts w:ascii="Cambria" w:eastAsia="Times New Roman" w:hAnsi="Cambria" w:cs="Times New Roman"/>
      <w:b/>
      <w:bCs/>
      <w:sz w:val="28"/>
      <w:szCs w:val="28"/>
      <w:lang w:val="en-US"/>
    </w:rPr>
  </w:style>
  <w:style w:type="character" w:customStyle="1" w:styleId="Heading2Char8">
    <w:name w:val="Heading 2 Char8"/>
    <w:uiPriority w:val="9"/>
    <w:rsid w:val="0015016A"/>
    <w:rPr>
      <w:rFonts w:ascii="Cambria" w:eastAsia="Times New Roman" w:hAnsi="Cambria" w:cs="Times New Roman"/>
      <w:sz w:val="26"/>
      <w:szCs w:val="26"/>
      <w:lang w:val="en-US"/>
    </w:rPr>
  </w:style>
  <w:style w:type="character" w:customStyle="1" w:styleId="Heading3Char6">
    <w:name w:val="Heading 3 Char6"/>
    <w:uiPriority w:val="9"/>
    <w:rsid w:val="0015016A"/>
    <w:rPr>
      <w:rFonts w:ascii="Cambria" w:eastAsia="Times New Roman" w:hAnsi="Cambria" w:cs="Times New Roman"/>
      <w:b/>
      <w:bCs/>
      <w:lang w:val="en-US"/>
    </w:rPr>
  </w:style>
  <w:style w:type="character" w:customStyle="1" w:styleId="Heading4Char5">
    <w:name w:val="Heading 4 Char5"/>
    <w:uiPriority w:val="9"/>
    <w:semiHidden/>
    <w:rsid w:val="0015016A"/>
    <w:rPr>
      <w:rFonts w:ascii="Cambria" w:eastAsia="Times New Roman" w:hAnsi="Cambria" w:cs="Times New Roman"/>
      <w:b/>
      <w:bCs/>
      <w:i/>
      <w:iCs/>
      <w:lang w:val="en-US"/>
    </w:rPr>
  </w:style>
  <w:style w:type="character" w:customStyle="1" w:styleId="Heading5Char5">
    <w:name w:val="Heading 5 Char5"/>
    <w:uiPriority w:val="9"/>
    <w:semiHidden/>
    <w:rsid w:val="0015016A"/>
    <w:rPr>
      <w:rFonts w:ascii="Cambria" w:eastAsia="Times New Roman" w:hAnsi="Cambria" w:cs="Times New Roman"/>
      <w:b/>
      <w:bCs/>
      <w:color w:val="7F7F7F"/>
      <w:lang w:val="en-US"/>
    </w:rPr>
  </w:style>
  <w:style w:type="character" w:customStyle="1" w:styleId="Heading6Char5">
    <w:name w:val="Heading 6 Char5"/>
    <w:uiPriority w:val="9"/>
    <w:semiHidden/>
    <w:rsid w:val="0015016A"/>
    <w:rPr>
      <w:rFonts w:ascii="Cambria" w:eastAsia="Times New Roman" w:hAnsi="Cambria" w:cs="Times New Roman"/>
      <w:b/>
      <w:bCs/>
      <w:i/>
      <w:iCs/>
      <w:color w:val="7F7F7F"/>
      <w:lang w:val="en-US"/>
    </w:rPr>
  </w:style>
  <w:style w:type="character" w:customStyle="1" w:styleId="Heading7Char5">
    <w:name w:val="Heading 7 Char5"/>
    <w:uiPriority w:val="9"/>
    <w:semiHidden/>
    <w:rsid w:val="0015016A"/>
    <w:rPr>
      <w:rFonts w:ascii="Cambria" w:eastAsia="Times New Roman" w:hAnsi="Cambria" w:cs="Times New Roman"/>
      <w:i/>
      <w:iCs/>
      <w:lang w:val="en-US"/>
    </w:rPr>
  </w:style>
  <w:style w:type="character" w:customStyle="1" w:styleId="Heading8Char5">
    <w:name w:val="Heading 8 Char5"/>
    <w:uiPriority w:val="9"/>
    <w:semiHidden/>
    <w:rsid w:val="0015016A"/>
    <w:rPr>
      <w:rFonts w:ascii="Cambria" w:eastAsia="Times New Roman" w:hAnsi="Cambria" w:cs="Times New Roman"/>
      <w:sz w:val="20"/>
      <w:szCs w:val="20"/>
      <w:lang w:val="en-US"/>
    </w:rPr>
  </w:style>
  <w:style w:type="character" w:customStyle="1" w:styleId="Heading9Char5">
    <w:name w:val="Heading 9 Char5"/>
    <w:uiPriority w:val="9"/>
    <w:semiHidden/>
    <w:rsid w:val="0015016A"/>
    <w:rPr>
      <w:rFonts w:ascii="Cambria" w:eastAsia="Times New Roman" w:hAnsi="Cambria" w:cs="Times New Roman"/>
      <w:i/>
      <w:iCs/>
      <w:spacing w:val="5"/>
      <w:sz w:val="20"/>
      <w:szCs w:val="20"/>
      <w:lang w:val="en-US"/>
    </w:rPr>
  </w:style>
  <w:style w:type="numbering" w:customStyle="1" w:styleId="NoList11">
    <w:name w:val="No List11"/>
    <w:next w:val="NoList"/>
    <w:uiPriority w:val="99"/>
    <w:semiHidden/>
    <w:unhideWhenUsed/>
    <w:rsid w:val="0015016A"/>
  </w:style>
  <w:style w:type="character" w:customStyle="1" w:styleId="HeaderChar3">
    <w:name w:val="Header Char3"/>
    <w:basedOn w:val="DefaultParagraphFont"/>
    <w:uiPriority w:val="99"/>
    <w:rsid w:val="0015016A"/>
  </w:style>
  <w:style w:type="character" w:customStyle="1" w:styleId="FooterChar3">
    <w:name w:val="Footer Char3"/>
    <w:basedOn w:val="DefaultParagraphFont"/>
    <w:uiPriority w:val="99"/>
    <w:rsid w:val="0015016A"/>
  </w:style>
  <w:style w:type="character" w:customStyle="1" w:styleId="apple-converted-space2">
    <w:name w:val="apple-converted-space2"/>
    <w:basedOn w:val="DefaultParagraphFont"/>
    <w:rsid w:val="0015016A"/>
  </w:style>
  <w:style w:type="character" w:customStyle="1" w:styleId="BalloonTextChar3">
    <w:name w:val="Balloon Text Char3"/>
    <w:uiPriority w:val="99"/>
    <w:semiHidden/>
    <w:rsid w:val="0015016A"/>
    <w:rPr>
      <w:rFonts w:ascii="Tahoma" w:eastAsia="Times New Roman" w:hAnsi="Tahoma" w:cs="Tahoma"/>
      <w:sz w:val="16"/>
      <w:szCs w:val="16"/>
      <w:lang w:val="en-US"/>
    </w:rPr>
  </w:style>
  <w:style w:type="character" w:customStyle="1" w:styleId="TitleChar2">
    <w:name w:val="Title Char2"/>
    <w:uiPriority w:val="10"/>
    <w:rsid w:val="0015016A"/>
    <w:rPr>
      <w:rFonts w:ascii="Cambria" w:eastAsia="Times New Roman" w:hAnsi="Cambria" w:cs="Times New Roman"/>
      <w:spacing w:val="5"/>
      <w:sz w:val="52"/>
      <w:szCs w:val="52"/>
      <w:lang w:val="en-US"/>
    </w:rPr>
  </w:style>
  <w:style w:type="character" w:customStyle="1" w:styleId="SubtitleChar2">
    <w:name w:val="Subtitle Char2"/>
    <w:uiPriority w:val="11"/>
    <w:rsid w:val="0015016A"/>
    <w:rPr>
      <w:rFonts w:ascii="Cambria" w:eastAsia="Times New Roman" w:hAnsi="Cambria" w:cs="Times New Roman"/>
      <w:i/>
      <w:iCs/>
      <w:spacing w:val="13"/>
      <w:sz w:val="24"/>
      <w:szCs w:val="24"/>
      <w:lang w:val="en-US"/>
    </w:rPr>
  </w:style>
  <w:style w:type="character" w:customStyle="1" w:styleId="QuoteChar2">
    <w:name w:val="Quote Char2"/>
    <w:uiPriority w:val="29"/>
    <w:rsid w:val="0015016A"/>
    <w:rPr>
      <w:rFonts w:ascii="Calibri" w:eastAsia="Times New Roman" w:hAnsi="Calibri" w:cs="Times New Roman"/>
      <w:i/>
      <w:iCs/>
      <w:lang w:val="en-US"/>
    </w:rPr>
  </w:style>
  <w:style w:type="character" w:customStyle="1" w:styleId="IntenseQuoteChar2">
    <w:name w:val="Intense Quote Char2"/>
    <w:uiPriority w:val="30"/>
    <w:rsid w:val="0015016A"/>
    <w:rPr>
      <w:rFonts w:ascii="Calibri" w:eastAsia="Times New Roman" w:hAnsi="Calibri" w:cs="Times New Roman"/>
      <w:b/>
      <w:bCs/>
      <w:i/>
      <w:iCs/>
      <w:lang w:val="en-US"/>
    </w:rPr>
  </w:style>
  <w:style w:type="character" w:customStyle="1" w:styleId="NoSpacingChar2">
    <w:name w:val="No Spacing Char2"/>
    <w:uiPriority w:val="1"/>
    <w:rsid w:val="0015016A"/>
    <w:rPr>
      <w:rFonts w:ascii="Calibri" w:eastAsia="Times New Roman" w:hAnsi="Calibri" w:cs="Times New Roman"/>
      <w:lang w:val="en-US"/>
    </w:rPr>
  </w:style>
  <w:style w:type="character" w:customStyle="1" w:styleId="EndnoteTextChar2">
    <w:name w:val="Endnote Text Char2"/>
    <w:uiPriority w:val="99"/>
    <w:semiHidden/>
    <w:rsid w:val="0015016A"/>
    <w:rPr>
      <w:rFonts w:ascii="Calibri" w:eastAsia="Times New Roman" w:hAnsi="Calibri" w:cs="Times New Roman"/>
      <w:sz w:val="20"/>
      <w:szCs w:val="20"/>
      <w:lang w:val="en-US"/>
    </w:rPr>
  </w:style>
  <w:style w:type="character" w:customStyle="1" w:styleId="FootnoteTextChar3">
    <w:name w:val="Footnote Text Char3"/>
    <w:aliases w:val="Footnote Text Char Char Char Char Char12,Footnote Text Char Char Char12,Footnote Text Char Char Char Char Char Char2,Footnote Text Char Char Char Char Char Char Char Char Char2,Footnote Text Char Char Char Char12,Char Char2"/>
    <w:uiPriority w:val="99"/>
    <w:rsid w:val="0015016A"/>
    <w:rPr>
      <w:rFonts w:ascii="Calibri" w:eastAsia="Times New Roman" w:hAnsi="Calibri" w:cs="Times New Roman"/>
      <w:sz w:val="20"/>
      <w:szCs w:val="20"/>
      <w:lang w:val="en-US"/>
    </w:rPr>
  </w:style>
  <w:style w:type="character" w:customStyle="1" w:styleId="CommentTextChar3">
    <w:name w:val="Comment Text Char3"/>
    <w:uiPriority w:val="99"/>
    <w:semiHidden/>
    <w:rsid w:val="0015016A"/>
    <w:rPr>
      <w:rFonts w:ascii="Calibri" w:eastAsia="Times New Roman" w:hAnsi="Calibri" w:cs="Times New Roman"/>
      <w:sz w:val="20"/>
      <w:szCs w:val="20"/>
      <w:lang w:val="en-US"/>
    </w:rPr>
  </w:style>
  <w:style w:type="character" w:customStyle="1" w:styleId="CommentSubjectChar2">
    <w:name w:val="Comment Subject Char2"/>
    <w:uiPriority w:val="99"/>
    <w:semiHidden/>
    <w:rsid w:val="0015016A"/>
    <w:rPr>
      <w:rFonts w:ascii="Calibri" w:eastAsia="Times New Roman" w:hAnsi="Calibri" w:cs="Times New Roman"/>
      <w:b/>
      <w:bCs/>
      <w:sz w:val="20"/>
      <w:szCs w:val="20"/>
      <w:lang w:val="en-US"/>
    </w:rPr>
  </w:style>
  <w:style w:type="table" w:customStyle="1" w:styleId="LightList-Accent112">
    <w:name w:val="Light List - Accent 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2">
    <w:name w:val="Plain Text Char2"/>
    <w:uiPriority w:val="99"/>
    <w:semiHidden/>
    <w:rsid w:val="0015016A"/>
    <w:rPr>
      <w:rFonts w:ascii="Calibri" w:eastAsia="Calibri" w:hAnsi="Calibri" w:cs="Times New Roman"/>
      <w:lang w:val="nb-NO"/>
    </w:rPr>
  </w:style>
  <w:style w:type="paragraph" w:customStyle="1" w:styleId="TableParagraph3">
    <w:name w:val="Table Paragraph3"/>
    <w:basedOn w:val="Normal"/>
    <w:uiPriority w:val="1"/>
    <w:qFormat/>
    <w:rsid w:val="0015016A"/>
    <w:pPr>
      <w:widowControl w:val="0"/>
    </w:pPr>
    <w:rPr>
      <w:rFonts w:eastAsia="Calibri"/>
    </w:rPr>
  </w:style>
  <w:style w:type="character" w:customStyle="1" w:styleId="BodyTextChar2">
    <w:name w:val="Body Text Char2"/>
    <w:uiPriority w:val="99"/>
    <w:rsid w:val="0015016A"/>
    <w:rPr>
      <w:rFonts w:ascii="Arial" w:eastAsia="Times New Roman" w:hAnsi="Arial" w:cs="Times New Roman"/>
      <w:sz w:val="20"/>
      <w:szCs w:val="20"/>
      <w:lang w:eastAsia="nl-NL"/>
    </w:rPr>
  </w:style>
  <w:style w:type="paragraph" w:customStyle="1" w:styleId="NoSpacing11">
    <w:name w:val="No Spacing11"/>
    <w:basedOn w:val="Normal"/>
    <w:uiPriority w:val="1"/>
    <w:qFormat/>
    <w:rsid w:val="0015016A"/>
    <w:rPr>
      <w:rFonts w:ascii="Arial" w:hAnsi="Arial"/>
      <w:sz w:val="20"/>
      <w:szCs w:val="20"/>
      <w:lang w:val="en-GB" w:eastAsia="nl-NL"/>
    </w:rPr>
  </w:style>
  <w:style w:type="table" w:customStyle="1" w:styleId="TableGrid32">
    <w:name w:val="Table Grid3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
    <w:name w:val="GS1_Table_Text1"/>
    <w:basedOn w:val="Normal"/>
    <w:rsid w:val="0015016A"/>
    <w:pPr>
      <w:spacing w:before="60" w:after="60"/>
    </w:pPr>
    <w:rPr>
      <w:rFonts w:ascii="Arial" w:hAnsi="Arial"/>
      <w:sz w:val="18"/>
      <w:szCs w:val="24"/>
      <w:lang w:val="en-GB"/>
    </w:rPr>
  </w:style>
  <w:style w:type="paragraph" w:customStyle="1" w:styleId="GS1TableHeading1">
    <w:name w:val="GS1_Table_Heading1"/>
    <w:basedOn w:val="Normal"/>
    <w:rsid w:val="0015016A"/>
    <w:pPr>
      <w:keepNext/>
      <w:spacing w:before="60" w:after="60"/>
    </w:pPr>
    <w:rPr>
      <w:rFonts w:ascii="Arial" w:hAnsi="Arial"/>
      <w:b/>
      <w:bCs/>
      <w:color w:val="FFFFFF"/>
      <w:sz w:val="18"/>
      <w:szCs w:val="24"/>
      <w:lang w:val="en-GB"/>
    </w:rPr>
  </w:style>
  <w:style w:type="character" w:customStyle="1" w:styleId="Heading1Char42">
    <w:name w:val="Heading 1 Char42"/>
    <w:uiPriority w:val="9"/>
    <w:rsid w:val="0015016A"/>
    <w:rPr>
      <w:rFonts w:ascii="Cambria" w:eastAsia="Times New Roman" w:hAnsi="Cambria" w:cs="Times New Roman"/>
      <w:b/>
      <w:bCs/>
      <w:sz w:val="28"/>
      <w:szCs w:val="28"/>
      <w:lang w:val="en-US"/>
    </w:rPr>
  </w:style>
  <w:style w:type="character" w:customStyle="1" w:styleId="Heading2Char32">
    <w:name w:val="Heading 2 Char32"/>
    <w:uiPriority w:val="9"/>
    <w:rsid w:val="0015016A"/>
    <w:rPr>
      <w:rFonts w:ascii="Cambria" w:eastAsia="Times New Roman" w:hAnsi="Cambria" w:cs="Times New Roman"/>
      <w:sz w:val="26"/>
      <w:szCs w:val="26"/>
      <w:lang w:val="en-US"/>
    </w:rPr>
  </w:style>
  <w:style w:type="character" w:customStyle="1" w:styleId="Heading3Char22">
    <w:name w:val="Heading 3 Char22"/>
    <w:uiPriority w:val="9"/>
    <w:rsid w:val="0015016A"/>
    <w:rPr>
      <w:rFonts w:ascii="Cambria" w:eastAsia="Times New Roman" w:hAnsi="Cambria" w:cs="Times New Roman"/>
      <w:b/>
      <w:bCs/>
      <w:lang w:val="en-US"/>
    </w:rPr>
  </w:style>
  <w:style w:type="character" w:customStyle="1" w:styleId="Heading4Char22">
    <w:name w:val="Heading 4 Char22"/>
    <w:uiPriority w:val="9"/>
    <w:semiHidden/>
    <w:rsid w:val="0015016A"/>
    <w:rPr>
      <w:rFonts w:ascii="Cambria" w:eastAsia="Times New Roman" w:hAnsi="Cambria" w:cs="Times New Roman"/>
      <w:b/>
      <w:bCs/>
      <w:i/>
      <w:iCs/>
      <w:lang w:val="en-US"/>
    </w:rPr>
  </w:style>
  <w:style w:type="character" w:customStyle="1" w:styleId="Heading5Char22">
    <w:name w:val="Heading 5 Char22"/>
    <w:uiPriority w:val="9"/>
    <w:semiHidden/>
    <w:rsid w:val="0015016A"/>
    <w:rPr>
      <w:rFonts w:ascii="Cambria" w:eastAsia="Times New Roman" w:hAnsi="Cambria" w:cs="Times New Roman"/>
      <w:b/>
      <w:bCs/>
      <w:color w:val="7F7F7F"/>
      <w:lang w:val="en-US"/>
    </w:rPr>
  </w:style>
  <w:style w:type="character" w:customStyle="1" w:styleId="Heading6Char22">
    <w:name w:val="Heading 6 Char22"/>
    <w:uiPriority w:val="9"/>
    <w:semiHidden/>
    <w:rsid w:val="0015016A"/>
    <w:rPr>
      <w:rFonts w:ascii="Cambria" w:eastAsia="Times New Roman" w:hAnsi="Cambria" w:cs="Times New Roman"/>
      <w:b/>
      <w:bCs/>
      <w:i/>
      <w:iCs/>
      <w:color w:val="7F7F7F"/>
      <w:lang w:val="en-US"/>
    </w:rPr>
  </w:style>
  <w:style w:type="character" w:customStyle="1" w:styleId="Heading7Char22">
    <w:name w:val="Heading 7 Char22"/>
    <w:uiPriority w:val="9"/>
    <w:semiHidden/>
    <w:rsid w:val="0015016A"/>
    <w:rPr>
      <w:rFonts w:ascii="Cambria" w:eastAsia="Times New Roman" w:hAnsi="Cambria" w:cs="Times New Roman"/>
      <w:i/>
      <w:iCs/>
      <w:lang w:val="en-US"/>
    </w:rPr>
  </w:style>
  <w:style w:type="character" w:customStyle="1" w:styleId="Heading8Char22">
    <w:name w:val="Heading 8 Char22"/>
    <w:uiPriority w:val="9"/>
    <w:semiHidden/>
    <w:rsid w:val="0015016A"/>
    <w:rPr>
      <w:rFonts w:ascii="Cambria" w:eastAsia="Times New Roman" w:hAnsi="Cambria" w:cs="Times New Roman"/>
      <w:sz w:val="20"/>
      <w:szCs w:val="20"/>
      <w:lang w:val="en-US"/>
    </w:rPr>
  </w:style>
  <w:style w:type="character" w:customStyle="1" w:styleId="Heading9Char22">
    <w:name w:val="Heading 9 Char22"/>
    <w:uiPriority w:val="9"/>
    <w:semiHidden/>
    <w:rsid w:val="0015016A"/>
    <w:rPr>
      <w:rFonts w:ascii="Cambria" w:eastAsia="Times New Roman" w:hAnsi="Cambria" w:cs="Times New Roman"/>
      <w:i/>
      <w:iCs/>
      <w:spacing w:val="5"/>
      <w:sz w:val="20"/>
      <w:szCs w:val="20"/>
      <w:lang w:val="en-US"/>
    </w:rPr>
  </w:style>
  <w:style w:type="character" w:customStyle="1" w:styleId="HeaderChar12">
    <w:name w:val="Header Char12"/>
    <w:uiPriority w:val="99"/>
    <w:rsid w:val="0015016A"/>
    <w:rPr>
      <w:rFonts w:ascii="Calibri" w:eastAsia="Times New Roman" w:hAnsi="Calibri" w:cs="Times New Roman"/>
      <w:lang w:val="en-US"/>
    </w:rPr>
  </w:style>
  <w:style w:type="character" w:customStyle="1" w:styleId="FooterChar12">
    <w:name w:val="Footer Char12"/>
    <w:uiPriority w:val="99"/>
    <w:rsid w:val="0015016A"/>
    <w:rPr>
      <w:rFonts w:ascii="Calibri" w:eastAsia="Times New Roman" w:hAnsi="Calibri" w:cs="Times New Roman"/>
      <w:lang w:val="en-US"/>
    </w:rPr>
  </w:style>
  <w:style w:type="character" w:customStyle="1" w:styleId="BalloonTextChar12">
    <w:name w:val="Balloon Text Char12"/>
    <w:uiPriority w:val="99"/>
    <w:semiHidden/>
    <w:rsid w:val="0015016A"/>
    <w:rPr>
      <w:rFonts w:ascii="Tahoma" w:eastAsia="Times New Roman" w:hAnsi="Tahoma" w:cs="Tahoma"/>
      <w:sz w:val="16"/>
      <w:szCs w:val="16"/>
      <w:lang w:val="en-US"/>
    </w:rPr>
  </w:style>
  <w:style w:type="character" w:customStyle="1" w:styleId="TitleChar12">
    <w:name w:val="Title Char12"/>
    <w:uiPriority w:val="10"/>
    <w:rsid w:val="0015016A"/>
    <w:rPr>
      <w:rFonts w:ascii="Cambria" w:eastAsia="Times New Roman" w:hAnsi="Cambria" w:cs="Times New Roman"/>
      <w:spacing w:val="5"/>
      <w:sz w:val="52"/>
      <w:szCs w:val="52"/>
      <w:lang w:val="en-US"/>
    </w:rPr>
  </w:style>
  <w:style w:type="character" w:customStyle="1" w:styleId="SubtitleChar12">
    <w:name w:val="Subtitle Char12"/>
    <w:uiPriority w:val="11"/>
    <w:rsid w:val="0015016A"/>
    <w:rPr>
      <w:rFonts w:ascii="Cambria" w:eastAsia="Times New Roman" w:hAnsi="Cambria" w:cs="Times New Roman"/>
      <w:i/>
      <w:iCs/>
      <w:spacing w:val="13"/>
      <w:sz w:val="24"/>
      <w:szCs w:val="24"/>
      <w:lang w:val="en-US"/>
    </w:rPr>
  </w:style>
  <w:style w:type="character" w:customStyle="1" w:styleId="QuoteChar12">
    <w:name w:val="Quote Char12"/>
    <w:uiPriority w:val="29"/>
    <w:rsid w:val="0015016A"/>
    <w:rPr>
      <w:rFonts w:ascii="Calibri" w:eastAsia="Times New Roman" w:hAnsi="Calibri" w:cs="Times New Roman"/>
      <w:i/>
      <w:iCs/>
      <w:lang w:val="en-US"/>
    </w:rPr>
  </w:style>
  <w:style w:type="character" w:customStyle="1" w:styleId="IntenseQuoteChar12">
    <w:name w:val="Intense Quote Char12"/>
    <w:uiPriority w:val="30"/>
    <w:rsid w:val="0015016A"/>
    <w:rPr>
      <w:rFonts w:ascii="Calibri" w:eastAsia="Times New Roman" w:hAnsi="Calibri" w:cs="Times New Roman"/>
      <w:b/>
      <w:bCs/>
      <w:i/>
      <w:iCs/>
      <w:lang w:val="en-US"/>
    </w:rPr>
  </w:style>
  <w:style w:type="character" w:customStyle="1" w:styleId="NoSpacingChar12">
    <w:name w:val="No Spacing Char12"/>
    <w:uiPriority w:val="1"/>
    <w:rsid w:val="0015016A"/>
    <w:rPr>
      <w:rFonts w:ascii="Calibri" w:eastAsia="Times New Roman" w:hAnsi="Calibri" w:cs="Times New Roman"/>
      <w:lang w:val="en-US"/>
    </w:rPr>
  </w:style>
  <w:style w:type="character" w:customStyle="1" w:styleId="EndnoteTextChar12">
    <w:name w:val="Endnote Text Char12"/>
    <w:uiPriority w:val="99"/>
    <w:semiHidden/>
    <w:rsid w:val="0015016A"/>
    <w:rPr>
      <w:rFonts w:ascii="Calibri" w:eastAsia="Times New Roman" w:hAnsi="Calibri" w:cs="Times New Roman"/>
      <w:sz w:val="20"/>
      <w:szCs w:val="20"/>
      <w:lang w:val="en-US"/>
    </w:rPr>
  </w:style>
  <w:style w:type="character" w:customStyle="1" w:styleId="FootnoteTextChar12">
    <w:name w:val="Footnote Text Char12"/>
    <w:aliases w:val="Footnote Text Char Char Char Char Char112,Footnote Text Char Char Char112,Footnote Text Char Char Char Char Char Char12,Footnote Text Char Char Char Char Char Char Char Char Char12,Footnote Text Char Char Char Char112,Char Char12"/>
    <w:uiPriority w:val="99"/>
    <w:rsid w:val="0015016A"/>
    <w:rPr>
      <w:rFonts w:ascii="Calibri" w:eastAsia="Times New Roman" w:hAnsi="Calibri" w:cs="Times New Roman"/>
      <w:sz w:val="20"/>
      <w:szCs w:val="20"/>
      <w:lang w:val="en-US"/>
    </w:rPr>
  </w:style>
  <w:style w:type="character" w:customStyle="1" w:styleId="CommentTextChar12">
    <w:name w:val="Comment Text Char12"/>
    <w:uiPriority w:val="99"/>
    <w:semiHidden/>
    <w:rsid w:val="0015016A"/>
    <w:rPr>
      <w:rFonts w:ascii="Calibri" w:eastAsia="Times New Roman" w:hAnsi="Calibri" w:cs="Times New Roman"/>
      <w:sz w:val="20"/>
      <w:szCs w:val="20"/>
      <w:lang w:val="en-US"/>
    </w:rPr>
  </w:style>
  <w:style w:type="character" w:customStyle="1" w:styleId="CommentSubjectChar12">
    <w:name w:val="Comment Subject Char12"/>
    <w:uiPriority w:val="99"/>
    <w:semiHidden/>
    <w:rsid w:val="0015016A"/>
    <w:rPr>
      <w:rFonts w:ascii="Calibri" w:eastAsia="Times New Roman" w:hAnsi="Calibri" w:cs="Times New Roman"/>
      <w:b/>
      <w:bCs/>
      <w:sz w:val="20"/>
      <w:szCs w:val="20"/>
      <w:lang w:val="en-US"/>
    </w:rPr>
  </w:style>
  <w:style w:type="table" w:customStyle="1" w:styleId="LightList-Accent1112">
    <w:name w:val="Light List - Accent 1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2">
    <w:name w:val="Plain Text Char12"/>
    <w:uiPriority w:val="99"/>
    <w:semiHidden/>
    <w:rsid w:val="0015016A"/>
    <w:rPr>
      <w:rFonts w:ascii="Calibri" w:eastAsia="Calibri" w:hAnsi="Calibri" w:cs="Times New Roman"/>
      <w:lang w:val="nb-NO"/>
    </w:rPr>
  </w:style>
  <w:style w:type="paragraph" w:customStyle="1" w:styleId="TableParagraph12">
    <w:name w:val="Table Paragraph12"/>
    <w:basedOn w:val="Normal"/>
    <w:uiPriority w:val="1"/>
    <w:qFormat/>
    <w:rsid w:val="0015016A"/>
    <w:pPr>
      <w:widowControl w:val="0"/>
    </w:pPr>
    <w:rPr>
      <w:rFonts w:eastAsia="Calibri"/>
    </w:rPr>
  </w:style>
  <w:style w:type="character" w:customStyle="1" w:styleId="BodyTextChar12">
    <w:name w:val="Body Text Char12"/>
    <w:uiPriority w:val="99"/>
    <w:rsid w:val="0015016A"/>
    <w:rPr>
      <w:rFonts w:ascii="Arial" w:eastAsia="Times New Roman" w:hAnsi="Arial" w:cs="Times New Roman"/>
      <w:sz w:val="20"/>
      <w:szCs w:val="20"/>
      <w:lang w:eastAsia="nl-NL"/>
    </w:rPr>
  </w:style>
  <w:style w:type="table" w:customStyle="1" w:styleId="TableGrid312">
    <w:name w:val="Table Grid3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1">
    <w:name w:val="Heading 1 Char51"/>
    <w:uiPriority w:val="9"/>
    <w:rsid w:val="0015016A"/>
    <w:rPr>
      <w:rFonts w:ascii="Cambria" w:eastAsia="Times New Roman" w:hAnsi="Cambria" w:cs="Times New Roman"/>
      <w:b/>
      <w:bCs/>
      <w:sz w:val="28"/>
      <w:szCs w:val="28"/>
      <w:lang w:val="en-US"/>
    </w:rPr>
  </w:style>
  <w:style w:type="character" w:customStyle="1" w:styleId="Heading1Char61">
    <w:name w:val="Heading 1 Char61"/>
    <w:uiPriority w:val="9"/>
    <w:rsid w:val="0015016A"/>
    <w:rPr>
      <w:rFonts w:ascii="Cambria" w:eastAsia="Times New Roman" w:hAnsi="Cambria" w:cs="Times New Roman"/>
      <w:b/>
      <w:bCs/>
      <w:sz w:val="28"/>
      <w:szCs w:val="28"/>
      <w:lang w:val="en-US"/>
    </w:rPr>
  </w:style>
  <w:style w:type="character" w:customStyle="1" w:styleId="Heading2Char41">
    <w:name w:val="Heading 2 Char41"/>
    <w:uiPriority w:val="9"/>
    <w:rsid w:val="0015016A"/>
    <w:rPr>
      <w:rFonts w:ascii="Cambria" w:eastAsia="Times New Roman" w:hAnsi="Cambria" w:cs="Times New Roman"/>
      <w:sz w:val="26"/>
      <w:szCs w:val="26"/>
      <w:lang w:val="en-US"/>
    </w:rPr>
  </w:style>
  <w:style w:type="character" w:customStyle="1" w:styleId="Heading3Char31">
    <w:name w:val="Heading 3 Char31"/>
    <w:uiPriority w:val="9"/>
    <w:rsid w:val="0015016A"/>
    <w:rPr>
      <w:rFonts w:ascii="Cambria" w:eastAsia="Times New Roman" w:hAnsi="Cambria" w:cs="Times New Roman"/>
      <w:b/>
      <w:bCs/>
      <w:lang w:val="en-US"/>
    </w:rPr>
  </w:style>
  <w:style w:type="character" w:customStyle="1" w:styleId="Heading4Char31">
    <w:name w:val="Heading 4 Char31"/>
    <w:uiPriority w:val="9"/>
    <w:semiHidden/>
    <w:rsid w:val="0015016A"/>
    <w:rPr>
      <w:rFonts w:ascii="Cambria" w:eastAsia="Times New Roman" w:hAnsi="Cambria" w:cs="Times New Roman"/>
      <w:b/>
      <w:bCs/>
      <w:i/>
      <w:iCs/>
      <w:lang w:val="en-US"/>
    </w:rPr>
  </w:style>
  <w:style w:type="character" w:customStyle="1" w:styleId="Heading5Char31">
    <w:name w:val="Heading 5 Char31"/>
    <w:uiPriority w:val="9"/>
    <w:semiHidden/>
    <w:rsid w:val="0015016A"/>
    <w:rPr>
      <w:rFonts w:ascii="Cambria" w:eastAsia="Times New Roman" w:hAnsi="Cambria" w:cs="Times New Roman"/>
      <w:b/>
      <w:bCs/>
      <w:color w:val="7F7F7F"/>
      <w:lang w:val="en-US"/>
    </w:rPr>
  </w:style>
  <w:style w:type="character" w:customStyle="1" w:styleId="Heading6Char31">
    <w:name w:val="Heading 6 Char31"/>
    <w:uiPriority w:val="9"/>
    <w:semiHidden/>
    <w:rsid w:val="0015016A"/>
    <w:rPr>
      <w:rFonts w:ascii="Cambria" w:eastAsia="Times New Roman" w:hAnsi="Cambria" w:cs="Times New Roman"/>
      <w:b/>
      <w:bCs/>
      <w:i/>
      <w:iCs/>
      <w:color w:val="7F7F7F"/>
      <w:lang w:val="en-US"/>
    </w:rPr>
  </w:style>
  <w:style w:type="character" w:customStyle="1" w:styleId="Heading7Char31">
    <w:name w:val="Heading 7 Char31"/>
    <w:uiPriority w:val="9"/>
    <w:semiHidden/>
    <w:rsid w:val="0015016A"/>
    <w:rPr>
      <w:rFonts w:ascii="Cambria" w:eastAsia="Times New Roman" w:hAnsi="Cambria" w:cs="Times New Roman"/>
      <w:i/>
      <w:iCs/>
      <w:lang w:val="en-US"/>
    </w:rPr>
  </w:style>
  <w:style w:type="character" w:customStyle="1" w:styleId="Heading8Char31">
    <w:name w:val="Heading 8 Char31"/>
    <w:uiPriority w:val="9"/>
    <w:semiHidden/>
    <w:rsid w:val="0015016A"/>
    <w:rPr>
      <w:rFonts w:ascii="Cambria" w:eastAsia="Times New Roman" w:hAnsi="Cambria" w:cs="Times New Roman"/>
      <w:sz w:val="20"/>
      <w:szCs w:val="20"/>
      <w:lang w:val="en-US"/>
    </w:rPr>
  </w:style>
  <w:style w:type="character" w:customStyle="1" w:styleId="Heading9Char31">
    <w:name w:val="Heading 9 Char31"/>
    <w:uiPriority w:val="9"/>
    <w:semiHidden/>
    <w:rsid w:val="0015016A"/>
    <w:rPr>
      <w:rFonts w:ascii="Cambria" w:eastAsia="Times New Roman" w:hAnsi="Cambria" w:cs="Times New Roman"/>
      <w:i/>
      <w:iCs/>
      <w:spacing w:val="5"/>
      <w:sz w:val="20"/>
      <w:szCs w:val="20"/>
      <w:lang w:val="en-US"/>
    </w:rPr>
  </w:style>
  <w:style w:type="character" w:customStyle="1" w:styleId="HeaderChar21">
    <w:name w:val="Header Char21"/>
    <w:basedOn w:val="DefaultParagraphFont"/>
    <w:uiPriority w:val="99"/>
    <w:rsid w:val="0015016A"/>
  </w:style>
  <w:style w:type="character" w:customStyle="1" w:styleId="FooterChar21">
    <w:name w:val="Footer Char21"/>
    <w:basedOn w:val="DefaultParagraphFont"/>
    <w:uiPriority w:val="99"/>
    <w:rsid w:val="0015016A"/>
  </w:style>
  <w:style w:type="character" w:customStyle="1" w:styleId="apple-converted-space11">
    <w:name w:val="apple-converted-space11"/>
    <w:basedOn w:val="DefaultParagraphFont"/>
    <w:rsid w:val="0015016A"/>
  </w:style>
  <w:style w:type="character" w:customStyle="1" w:styleId="Heading1Char71">
    <w:name w:val="Heading 1 Char71"/>
    <w:uiPriority w:val="9"/>
    <w:rsid w:val="0015016A"/>
    <w:rPr>
      <w:rFonts w:ascii="Cambria" w:eastAsia="Times New Roman" w:hAnsi="Cambria" w:cs="Times New Roman"/>
      <w:b/>
      <w:bCs/>
      <w:sz w:val="28"/>
      <w:szCs w:val="28"/>
      <w:lang w:val="en-US"/>
    </w:rPr>
  </w:style>
  <w:style w:type="character" w:customStyle="1" w:styleId="Heading2Char51">
    <w:name w:val="Heading 2 Char51"/>
    <w:uiPriority w:val="9"/>
    <w:rsid w:val="0015016A"/>
    <w:rPr>
      <w:rFonts w:ascii="Cambria" w:eastAsia="Times New Roman" w:hAnsi="Cambria" w:cs="Times New Roman"/>
      <w:sz w:val="26"/>
      <w:szCs w:val="26"/>
      <w:lang w:val="en-US"/>
    </w:rPr>
  </w:style>
  <w:style w:type="character" w:customStyle="1" w:styleId="FootnoteTextChar21">
    <w:name w:val="Footnote Text Char21"/>
    <w:uiPriority w:val="99"/>
    <w:semiHidden/>
    <w:rsid w:val="0015016A"/>
    <w:rPr>
      <w:sz w:val="20"/>
      <w:szCs w:val="20"/>
    </w:rPr>
  </w:style>
  <w:style w:type="character" w:customStyle="1" w:styleId="Heading1Char81">
    <w:name w:val="Heading 1 Char81"/>
    <w:uiPriority w:val="9"/>
    <w:rsid w:val="0015016A"/>
    <w:rPr>
      <w:rFonts w:ascii="Cambria" w:eastAsia="Times New Roman" w:hAnsi="Cambria" w:cs="Times New Roman"/>
      <w:b/>
      <w:bCs/>
      <w:sz w:val="28"/>
      <w:szCs w:val="28"/>
      <w:lang w:val="en-US"/>
    </w:rPr>
  </w:style>
  <w:style w:type="character" w:customStyle="1" w:styleId="Heading1Char91">
    <w:name w:val="Heading 1 Char91"/>
    <w:uiPriority w:val="9"/>
    <w:rsid w:val="0015016A"/>
    <w:rPr>
      <w:rFonts w:ascii="Cambria" w:eastAsia="Times New Roman" w:hAnsi="Cambria" w:cs="Times New Roman"/>
      <w:b/>
      <w:bCs/>
      <w:sz w:val="28"/>
      <w:szCs w:val="28"/>
      <w:lang w:val="en-US"/>
    </w:rPr>
  </w:style>
  <w:style w:type="character" w:customStyle="1" w:styleId="Heading2Char61">
    <w:name w:val="Heading 2 Char61"/>
    <w:uiPriority w:val="9"/>
    <w:rsid w:val="0015016A"/>
    <w:rPr>
      <w:rFonts w:ascii="Cambria" w:eastAsia="Times New Roman" w:hAnsi="Cambria" w:cs="Times New Roman"/>
      <w:sz w:val="26"/>
      <w:szCs w:val="26"/>
      <w:lang w:val="en-US"/>
    </w:rPr>
  </w:style>
  <w:style w:type="character" w:customStyle="1" w:styleId="Heading3Char41">
    <w:name w:val="Heading 3 Char41"/>
    <w:uiPriority w:val="9"/>
    <w:rsid w:val="0015016A"/>
    <w:rPr>
      <w:rFonts w:ascii="Cambria" w:eastAsia="Times New Roman" w:hAnsi="Cambria" w:cs="Times New Roman"/>
      <w:b/>
      <w:bCs/>
      <w:lang w:val="en-US"/>
    </w:rPr>
  </w:style>
  <w:style w:type="character" w:customStyle="1" w:styleId="Heading1Char101">
    <w:name w:val="Heading 1 Char101"/>
    <w:uiPriority w:val="9"/>
    <w:rsid w:val="0015016A"/>
    <w:rPr>
      <w:rFonts w:ascii="Cambria" w:eastAsia="Times New Roman" w:hAnsi="Cambria" w:cs="Times New Roman"/>
      <w:b/>
      <w:bCs/>
      <w:sz w:val="28"/>
      <w:szCs w:val="28"/>
      <w:lang w:val="en-US"/>
    </w:rPr>
  </w:style>
  <w:style w:type="character" w:customStyle="1" w:styleId="Heading2Char71">
    <w:name w:val="Heading 2 Char71"/>
    <w:uiPriority w:val="9"/>
    <w:rsid w:val="0015016A"/>
    <w:rPr>
      <w:rFonts w:ascii="Cambria" w:eastAsia="Times New Roman" w:hAnsi="Cambria" w:cs="Times New Roman"/>
      <w:sz w:val="26"/>
      <w:szCs w:val="26"/>
      <w:lang w:val="en-US"/>
    </w:rPr>
  </w:style>
  <w:style w:type="character" w:customStyle="1" w:styleId="Heading3Char51">
    <w:name w:val="Heading 3 Char51"/>
    <w:uiPriority w:val="9"/>
    <w:rsid w:val="0015016A"/>
    <w:rPr>
      <w:rFonts w:ascii="Cambria" w:eastAsia="Times New Roman" w:hAnsi="Cambria" w:cs="Times New Roman"/>
      <w:b/>
      <w:bCs/>
      <w:lang w:val="en-US"/>
    </w:rPr>
  </w:style>
  <w:style w:type="character" w:customStyle="1" w:styleId="Heading4Char41">
    <w:name w:val="Heading 4 Char41"/>
    <w:uiPriority w:val="9"/>
    <w:semiHidden/>
    <w:rsid w:val="0015016A"/>
    <w:rPr>
      <w:rFonts w:ascii="Cambria" w:eastAsia="Times New Roman" w:hAnsi="Cambria" w:cs="Times New Roman"/>
      <w:b/>
      <w:bCs/>
      <w:i/>
      <w:iCs/>
      <w:lang w:val="en-US"/>
    </w:rPr>
  </w:style>
  <w:style w:type="character" w:customStyle="1" w:styleId="Heading5Char41">
    <w:name w:val="Heading 5 Char41"/>
    <w:uiPriority w:val="9"/>
    <w:semiHidden/>
    <w:rsid w:val="0015016A"/>
    <w:rPr>
      <w:rFonts w:ascii="Cambria" w:eastAsia="Times New Roman" w:hAnsi="Cambria" w:cs="Times New Roman"/>
      <w:b/>
      <w:bCs/>
      <w:color w:val="7F7F7F"/>
      <w:lang w:val="en-US"/>
    </w:rPr>
  </w:style>
  <w:style w:type="character" w:customStyle="1" w:styleId="Heading6Char41">
    <w:name w:val="Heading 6 Char41"/>
    <w:uiPriority w:val="9"/>
    <w:semiHidden/>
    <w:rsid w:val="0015016A"/>
    <w:rPr>
      <w:rFonts w:ascii="Cambria" w:eastAsia="Times New Roman" w:hAnsi="Cambria" w:cs="Times New Roman"/>
      <w:b/>
      <w:bCs/>
      <w:i/>
      <w:iCs/>
      <w:color w:val="7F7F7F"/>
      <w:lang w:val="en-US"/>
    </w:rPr>
  </w:style>
  <w:style w:type="character" w:customStyle="1" w:styleId="Heading7Char41">
    <w:name w:val="Heading 7 Char41"/>
    <w:uiPriority w:val="9"/>
    <w:semiHidden/>
    <w:rsid w:val="0015016A"/>
    <w:rPr>
      <w:rFonts w:ascii="Cambria" w:eastAsia="Times New Roman" w:hAnsi="Cambria" w:cs="Times New Roman"/>
      <w:i/>
      <w:iCs/>
      <w:lang w:val="en-US"/>
    </w:rPr>
  </w:style>
  <w:style w:type="character" w:customStyle="1" w:styleId="Heading8Char41">
    <w:name w:val="Heading 8 Char41"/>
    <w:uiPriority w:val="9"/>
    <w:semiHidden/>
    <w:rsid w:val="0015016A"/>
    <w:rPr>
      <w:rFonts w:ascii="Cambria" w:eastAsia="Times New Roman" w:hAnsi="Cambria" w:cs="Times New Roman"/>
      <w:sz w:val="20"/>
      <w:szCs w:val="20"/>
      <w:lang w:val="en-US"/>
    </w:rPr>
  </w:style>
  <w:style w:type="character" w:customStyle="1" w:styleId="Heading9Char41">
    <w:name w:val="Heading 9 Char41"/>
    <w:uiPriority w:val="9"/>
    <w:semiHidden/>
    <w:rsid w:val="0015016A"/>
    <w:rPr>
      <w:rFonts w:ascii="Cambria" w:eastAsia="Times New Roman" w:hAnsi="Cambria" w:cs="Times New Roman"/>
      <w:i/>
      <w:iCs/>
      <w:spacing w:val="5"/>
      <w:sz w:val="20"/>
      <w:szCs w:val="20"/>
      <w:lang w:val="en-US"/>
    </w:rPr>
  </w:style>
  <w:style w:type="character" w:customStyle="1" w:styleId="CommentTextChar21">
    <w:name w:val="Comment Text Char21"/>
    <w:uiPriority w:val="99"/>
    <w:semiHidden/>
    <w:rsid w:val="0015016A"/>
    <w:rPr>
      <w:rFonts w:ascii="Calibri" w:eastAsia="Times New Roman" w:hAnsi="Calibri" w:cs="Times New Roman"/>
      <w:sz w:val="20"/>
      <w:szCs w:val="20"/>
      <w:lang w:val="en-US"/>
    </w:rPr>
  </w:style>
  <w:style w:type="paragraph" w:customStyle="1" w:styleId="TableParagraph21">
    <w:name w:val="Table Paragraph21"/>
    <w:basedOn w:val="Normal"/>
    <w:uiPriority w:val="1"/>
    <w:qFormat/>
    <w:rsid w:val="0015016A"/>
    <w:pPr>
      <w:widowControl w:val="0"/>
    </w:pPr>
    <w:rPr>
      <w:rFonts w:eastAsia="Calibri"/>
    </w:rPr>
  </w:style>
  <w:style w:type="character" w:customStyle="1" w:styleId="BalloonTextChar21">
    <w:name w:val="Balloon Text Char21"/>
    <w:uiPriority w:val="99"/>
    <w:semiHidden/>
    <w:rsid w:val="0015016A"/>
    <w:rPr>
      <w:rFonts w:ascii="Segoe UI" w:eastAsia="Times New Roman" w:hAnsi="Segoe UI" w:cs="Segoe UI"/>
      <w:sz w:val="18"/>
      <w:szCs w:val="18"/>
      <w:lang w:val="en-US"/>
    </w:rPr>
  </w:style>
  <w:style w:type="character" w:customStyle="1" w:styleId="Heading1Char13">
    <w:name w:val="Heading 1 Char13"/>
    <w:uiPriority w:val="9"/>
    <w:rsid w:val="0015016A"/>
    <w:rPr>
      <w:rFonts w:ascii="Cambria" w:eastAsia="Times New Roman" w:hAnsi="Cambria" w:cs="Times New Roman"/>
      <w:b/>
      <w:bCs/>
      <w:sz w:val="28"/>
      <w:szCs w:val="28"/>
      <w:lang w:val="en-US"/>
    </w:rPr>
  </w:style>
  <w:style w:type="character" w:customStyle="1" w:styleId="Heading2Char9">
    <w:name w:val="Heading 2 Char9"/>
    <w:uiPriority w:val="9"/>
    <w:rsid w:val="0015016A"/>
    <w:rPr>
      <w:rFonts w:ascii="Cambria" w:eastAsia="Times New Roman" w:hAnsi="Cambria" w:cs="Times New Roman"/>
      <w:sz w:val="26"/>
      <w:szCs w:val="26"/>
      <w:lang w:val="en-US"/>
    </w:rPr>
  </w:style>
  <w:style w:type="character" w:customStyle="1" w:styleId="FootnoteTextChar4">
    <w:name w:val="Footnote Text Char4"/>
    <w:aliases w:val="Footnote Text Char Char Char Char Char13,Footnote Text Char Char Char13,Footnote Text Char Char Char Char Char Char3,Footnote Text Char Char Char Char Char Char Char Char Char3,Footnote Text Char Char Char Char13,Char Char3"/>
    <w:uiPriority w:val="99"/>
    <w:rsid w:val="0015016A"/>
    <w:rPr>
      <w:sz w:val="20"/>
      <w:szCs w:val="20"/>
    </w:rPr>
  </w:style>
  <w:style w:type="character" w:customStyle="1" w:styleId="Heading1Char14">
    <w:name w:val="Heading 1 Char14"/>
    <w:uiPriority w:val="9"/>
    <w:rsid w:val="0015016A"/>
    <w:rPr>
      <w:rFonts w:ascii="Cambria" w:eastAsia="Times New Roman" w:hAnsi="Cambria" w:cs="Times New Roman"/>
      <w:b/>
      <w:bCs/>
      <w:sz w:val="28"/>
      <w:szCs w:val="28"/>
      <w:lang w:val="en-US"/>
    </w:rPr>
  </w:style>
  <w:style w:type="character" w:customStyle="1" w:styleId="Heading1Char15">
    <w:name w:val="Heading 1 Char15"/>
    <w:uiPriority w:val="9"/>
    <w:rsid w:val="0015016A"/>
    <w:rPr>
      <w:rFonts w:ascii="Cambria" w:eastAsia="Times New Roman" w:hAnsi="Cambria" w:cs="Times New Roman"/>
      <w:b/>
      <w:bCs/>
      <w:sz w:val="28"/>
      <w:szCs w:val="28"/>
      <w:lang w:val="en-US"/>
    </w:rPr>
  </w:style>
  <w:style w:type="character" w:customStyle="1" w:styleId="Heading2Char10">
    <w:name w:val="Heading 2 Char10"/>
    <w:uiPriority w:val="9"/>
    <w:rsid w:val="0015016A"/>
    <w:rPr>
      <w:rFonts w:ascii="Cambria" w:eastAsia="Times New Roman" w:hAnsi="Cambria" w:cs="Times New Roman"/>
      <w:sz w:val="26"/>
      <w:szCs w:val="26"/>
      <w:lang w:val="en-US"/>
    </w:rPr>
  </w:style>
  <w:style w:type="character" w:customStyle="1" w:styleId="Heading3Char7">
    <w:name w:val="Heading 3 Char7"/>
    <w:uiPriority w:val="9"/>
    <w:rsid w:val="0015016A"/>
    <w:rPr>
      <w:rFonts w:ascii="Cambria" w:eastAsia="Times New Roman" w:hAnsi="Cambria" w:cs="Times New Roman"/>
      <w:b/>
      <w:bCs/>
      <w:lang w:val="en-US"/>
    </w:rPr>
  </w:style>
  <w:style w:type="character" w:customStyle="1" w:styleId="Heading4Char6">
    <w:name w:val="Heading 4 Char6"/>
    <w:uiPriority w:val="9"/>
    <w:semiHidden/>
    <w:rsid w:val="0015016A"/>
    <w:rPr>
      <w:rFonts w:ascii="Cambria" w:eastAsia="Times New Roman" w:hAnsi="Cambria" w:cs="Times New Roman"/>
      <w:b/>
      <w:bCs/>
      <w:i/>
      <w:iCs/>
      <w:lang w:val="en-US"/>
    </w:rPr>
  </w:style>
  <w:style w:type="character" w:customStyle="1" w:styleId="Heading5Char6">
    <w:name w:val="Heading 5 Char6"/>
    <w:uiPriority w:val="9"/>
    <w:semiHidden/>
    <w:rsid w:val="0015016A"/>
    <w:rPr>
      <w:rFonts w:ascii="Cambria" w:eastAsia="Times New Roman" w:hAnsi="Cambria" w:cs="Times New Roman"/>
      <w:b/>
      <w:bCs/>
      <w:color w:val="7F7F7F"/>
      <w:lang w:val="en-US"/>
    </w:rPr>
  </w:style>
  <w:style w:type="character" w:customStyle="1" w:styleId="Heading6Char6">
    <w:name w:val="Heading 6 Char6"/>
    <w:uiPriority w:val="9"/>
    <w:semiHidden/>
    <w:rsid w:val="0015016A"/>
    <w:rPr>
      <w:rFonts w:ascii="Cambria" w:eastAsia="Times New Roman" w:hAnsi="Cambria" w:cs="Times New Roman"/>
      <w:b/>
      <w:bCs/>
      <w:i/>
      <w:iCs/>
      <w:color w:val="7F7F7F"/>
      <w:lang w:val="en-US"/>
    </w:rPr>
  </w:style>
  <w:style w:type="character" w:customStyle="1" w:styleId="Heading7Char6">
    <w:name w:val="Heading 7 Char6"/>
    <w:uiPriority w:val="9"/>
    <w:semiHidden/>
    <w:rsid w:val="0015016A"/>
    <w:rPr>
      <w:rFonts w:ascii="Cambria" w:eastAsia="Times New Roman" w:hAnsi="Cambria" w:cs="Times New Roman"/>
      <w:i/>
      <w:iCs/>
      <w:lang w:val="en-US"/>
    </w:rPr>
  </w:style>
  <w:style w:type="character" w:customStyle="1" w:styleId="Heading8Char6">
    <w:name w:val="Heading 8 Char6"/>
    <w:uiPriority w:val="9"/>
    <w:semiHidden/>
    <w:rsid w:val="0015016A"/>
    <w:rPr>
      <w:rFonts w:ascii="Cambria" w:eastAsia="Times New Roman" w:hAnsi="Cambria" w:cs="Times New Roman"/>
      <w:sz w:val="20"/>
      <w:szCs w:val="20"/>
      <w:lang w:val="en-US"/>
    </w:rPr>
  </w:style>
  <w:style w:type="character" w:customStyle="1" w:styleId="Heading9Char6">
    <w:name w:val="Heading 9 Char6"/>
    <w:uiPriority w:val="9"/>
    <w:semiHidden/>
    <w:rsid w:val="0015016A"/>
    <w:rPr>
      <w:rFonts w:ascii="Cambria" w:eastAsia="Times New Roman" w:hAnsi="Cambria" w:cs="Times New Roman"/>
      <w:i/>
      <w:iCs/>
      <w:spacing w:val="5"/>
      <w:sz w:val="20"/>
      <w:szCs w:val="20"/>
      <w:lang w:val="en-US"/>
    </w:rPr>
  </w:style>
  <w:style w:type="character" w:customStyle="1" w:styleId="HeaderChar4">
    <w:name w:val="Header Char4"/>
    <w:uiPriority w:val="99"/>
    <w:rsid w:val="0015016A"/>
    <w:rPr>
      <w:rFonts w:ascii="Calibri" w:eastAsia="Times New Roman" w:hAnsi="Calibri" w:cs="Times New Roman"/>
      <w:lang w:val="en-US"/>
    </w:rPr>
  </w:style>
  <w:style w:type="character" w:customStyle="1" w:styleId="FooterChar4">
    <w:name w:val="Footer Char4"/>
    <w:uiPriority w:val="99"/>
    <w:rsid w:val="0015016A"/>
    <w:rPr>
      <w:rFonts w:ascii="Calibri" w:eastAsia="Times New Roman" w:hAnsi="Calibri" w:cs="Times New Roman"/>
      <w:lang w:val="en-US"/>
    </w:rPr>
  </w:style>
  <w:style w:type="character" w:customStyle="1" w:styleId="BalloonTextChar4">
    <w:name w:val="Balloon Text Char4"/>
    <w:uiPriority w:val="99"/>
    <w:semiHidden/>
    <w:rsid w:val="0015016A"/>
    <w:rPr>
      <w:rFonts w:ascii="Tahoma" w:eastAsia="Times New Roman" w:hAnsi="Tahoma" w:cs="Tahoma"/>
      <w:sz w:val="16"/>
      <w:szCs w:val="16"/>
      <w:lang w:val="en-US"/>
    </w:rPr>
  </w:style>
  <w:style w:type="character" w:customStyle="1" w:styleId="TitleChar3">
    <w:name w:val="Title Char3"/>
    <w:uiPriority w:val="10"/>
    <w:rsid w:val="0015016A"/>
    <w:rPr>
      <w:rFonts w:ascii="Cambria" w:eastAsia="Times New Roman" w:hAnsi="Cambria" w:cs="Times New Roman"/>
      <w:spacing w:val="5"/>
      <w:sz w:val="52"/>
      <w:szCs w:val="52"/>
      <w:lang w:val="en-US"/>
    </w:rPr>
  </w:style>
  <w:style w:type="character" w:customStyle="1" w:styleId="SubtitleChar3">
    <w:name w:val="Subtitle Char3"/>
    <w:uiPriority w:val="11"/>
    <w:rsid w:val="0015016A"/>
    <w:rPr>
      <w:rFonts w:ascii="Cambria" w:eastAsia="Times New Roman" w:hAnsi="Cambria" w:cs="Times New Roman"/>
      <w:i/>
      <w:iCs/>
      <w:spacing w:val="13"/>
      <w:sz w:val="24"/>
      <w:szCs w:val="24"/>
      <w:lang w:val="en-US"/>
    </w:rPr>
  </w:style>
  <w:style w:type="character" w:customStyle="1" w:styleId="QuoteChar3">
    <w:name w:val="Quote Char3"/>
    <w:uiPriority w:val="29"/>
    <w:rsid w:val="0015016A"/>
    <w:rPr>
      <w:rFonts w:ascii="Calibri" w:eastAsia="Times New Roman" w:hAnsi="Calibri" w:cs="Times New Roman"/>
      <w:i/>
      <w:iCs/>
      <w:lang w:val="en-US"/>
    </w:rPr>
  </w:style>
  <w:style w:type="character" w:customStyle="1" w:styleId="IntenseQuoteChar3">
    <w:name w:val="Intense Quote Char3"/>
    <w:uiPriority w:val="30"/>
    <w:rsid w:val="0015016A"/>
    <w:rPr>
      <w:rFonts w:ascii="Calibri" w:eastAsia="Times New Roman" w:hAnsi="Calibri" w:cs="Times New Roman"/>
      <w:b/>
      <w:bCs/>
      <w:i/>
      <w:iCs/>
      <w:lang w:val="en-US"/>
    </w:rPr>
  </w:style>
  <w:style w:type="character" w:customStyle="1" w:styleId="NoSpacingChar3">
    <w:name w:val="No Spacing Char3"/>
    <w:uiPriority w:val="1"/>
    <w:rsid w:val="0015016A"/>
    <w:rPr>
      <w:rFonts w:ascii="Calibri" w:eastAsia="Times New Roman" w:hAnsi="Calibri" w:cs="Times New Roman"/>
      <w:lang w:val="en-US"/>
    </w:rPr>
  </w:style>
  <w:style w:type="character" w:customStyle="1" w:styleId="EndnoteTextChar3">
    <w:name w:val="Endnote Text Char3"/>
    <w:uiPriority w:val="99"/>
    <w:semiHidden/>
    <w:rsid w:val="0015016A"/>
    <w:rPr>
      <w:rFonts w:ascii="Calibri" w:eastAsia="Times New Roman" w:hAnsi="Calibri" w:cs="Times New Roman"/>
      <w:sz w:val="20"/>
      <w:szCs w:val="20"/>
      <w:lang w:val="en-US"/>
    </w:rPr>
  </w:style>
  <w:style w:type="character" w:customStyle="1" w:styleId="FootnoteTextChar5">
    <w:name w:val="Footnote Text Char5"/>
    <w:aliases w:val="Footnote Text Char Char Char Char Char14,Footnote Text Char Char Char14,Footnote Text Char Char Char Char Char Char4,Footnote Text Char Char Char Char Char Char Char Char Char4,Footnote Text Char Char Char Char14,Char Char4"/>
    <w:uiPriority w:val="99"/>
    <w:rsid w:val="0015016A"/>
    <w:rPr>
      <w:rFonts w:ascii="Calibri" w:eastAsia="Times New Roman" w:hAnsi="Calibri" w:cs="Times New Roman"/>
      <w:sz w:val="20"/>
      <w:szCs w:val="20"/>
      <w:lang w:val="en-US"/>
    </w:rPr>
  </w:style>
  <w:style w:type="character" w:customStyle="1" w:styleId="CommentTextChar4">
    <w:name w:val="Comment Text Char4"/>
    <w:uiPriority w:val="99"/>
    <w:semiHidden/>
    <w:rsid w:val="0015016A"/>
    <w:rPr>
      <w:rFonts w:ascii="Calibri" w:eastAsia="Times New Roman" w:hAnsi="Calibri" w:cs="Times New Roman"/>
      <w:sz w:val="20"/>
      <w:szCs w:val="20"/>
      <w:lang w:val="en-US"/>
    </w:rPr>
  </w:style>
  <w:style w:type="character" w:customStyle="1" w:styleId="CommentSubjectChar3">
    <w:name w:val="Comment Subject Char3"/>
    <w:uiPriority w:val="99"/>
    <w:semiHidden/>
    <w:rsid w:val="0015016A"/>
    <w:rPr>
      <w:rFonts w:ascii="Calibri" w:eastAsia="Times New Roman" w:hAnsi="Calibri" w:cs="Times New Roman"/>
      <w:b/>
      <w:bCs/>
      <w:sz w:val="20"/>
      <w:szCs w:val="20"/>
      <w:lang w:val="en-US"/>
    </w:rPr>
  </w:style>
  <w:style w:type="table" w:customStyle="1" w:styleId="LightList-Accent113">
    <w:name w:val="Light List - Accent 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3">
    <w:name w:val="Plain Text Char3"/>
    <w:uiPriority w:val="99"/>
    <w:semiHidden/>
    <w:rsid w:val="0015016A"/>
    <w:rPr>
      <w:rFonts w:ascii="Calibri" w:eastAsia="Calibri" w:hAnsi="Calibri" w:cs="Times New Roman"/>
      <w:lang w:val="nb-NO"/>
    </w:rPr>
  </w:style>
  <w:style w:type="paragraph" w:customStyle="1" w:styleId="TableParagraph4">
    <w:name w:val="Table Paragraph4"/>
    <w:basedOn w:val="Normal"/>
    <w:uiPriority w:val="1"/>
    <w:qFormat/>
    <w:rsid w:val="0015016A"/>
    <w:pPr>
      <w:widowControl w:val="0"/>
    </w:pPr>
    <w:rPr>
      <w:rFonts w:eastAsia="Calibri"/>
    </w:rPr>
  </w:style>
  <w:style w:type="character" w:customStyle="1" w:styleId="BodyTextChar3">
    <w:name w:val="Body Text Char3"/>
    <w:uiPriority w:val="99"/>
    <w:rsid w:val="0015016A"/>
    <w:rPr>
      <w:rFonts w:ascii="Arial" w:eastAsia="Times New Roman" w:hAnsi="Arial" w:cs="Times New Roman"/>
      <w:sz w:val="20"/>
      <w:szCs w:val="20"/>
      <w:lang w:eastAsia="nl-NL"/>
    </w:rPr>
  </w:style>
  <w:style w:type="table" w:customStyle="1" w:styleId="TableGrid33">
    <w:name w:val="Table Grid3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
    <w:name w:val="Light List - Accent 1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
    <w:name w:val="Table Paragraph13"/>
    <w:basedOn w:val="Normal"/>
    <w:uiPriority w:val="1"/>
    <w:qFormat/>
    <w:rsid w:val="0015016A"/>
    <w:pPr>
      <w:widowControl w:val="0"/>
    </w:pPr>
    <w:rPr>
      <w:rFonts w:eastAsia="Calibri"/>
    </w:rPr>
  </w:style>
  <w:style w:type="table" w:customStyle="1" w:styleId="TableGrid313">
    <w:name w:val="Table Grid3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
    <w:name w:val="Table Paragraph22"/>
    <w:basedOn w:val="Normal"/>
    <w:uiPriority w:val="1"/>
    <w:qFormat/>
    <w:rsid w:val="0015016A"/>
    <w:pPr>
      <w:widowControl w:val="0"/>
    </w:pPr>
    <w:rPr>
      <w:rFonts w:eastAsia="Calibri"/>
    </w:rPr>
  </w:style>
  <w:style w:type="character" w:customStyle="1" w:styleId="Heading1Char16">
    <w:name w:val="Heading 1 Char16"/>
    <w:uiPriority w:val="9"/>
    <w:rsid w:val="0015016A"/>
    <w:rPr>
      <w:rFonts w:ascii="Cambria" w:eastAsia="Times New Roman" w:hAnsi="Cambria" w:cs="Times New Roman"/>
      <w:b/>
      <w:bCs/>
      <w:sz w:val="28"/>
      <w:szCs w:val="28"/>
      <w:lang w:val="en-US"/>
    </w:rPr>
  </w:style>
  <w:style w:type="character" w:customStyle="1" w:styleId="Heading1Char17">
    <w:name w:val="Heading 1 Char17"/>
    <w:uiPriority w:val="9"/>
    <w:rsid w:val="0015016A"/>
    <w:rPr>
      <w:rFonts w:ascii="Cambria" w:eastAsia="Times New Roman" w:hAnsi="Cambria" w:cs="Times New Roman"/>
      <w:b/>
      <w:bCs/>
      <w:sz w:val="28"/>
      <w:szCs w:val="28"/>
      <w:lang w:val="en-US"/>
    </w:rPr>
  </w:style>
  <w:style w:type="character" w:customStyle="1" w:styleId="Heading2Char11">
    <w:name w:val="Heading 2 Char11"/>
    <w:uiPriority w:val="9"/>
    <w:rsid w:val="0015016A"/>
    <w:rPr>
      <w:rFonts w:ascii="Cambria" w:eastAsia="Times New Roman" w:hAnsi="Cambria" w:cs="Times New Roman"/>
      <w:sz w:val="26"/>
      <w:szCs w:val="26"/>
      <w:lang w:val="en-US"/>
    </w:rPr>
  </w:style>
  <w:style w:type="character" w:customStyle="1" w:styleId="Heading1Char18">
    <w:name w:val="Heading 1 Char18"/>
    <w:uiPriority w:val="9"/>
    <w:rsid w:val="0015016A"/>
    <w:rPr>
      <w:rFonts w:ascii="Cambria" w:eastAsia="Times New Roman" w:hAnsi="Cambria" w:cs="Times New Roman"/>
      <w:b/>
      <w:bCs/>
      <w:sz w:val="28"/>
      <w:szCs w:val="28"/>
      <w:lang w:val="en-US"/>
    </w:rPr>
  </w:style>
  <w:style w:type="character" w:customStyle="1" w:styleId="Heading2Char12">
    <w:name w:val="Heading 2 Char12"/>
    <w:uiPriority w:val="9"/>
    <w:rsid w:val="0015016A"/>
    <w:rPr>
      <w:rFonts w:ascii="Cambria" w:eastAsia="Times New Roman" w:hAnsi="Cambria" w:cs="Times New Roman"/>
      <w:sz w:val="26"/>
      <w:szCs w:val="26"/>
      <w:lang w:val="en-US"/>
    </w:rPr>
  </w:style>
  <w:style w:type="character" w:customStyle="1" w:styleId="Heading3Char8">
    <w:name w:val="Heading 3 Char8"/>
    <w:uiPriority w:val="9"/>
    <w:rsid w:val="0015016A"/>
    <w:rPr>
      <w:rFonts w:ascii="Cambria" w:eastAsia="Times New Roman" w:hAnsi="Cambria" w:cs="Times New Roman"/>
      <w:b/>
      <w:bCs/>
      <w:lang w:val="en-US"/>
    </w:rPr>
  </w:style>
  <w:style w:type="character" w:customStyle="1" w:styleId="Heading4Char7">
    <w:name w:val="Heading 4 Char7"/>
    <w:uiPriority w:val="9"/>
    <w:semiHidden/>
    <w:rsid w:val="0015016A"/>
    <w:rPr>
      <w:rFonts w:ascii="Cambria" w:eastAsia="Times New Roman" w:hAnsi="Cambria" w:cs="Times New Roman"/>
      <w:b/>
      <w:bCs/>
      <w:i/>
      <w:iCs/>
      <w:lang w:val="en-US"/>
    </w:rPr>
  </w:style>
  <w:style w:type="character" w:customStyle="1" w:styleId="Heading5Char7">
    <w:name w:val="Heading 5 Char7"/>
    <w:uiPriority w:val="9"/>
    <w:semiHidden/>
    <w:rsid w:val="0015016A"/>
    <w:rPr>
      <w:rFonts w:ascii="Cambria" w:eastAsia="Times New Roman" w:hAnsi="Cambria" w:cs="Times New Roman"/>
      <w:b/>
      <w:bCs/>
      <w:color w:val="7F7F7F"/>
      <w:lang w:val="en-US"/>
    </w:rPr>
  </w:style>
  <w:style w:type="character" w:customStyle="1" w:styleId="Heading6Char7">
    <w:name w:val="Heading 6 Char7"/>
    <w:uiPriority w:val="9"/>
    <w:semiHidden/>
    <w:rsid w:val="0015016A"/>
    <w:rPr>
      <w:rFonts w:ascii="Cambria" w:eastAsia="Times New Roman" w:hAnsi="Cambria" w:cs="Times New Roman"/>
      <w:b/>
      <w:bCs/>
      <w:i/>
      <w:iCs/>
      <w:color w:val="7F7F7F"/>
      <w:lang w:val="en-US"/>
    </w:rPr>
  </w:style>
  <w:style w:type="character" w:customStyle="1" w:styleId="Heading7Char7">
    <w:name w:val="Heading 7 Char7"/>
    <w:uiPriority w:val="9"/>
    <w:semiHidden/>
    <w:rsid w:val="0015016A"/>
    <w:rPr>
      <w:rFonts w:ascii="Cambria" w:eastAsia="Times New Roman" w:hAnsi="Cambria" w:cs="Times New Roman"/>
      <w:i/>
      <w:iCs/>
      <w:lang w:val="en-US"/>
    </w:rPr>
  </w:style>
  <w:style w:type="character" w:customStyle="1" w:styleId="Heading8Char7">
    <w:name w:val="Heading 8 Char7"/>
    <w:uiPriority w:val="9"/>
    <w:semiHidden/>
    <w:rsid w:val="0015016A"/>
    <w:rPr>
      <w:rFonts w:ascii="Cambria" w:eastAsia="Times New Roman" w:hAnsi="Cambria" w:cs="Times New Roman"/>
      <w:sz w:val="20"/>
      <w:szCs w:val="20"/>
      <w:lang w:val="en-US"/>
    </w:rPr>
  </w:style>
  <w:style w:type="character" w:customStyle="1" w:styleId="Heading9Char7">
    <w:name w:val="Heading 9 Char7"/>
    <w:uiPriority w:val="9"/>
    <w:semiHidden/>
    <w:rsid w:val="0015016A"/>
    <w:rPr>
      <w:rFonts w:ascii="Cambria" w:eastAsia="Times New Roman" w:hAnsi="Cambria" w:cs="Times New Roman"/>
      <w:i/>
      <w:iCs/>
      <w:spacing w:val="5"/>
      <w:sz w:val="20"/>
      <w:szCs w:val="20"/>
      <w:lang w:val="en-US"/>
    </w:rPr>
  </w:style>
  <w:style w:type="character" w:customStyle="1" w:styleId="HeaderChar5">
    <w:name w:val="Header Char5"/>
    <w:basedOn w:val="DefaultParagraphFont"/>
    <w:uiPriority w:val="99"/>
    <w:rsid w:val="0015016A"/>
  </w:style>
  <w:style w:type="character" w:customStyle="1" w:styleId="FooterChar5">
    <w:name w:val="Footer Char5"/>
    <w:basedOn w:val="DefaultParagraphFont"/>
    <w:uiPriority w:val="99"/>
    <w:rsid w:val="0015016A"/>
  </w:style>
  <w:style w:type="character" w:customStyle="1" w:styleId="apple-converted-space3">
    <w:name w:val="apple-converted-space3"/>
    <w:basedOn w:val="DefaultParagraphFont"/>
    <w:rsid w:val="0015016A"/>
  </w:style>
  <w:style w:type="character" w:customStyle="1" w:styleId="BalloonTextChar5">
    <w:name w:val="Balloon Text Char5"/>
    <w:uiPriority w:val="99"/>
    <w:semiHidden/>
    <w:rsid w:val="0015016A"/>
    <w:rPr>
      <w:rFonts w:ascii="Tahoma" w:eastAsia="Times New Roman" w:hAnsi="Tahoma" w:cs="Tahoma"/>
      <w:sz w:val="16"/>
      <w:szCs w:val="16"/>
      <w:lang w:val="en-US"/>
    </w:rPr>
  </w:style>
  <w:style w:type="character" w:customStyle="1" w:styleId="TitleChar4">
    <w:name w:val="Title Char4"/>
    <w:uiPriority w:val="10"/>
    <w:rsid w:val="0015016A"/>
    <w:rPr>
      <w:rFonts w:ascii="Cambria" w:eastAsia="Times New Roman" w:hAnsi="Cambria" w:cs="Times New Roman"/>
      <w:spacing w:val="5"/>
      <w:sz w:val="52"/>
      <w:szCs w:val="52"/>
      <w:lang w:val="en-US"/>
    </w:rPr>
  </w:style>
  <w:style w:type="character" w:customStyle="1" w:styleId="SubtitleChar4">
    <w:name w:val="Subtitle Char4"/>
    <w:uiPriority w:val="11"/>
    <w:rsid w:val="0015016A"/>
    <w:rPr>
      <w:rFonts w:ascii="Cambria" w:eastAsia="Times New Roman" w:hAnsi="Cambria" w:cs="Times New Roman"/>
      <w:i/>
      <w:iCs/>
      <w:spacing w:val="13"/>
      <w:sz w:val="24"/>
      <w:szCs w:val="24"/>
      <w:lang w:val="en-US"/>
    </w:rPr>
  </w:style>
  <w:style w:type="character" w:customStyle="1" w:styleId="QuoteChar4">
    <w:name w:val="Quote Char4"/>
    <w:uiPriority w:val="29"/>
    <w:rsid w:val="0015016A"/>
    <w:rPr>
      <w:rFonts w:ascii="Calibri" w:eastAsia="Times New Roman" w:hAnsi="Calibri" w:cs="Times New Roman"/>
      <w:i/>
      <w:iCs/>
      <w:lang w:val="en-US"/>
    </w:rPr>
  </w:style>
  <w:style w:type="character" w:customStyle="1" w:styleId="IntenseQuoteChar4">
    <w:name w:val="Intense Quote Char4"/>
    <w:uiPriority w:val="30"/>
    <w:rsid w:val="0015016A"/>
    <w:rPr>
      <w:rFonts w:ascii="Calibri" w:eastAsia="Times New Roman" w:hAnsi="Calibri" w:cs="Times New Roman"/>
      <w:b/>
      <w:bCs/>
      <w:i/>
      <w:iCs/>
      <w:lang w:val="en-US"/>
    </w:rPr>
  </w:style>
  <w:style w:type="character" w:customStyle="1" w:styleId="NoSpacingChar4">
    <w:name w:val="No Spacing Char4"/>
    <w:uiPriority w:val="1"/>
    <w:rsid w:val="0015016A"/>
    <w:rPr>
      <w:rFonts w:ascii="Calibri" w:eastAsia="Times New Roman" w:hAnsi="Calibri" w:cs="Times New Roman"/>
      <w:lang w:val="en-US"/>
    </w:rPr>
  </w:style>
  <w:style w:type="character" w:customStyle="1" w:styleId="EndnoteTextChar4">
    <w:name w:val="Endnote Text Char4"/>
    <w:uiPriority w:val="99"/>
    <w:semiHidden/>
    <w:rsid w:val="0015016A"/>
    <w:rPr>
      <w:rFonts w:ascii="Calibri" w:eastAsia="Times New Roman" w:hAnsi="Calibri" w:cs="Times New Roman"/>
      <w:sz w:val="20"/>
      <w:szCs w:val="20"/>
      <w:lang w:val="en-US"/>
    </w:rPr>
  </w:style>
  <w:style w:type="character" w:customStyle="1" w:styleId="FootnoteTextChar6">
    <w:name w:val="Footnote Text Char6"/>
    <w:aliases w:val="Footnote Text Char Char Char Char Char15,Footnote Text Char Char Char15,Footnote Text Char Char Char Char Char Char5,Footnote Text Char Char Char Char Char Char Char Char Char5,Footnote Text Char Char Char Char15,Char Char5"/>
    <w:uiPriority w:val="99"/>
    <w:rsid w:val="0015016A"/>
    <w:rPr>
      <w:rFonts w:ascii="Calibri" w:eastAsia="Times New Roman" w:hAnsi="Calibri" w:cs="Times New Roman"/>
      <w:sz w:val="20"/>
      <w:szCs w:val="20"/>
      <w:lang w:val="en-US"/>
    </w:rPr>
  </w:style>
  <w:style w:type="character" w:customStyle="1" w:styleId="CommentTextChar5">
    <w:name w:val="Comment Text Char5"/>
    <w:uiPriority w:val="99"/>
    <w:semiHidden/>
    <w:rsid w:val="0015016A"/>
    <w:rPr>
      <w:rFonts w:ascii="Calibri" w:eastAsia="Times New Roman" w:hAnsi="Calibri" w:cs="Times New Roman"/>
      <w:sz w:val="20"/>
      <w:szCs w:val="20"/>
      <w:lang w:val="en-US"/>
    </w:rPr>
  </w:style>
  <w:style w:type="character" w:customStyle="1" w:styleId="CommentSubjectChar4">
    <w:name w:val="Comment Subject Char4"/>
    <w:uiPriority w:val="99"/>
    <w:semiHidden/>
    <w:rsid w:val="0015016A"/>
    <w:rPr>
      <w:rFonts w:ascii="Calibri" w:eastAsia="Times New Roman" w:hAnsi="Calibri" w:cs="Times New Roman"/>
      <w:b/>
      <w:bCs/>
      <w:sz w:val="20"/>
      <w:szCs w:val="20"/>
      <w:lang w:val="en-US"/>
    </w:rPr>
  </w:style>
  <w:style w:type="table" w:customStyle="1" w:styleId="LightList-Accent114">
    <w:name w:val="Light List - Accent 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4">
    <w:name w:val="Plain Text Char4"/>
    <w:uiPriority w:val="99"/>
    <w:semiHidden/>
    <w:rsid w:val="0015016A"/>
    <w:rPr>
      <w:rFonts w:ascii="Calibri" w:eastAsia="Calibri" w:hAnsi="Calibri" w:cs="Times New Roman"/>
      <w:lang w:val="nb-NO"/>
    </w:rPr>
  </w:style>
  <w:style w:type="paragraph" w:customStyle="1" w:styleId="TableParagraph5">
    <w:name w:val="Table Paragraph5"/>
    <w:basedOn w:val="Normal"/>
    <w:uiPriority w:val="1"/>
    <w:qFormat/>
    <w:rsid w:val="0015016A"/>
    <w:pPr>
      <w:widowControl w:val="0"/>
    </w:pPr>
    <w:rPr>
      <w:rFonts w:eastAsia="Calibri"/>
    </w:rPr>
  </w:style>
  <w:style w:type="character" w:customStyle="1" w:styleId="BodyTextChar4">
    <w:name w:val="Body Text Char4"/>
    <w:uiPriority w:val="99"/>
    <w:rsid w:val="0015016A"/>
    <w:rPr>
      <w:rFonts w:ascii="Arial" w:eastAsia="Times New Roman" w:hAnsi="Arial" w:cs="Times New Roman"/>
      <w:sz w:val="20"/>
      <w:szCs w:val="20"/>
      <w:lang w:eastAsia="nl-NL"/>
    </w:rPr>
  </w:style>
  <w:style w:type="paragraph" w:customStyle="1" w:styleId="NoSpacing12">
    <w:name w:val="No Spacing12"/>
    <w:basedOn w:val="Normal"/>
    <w:uiPriority w:val="1"/>
    <w:qFormat/>
    <w:rsid w:val="0015016A"/>
    <w:rPr>
      <w:rFonts w:ascii="Arial" w:hAnsi="Arial"/>
      <w:sz w:val="20"/>
      <w:szCs w:val="20"/>
      <w:lang w:val="en-GB" w:eastAsia="nl-NL"/>
    </w:rPr>
  </w:style>
  <w:style w:type="table" w:customStyle="1" w:styleId="TableGrid34">
    <w:name w:val="Table Grid3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
    <w:name w:val="GS1_Table_Text2"/>
    <w:basedOn w:val="Normal"/>
    <w:rsid w:val="0015016A"/>
    <w:pPr>
      <w:spacing w:before="60" w:after="60"/>
    </w:pPr>
    <w:rPr>
      <w:rFonts w:ascii="Arial" w:hAnsi="Arial"/>
      <w:sz w:val="18"/>
      <w:szCs w:val="24"/>
      <w:lang w:val="en-GB"/>
    </w:rPr>
  </w:style>
  <w:style w:type="paragraph" w:customStyle="1" w:styleId="GS1TableHeading2">
    <w:name w:val="GS1_Table_Heading2"/>
    <w:basedOn w:val="Normal"/>
    <w:rsid w:val="0015016A"/>
    <w:pPr>
      <w:keepNext/>
      <w:spacing w:before="60" w:after="60"/>
    </w:pPr>
    <w:rPr>
      <w:rFonts w:ascii="Arial" w:hAnsi="Arial"/>
      <w:b/>
      <w:bCs/>
      <w:color w:val="FFFFFF"/>
      <w:sz w:val="18"/>
      <w:szCs w:val="24"/>
      <w:lang w:val="en-GB"/>
    </w:rPr>
  </w:style>
  <w:style w:type="character" w:customStyle="1" w:styleId="CommentSubjectChar13">
    <w:name w:val="Comment Subject Char13"/>
    <w:uiPriority w:val="99"/>
    <w:semiHidden/>
    <w:rsid w:val="0015016A"/>
    <w:rPr>
      <w:rFonts w:ascii="Calibri" w:eastAsia="Times New Roman" w:hAnsi="Calibri" w:cs="Times New Roman"/>
      <w:b/>
      <w:bCs/>
      <w:sz w:val="20"/>
      <w:szCs w:val="20"/>
      <w:lang w:val="en-US"/>
    </w:rPr>
  </w:style>
  <w:style w:type="table" w:customStyle="1" w:styleId="LightList-Accent1114">
    <w:name w:val="Light List - Accent 1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
    <w:name w:val="Table Paragraph14"/>
    <w:basedOn w:val="Normal"/>
    <w:uiPriority w:val="1"/>
    <w:qFormat/>
    <w:rsid w:val="0015016A"/>
    <w:pPr>
      <w:widowControl w:val="0"/>
    </w:pPr>
    <w:rPr>
      <w:rFonts w:eastAsia="Calibri"/>
    </w:rPr>
  </w:style>
  <w:style w:type="table" w:customStyle="1" w:styleId="TableGrid314">
    <w:name w:val="Table Grid3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
    <w:name w:val="Table Paragraph23"/>
    <w:basedOn w:val="Normal"/>
    <w:uiPriority w:val="1"/>
    <w:qFormat/>
    <w:rsid w:val="0015016A"/>
    <w:pPr>
      <w:widowControl w:val="0"/>
    </w:pPr>
    <w:rPr>
      <w:rFonts w:eastAsia="Calibri"/>
    </w:rPr>
  </w:style>
  <w:style w:type="character" w:customStyle="1" w:styleId="CommentSubjectChar111">
    <w:name w:val="Comment Subject Char111"/>
    <w:uiPriority w:val="99"/>
    <w:semiHidden/>
    <w:rsid w:val="0015016A"/>
    <w:rPr>
      <w:rFonts w:ascii="Calibri" w:eastAsia="Times New Roman" w:hAnsi="Calibri" w:cs="Times New Roman"/>
      <w:b/>
      <w:bCs/>
      <w:sz w:val="20"/>
      <w:szCs w:val="20"/>
      <w:lang w:val="en-US"/>
    </w:rPr>
  </w:style>
  <w:style w:type="table" w:customStyle="1" w:styleId="LightList-Accent11111">
    <w:name w:val="Light List - Accent 11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
    <w:name w:val="Table Paragraph111"/>
    <w:basedOn w:val="Normal"/>
    <w:uiPriority w:val="1"/>
    <w:qFormat/>
    <w:rsid w:val="0015016A"/>
    <w:pPr>
      <w:widowControl w:val="0"/>
    </w:pPr>
    <w:rPr>
      <w:rFonts w:eastAsia="Calibri"/>
    </w:rPr>
  </w:style>
  <w:style w:type="table" w:customStyle="1" w:styleId="TableGrid3111">
    <w:name w:val="Table Grid31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
    <w:name w:val="Comment Subject Char21"/>
    <w:uiPriority w:val="99"/>
    <w:semiHidden/>
    <w:rsid w:val="0015016A"/>
    <w:rPr>
      <w:rFonts w:ascii="Calibri" w:eastAsia="Times New Roman" w:hAnsi="Calibri" w:cs="Times New Roman"/>
      <w:b/>
      <w:bCs/>
      <w:sz w:val="20"/>
      <w:szCs w:val="20"/>
      <w:lang w:val="en-US"/>
    </w:rPr>
  </w:style>
  <w:style w:type="table" w:customStyle="1" w:styleId="LightList-Accent1121">
    <w:name w:val="Light List - Accent 112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
    <w:name w:val="Table Paragraph31"/>
    <w:basedOn w:val="Normal"/>
    <w:uiPriority w:val="1"/>
    <w:qFormat/>
    <w:rsid w:val="0015016A"/>
    <w:pPr>
      <w:widowControl w:val="0"/>
    </w:pPr>
    <w:rPr>
      <w:rFonts w:eastAsia="Calibri"/>
    </w:rPr>
  </w:style>
  <w:style w:type="paragraph" w:customStyle="1" w:styleId="NoSpacing111">
    <w:name w:val="No Spacing111"/>
    <w:basedOn w:val="Normal"/>
    <w:uiPriority w:val="1"/>
    <w:qFormat/>
    <w:rsid w:val="0015016A"/>
    <w:rPr>
      <w:rFonts w:ascii="Arial" w:hAnsi="Arial"/>
      <w:sz w:val="20"/>
      <w:szCs w:val="20"/>
      <w:lang w:val="en-GB" w:eastAsia="nl-NL"/>
    </w:rPr>
  </w:style>
  <w:style w:type="table" w:customStyle="1" w:styleId="TableGrid321">
    <w:name w:val="Table Grid32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
    <w:name w:val="GS1_Table_Text11"/>
    <w:basedOn w:val="Normal"/>
    <w:rsid w:val="0015016A"/>
    <w:pPr>
      <w:spacing w:before="60" w:after="60"/>
    </w:pPr>
    <w:rPr>
      <w:rFonts w:ascii="Arial" w:hAnsi="Arial"/>
      <w:sz w:val="18"/>
      <w:szCs w:val="24"/>
      <w:lang w:val="en-GB"/>
    </w:rPr>
  </w:style>
  <w:style w:type="paragraph" w:customStyle="1" w:styleId="GS1TableHeading11">
    <w:name w:val="GS1_Table_Heading11"/>
    <w:basedOn w:val="Normal"/>
    <w:rsid w:val="0015016A"/>
    <w:pPr>
      <w:keepNext/>
      <w:spacing w:before="60" w:after="60"/>
    </w:pPr>
    <w:rPr>
      <w:rFonts w:ascii="Arial" w:hAnsi="Arial"/>
      <w:b/>
      <w:bCs/>
      <w:color w:val="FFFFFF"/>
      <w:sz w:val="18"/>
      <w:szCs w:val="24"/>
      <w:lang w:val="en-GB"/>
    </w:rPr>
  </w:style>
  <w:style w:type="character" w:customStyle="1" w:styleId="CommentSubjectChar121">
    <w:name w:val="Comment Subject Char121"/>
    <w:uiPriority w:val="99"/>
    <w:semiHidden/>
    <w:rsid w:val="0015016A"/>
    <w:rPr>
      <w:rFonts w:ascii="Calibri" w:eastAsia="Times New Roman" w:hAnsi="Calibri" w:cs="Times New Roman"/>
      <w:b/>
      <w:bCs/>
      <w:sz w:val="20"/>
      <w:szCs w:val="20"/>
      <w:lang w:val="en-US"/>
    </w:rPr>
  </w:style>
  <w:style w:type="table" w:customStyle="1" w:styleId="LightList-Accent11121">
    <w:name w:val="Light List - Accent 1112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
    <w:name w:val="Table Paragraph121"/>
    <w:basedOn w:val="Normal"/>
    <w:uiPriority w:val="1"/>
    <w:qFormat/>
    <w:rsid w:val="0015016A"/>
    <w:pPr>
      <w:widowControl w:val="0"/>
    </w:pPr>
    <w:rPr>
      <w:rFonts w:eastAsia="Calibri"/>
    </w:rPr>
  </w:style>
  <w:style w:type="table" w:customStyle="1" w:styleId="TableGrid3121">
    <w:name w:val="Table Grid312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
    <w:name w:val="Table Paragraph211"/>
    <w:basedOn w:val="Normal"/>
    <w:uiPriority w:val="1"/>
    <w:qFormat/>
    <w:rsid w:val="0015016A"/>
    <w:pPr>
      <w:widowControl w:val="0"/>
    </w:pPr>
    <w:rPr>
      <w:rFonts w:eastAsia="Calibri"/>
    </w:rPr>
  </w:style>
  <w:style w:type="character" w:customStyle="1" w:styleId="Heading1Char19">
    <w:name w:val="Heading 1 Char19"/>
    <w:uiPriority w:val="9"/>
    <w:rsid w:val="0015016A"/>
    <w:rPr>
      <w:rFonts w:ascii="Cambria" w:eastAsia="Times New Roman" w:hAnsi="Cambria" w:cs="Times New Roman"/>
      <w:b/>
      <w:bCs/>
      <w:sz w:val="28"/>
      <w:szCs w:val="28"/>
      <w:lang w:val="en-US"/>
    </w:rPr>
  </w:style>
  <w:style w:type="character" w:customStyle="1" w:styleId="Heading2Char13">
    <w:name w:val="Heading 2 Char13"/>
    <w:uiPriority w:val="9"/>
    <w:rsid w:val="0015016A"/>
    <w:rPr>
      <w:rFonts w:ascii="Cambria" w:eastAsia="Times New Roman" w:hAnsi="Cambria" w:cs="Times New Roman"/>
      <w:sz w:val="26"/>
      <w:szCs w:val="26"/>
      <w:lang w:val="en-US"/>
    </w:rPr>
  </w:style>
  <w:style w:type="character" w:customStyle="1" w:styleId="FootnoteTextChar7">
    <w:name w:val="Footnote Text Char7"/>
    <w:aliases w:val="Footnote Text Char Char Char Char Char16,Footnote Text Char Char Char16,Footnote Text Char Char Char Char Char Char6,Footnote Text Char Char Char Char Char Char Char Char Char6,Footnote Text Char Char Char Char16,Char Char6"/>
    <w:uiPriority w:val="99"/>
    <w:rsid w:val="0015016A"/>
    <w:rPr>
      <w:sz w:val="20"/>
      <w:szCs w:val="20"/>
    </w:rPr>
  </w:style>
  <w:style w:type="character" w:customStyle="1" w:styleId="Heading1Char20">
    <w:name w:val="Heading 1 Char20"/>
    <w:uiPriority w:val="9"/>
    <w:rsid w:val="0015016A"/>
    <w:rPr>
      <w:rFonts w:ascii="Cambria" w:eastAsia="Times New Roman" w:hAnsi="Cambria" w:cs="Times New Roman"/>
      <w:b/>
      <w:bCs/>
      <w:sz w:val="28"/>
      <w:szCs w:val="28"/>
      <w:lang w:val="en-US"/>
    </w:rPr>
  </w:style>
  <w:style w:type="character" w:customStyle="1" w:styleId="Heading1Char21">
    <w:name w:val="Heading 1 Char21"/>
    <w:uiPriority w:val="9"/>
    <w:rsid w:val="0015016A"/>
    <w:rPr>
      <w:rFonts w:ascii="Cambria" w:eastAsia="Times New Roman" w:hAnsi="Cambria" w:cs="Times New Roman"/>
      <w:b/>
      <w:bCs/>
      <w:sz w:val="28"/>
      <w:szCs w:val="28"/>
      <w:lang w:val="en-US"/>
    </w:rPr>
  </w:style>
  <w:style w:type="character" w:customStyle="1" w:styleId="Heading1Char22">
    <w:name w:val="Heading 1 Char22"/>
    <w:uiPriority w:val="9"/>
    <w:rsid w:val="0015016A"/>
    <w:rPr>
      <w:rFonts w:ascii="Cambria" w:eastAsia="Times New Roman" w:hAnsi="Cambria" w:cs="Times New Roman"/>
      <w:b/>
      <w:bCs/>
      <w:sz w:val="28"/>
      <w:szCs w:val="28"/>
      <w:lang w:val="en-US"/>
    </w:rPr>
  </w:style>
  <w:style w:type="character" w:customStyle="1" w:styleId="Heading2Char14">
    <w:name w:val="Heading 2 Char14"/>
    <w:uiPriority w:val="9"/>
    <w:rsid w:val="0015016A"/>
    <w:rPr>
      <w:rFonts w:ascii="Cambria" w:eastAsia="Times New Roman" w:hAnsi="Cambria" w:cs="Times New Roman"/>
      <w:sz w:val="26"/>
      <w:szCs w:val="26"/>
      <w:lang w:val="en-US"/>
    </w:rPr>
  </w:style>
  <w:style w:type="character" w:customStyle="1" w:styleId="Heading3Char9">
    <w:name w:val="Heading 3 Char9"/>
    <w:uiPriority w:val="9"/>
    <w:rsid w:val="0015016A"/>
    <w:rPr>
      <w:rFonts w:ascii="Cambria" w:eastAsia="Times New Roman" w:hAnsi="Cambria" w:cs="Times New Roman"/>
      <w:b/>
      <w:bCs/>
      <w:lang w:val="en-US"/>
    </w:rPr>
  </w:style>
  <w:style w:type="character" w:customStyle="1" w:styleId="Heading1Char23">
    <w:name w:val="Heading 1 Char23"/>
    <w:uiPriority w:val="9"/>
    <w:rsid w:val="0015016A"/>
    <w:rPr>
      <w:rFonts w:ascii="Cambria" w:eastAsia="Times New Roman" w:hAnsi="Cambria" w:cs="Times New Roman"/>
      <w:b/>
      <w:bCs/>
      <w:sz w:val="28"/>
      <w:szCs w:val="28"/>
      <w:lang w:val="en-US"/>
    </w:rPr>
  </w:style>
  <w:style w:type="character" w:customStyle="1" w:styleId="Heading2Char15">
    <w:name w:val="Heading 2 Char15"/>
    <w:uiPriority w:val="9"/>
    <w:rsid w:val="0015016A"/>
    <w:rPr>
      <w:rFonts w:ascii="Cambria" w:eastAsia="Times New Roman" w:hAnsi="Cambria" w:cs="Times New Roman"/>
      <w:sz w:val="26"/>
      <w:szCs w:val="26"/>
      <w:lang w:val="en-US"/>
    </w:rPr>
  </w:style>
  <w:style w:type="character" w:customStyle="1" w:styleId="Heading3Char10">
    <w:name w:val="Heading 3 Char10"/>
    <w:uiPriority w:val="9"/>
    <w:rsid w:val="0015016A"/>
    <w:rPr>
      <w:rFonts w:ascii="Cambria" w:eastAsia="Times New Roman" w:hAnsi="Cambria" w:cs="Times New Roman"/>
      <w:b/>
      <w:bCs/>
      <w:lang w:val="en-US"/>
    </w:rPr>
  </w:style>
  <w:style w:type="character" w:customStyle="1" w:styleId="CommentTextChar6">
    <w:name w:val="Comment Text Char6"/>
    <w:uiPriority w:val="99"/>
    <w:semiHidden/>
    <w:rsid w:val="0015016A"/>
    <w:rPr>
      <w:rFonts w:ascii="Calibri" w:eastAsia="Times New Roman" w:hAnsi="Calibri" w:cs="Times New Roman"/>
      <w:sz w:val="20"/>
      <w:szCs w:val="20"/>
      <w:lang w:val="en-US"/>
    </w:rPr>
  </w:style>
  <w:style w:type="paragraph" w:customStyle="1" w:styleId="TableParagraph6">
    <w:name w:val="Table Paragraph6"/>
    <w:basedOn w:val="Normal"/>
    <w:uiPriority w:val="1"/>
    <w:qFormat/>
    <w:rsid w:val="0015016A"/>
    <w:pPr>
      <w:widowControl w:val="0"/>
    </w:pPr>
    <w:rPr>
      <w:rFonts w:eastAsia="Calibri"/>
    </w:rPr>
  </w:style>
  <w:style w:type="character" w:customStyle="1" w:styleId="Heading1Char24">
    <w:name w:val="Heading 1 Char24"/>
    <w:uiPriority w:val="9"/>
    <w:rsid w:val="0015016A"/>
    <w:rPr>
      <w:rFonts w:ascii="Cambria" w:eastAsia="Times New Roman" w:hAnsi="Cambria" w:cs="Times New Roman"/>
      <w:b/>
      <w:bCs/>
      <w:sz w:val="28"/>
      <w:szCs w:val="28"/>
      <w:lang w:val="en-US" w:eastAsia="en-US"/>
    </w:rPr>
  </w:style>
  <w:style w:type="character" w:customStyle="1" w:styleId="Heading2Char16">
    <w:name w:val="Heading 2 Char16"/>
    <w:uiPriority w:val="9"/>
    <w:rsid w:val="0015016A"/>
    <w:rPr>
      <w:rFonts w:ascii="Cambria" w:eastAsia="Times New Roman" w:hAnsi="Cambria" w:cs="Times New Roman"/>
      <w:sz w:val="26"/>
      <w:szCs w:val="26"/>
      <w:lang w:val="en-US" w:eastAsia="en-US"/>
    </w:rPr>
  </w:style>
  <w:style w:type="character" w:customStyle="1" w:styleId="Heading3Char11">
    <w:name w:val="Heading 3 Char11"/>
    <w:uiPriority w:val="9"/>
    <w:rsid w:val="0015016A"/>
    <w:rPr>
      <w:rFonts w:ascii="Cambria" w:eastAsia="Times New Roman" w:hAnsi="Cambria" w:cs="Times New Roman"/>
      <w:b/>
      <w:bCs/>
      <w:lang w:val="en-US" w:eastAsia="en-US"/>
    </w:rPr>
  </w:style>
  <w:style w:type="character" w:customStyle="1" w:styleId="Heading4Char8">
    <w:name w:val="Heading 4 Char8"/>
    <w:uiPriority w:val="9"/>
    <w:semiHidden/>
    <w:rsid w:val="0015016A"/>
    <w:rPr>
      <w:rFonts w:ascii="Cambria" w:eastAsia="Times New Roman" w:hAnsi="Cambria" w:cs="Times New Roman"/>
      <w:b/>
      <w:bCs/>
      <w:i/>
      <w:iCs/>
      <w:lang w:val="en-US" w:eastAsia="en-US"/>
    </w:rPr>
  </w:style>
  <w:style w:type="character" w:customStyle="1" w:styleId="Heading5Char8">
    <w:name w:val="Heading 5 Char8"/>
    <w:uiPriority w:val="9"/>
    <w:semiHidden/>
    <w:rsid w:val="0015016A"/>
    <w:rPr>
      <w:rFonts w:ascii="Cambria" w:eastAsia="Times New Roman" w:hAnsi="Cambria" w:cs="Times New Roman"/>
      <w:b/>
      <w:bCs/>
      <w:color w:val="7F7F7F"/>
      <w:lang w:val="en-US" w:eastAsia="en-US"/>
    </w:rPr>
  </w:style>
  <w:style w:type="character" w:customStyle="1" w:styleId="Heading6Char8">
    <w:name w:val="Heading 6 Char8"/>
    <w:uiPriority w:val="9"/>
    <w:semiHidden/>
    <w:rsid w:val="0015016A"/>
    <w:rPr>
      <w:rFonts w:ascii="Cambria" w:eastAsia="Times New Roman" w:hAnsi="Cambria" w:cs="Times New Roman"/>
      <w:b/>
      <w:bCs/>
      <w:i/>
      <w:iCs/>
      <w:color w:val="7F7F7F"/>
      <w:lang w:val="en-US" w:eastAsia="en-US"/>
    </w:rPr>
  </w:style>
  <w:style w:type="character" w:customStyle="1" w:styleId="Heading7Char8">
    <w:name w:val="Heading 7 Char8"/>
    <w:uiPriority w:val="9"/>
    <w:semiHidden/>
    <w:rsid w:val="0015016A"/>
    <w:rPr>
      <w:rFonts w:ascii="Cambria" w:eastAsia="Times New Roman" w:hAnsi="Cambria" w:cs="Times New Roman"/>
      <w:i/>
      <w:iCs/>
      <w:lang w:val="en-US" w:eastAsia="en-US"/>
    </w:rPr>
  </w:style>
  <w:style w:type="character" w:customStyle="1" w:styleId="Heading8Char8">
    <w:name w:val="Heading 8 Char8"/>
    <w:uiPriority w:val="9"/>
    <w:semiHidden/>
    <w:rsid w:val="0015016A"/>
    <w:rPr>
      <w:rFonts w:ascii="Cambria" w:eastAsia="Times New Roman" w:hAnsi="Cambria" w:cs="Times New Roman"/>
      <w:sz w:val="20"/>
      <w:szCs w:val="20"/>
      <w:lang w:val="en-US" w:eastAsia="en-US"/>
    </w:rPr>
  </w:style>
  <w:style w:type="character" w:customStyle="1" w:styleId="Heading9Char8">
    <w:name w:val="Heading 9 Char8"/>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7">
    <w:name w:val="Comment Text Char7"/>
    <w:uiPriority w:val="99"/>
    <w:semiHidden/>
    <w:rsid w:val="0015016A"/>
    <w:rPr>
      <w:rFonts w:ascii="Calibri" w:eastAsia="Times New Roman" w:hAnsi="Calibri" w:cs="Times New Roman"/>
      <w:sz w:val="20"/>
      <w:szCs w:val="20"/>
      <w:lang w:val="en-US" w:eastAsia="en-US"/>
    </w:rPr>
  </w:style>
  <w:style w:type="paragraph" w:customStyle="1" w:styleId="TableParagraph7">
    <w:name w:val="Table Paragraph7"/>
    <w:basedOn w:val="Normal"/>
    <w:uiPriority w:val="1"/>
    <w:qFormat/>
    <w:rsid w:val="0015016A"/>
    <w:pPr>
      <w:widowControl w:val="0"/>
    </w:pPr>
    <w:rPr>
      <w:rFonts w:eastAsia="Calibri"/>
    </w:rPr>
  </w:style>
  <w:style w:type="character" w:customStyle="1" w:styleId="BalloonTextChar6">
    <w:name w:val="Balloon Text Char6"/>
    <w:uiPriority w:val="99"/>
    <w:semiHidden/>
    <w:rsid w:val="0015016A"/>
    <w:rPr>
      <w:rFonts w:ascii="Segoe UI" w:eastAsia="Times New Roman" w:hAnsi="Segoe UI" w:cs="Segoe UI"/>
      <w:sz w:val="18"/>
      <w:szCs w:val="18"/>
      <w:lang w:val="en-US" w:eastAsia="en-US"/>
    </w:rPr>
  </w:style>
  <w:style w:type="character" w:customStyle="1" w:styleId="HeaderChar6">
    <w:name w:val="Header Char6"/>
    <w:uiPriority w:val="99"/>
    <w:rsid w:val="0015016A"/>
    <w:rPr>
      <w:rFonts w:ascii="Calibri" w:eastAsia="Times New Roman" w:hAnsi="Calibri" w:cs="Times New Roman"/>
      <w:lang w:val="en-US" w:eastAsia="en-US"/>
    </w:rPr>
  </w:style>
  <w:style w:type="character" w:customStyle="1" w:styleId="FooterChar6">
    <w:name w:val="Footer Char6"/>
    <w:uiPriority w:val="99"/>
    <w:rsid w:val="0015016A"/>
    <w:rPr>
      <w:rFonts w:ascii="Calibri" w:eastAsia="Times New Roman" w:hAnsi="Calibri" w:cs="Times New Roman"/>
      <w:lang w:val="en-US" w:eastAsia="en-US"/>
    </w:rPr>
  </w:style>
  <w:style w:type="character" w:customStyle="1" w:styleId="TitleChar5">
    <w:name w:val="Title Char5"/>
    <w:uiPriority w:val="10"/>
    <w:rsid w:val="0015016A"/>
    <w:rPr>
      <w:rFonts w:ascii="Cambria" w:eastAsia="Times New Roman" w:hAnsi="Cambria" w:cs="Times New Roman"/>
      <w:spacing w:val="5"/>
      <w:sz w:val="52"/>
      <w:szCs w:val="52"/>
      <w:lang w:val="en-US" w:eastAsia="en-US"/>
    </w:rPr>
  </w:style>
  <w:style w:type="character" w:customStyle="1" w:styleId="SubtitleChar5">
    <w:name w:val="Subtitle Char5"/>
    <w:uiPriority w:val="11"/>
    <w:rsid w:val="0015016A"/>
    <w:rPr>
      <w:rFonts w:ascii="Cambria" w:eastAsia="Times New Roman" w:hAnsi="Cambria" w:cs="Times New Roman"/>
      <w:i/>
      <w:iCs/>
      <w:spacing w:val="13"/>
      <w:sz w:val="24"/>
      <w:szCs w:val="24"/>
      <w:lang w:val="en-US" w:eastAsia="en-US"/>
    </w:rPr>
  </w:style>
  <w:style w:type="character" w:customStyle="1" w:styleId="QuoteChar5">
    <w:name w:val="Quote Char5"/>
    <w:uiPriority w:val="29"/>
    <w:rsid w:val="0015016A"/>
    <w:rPr>
      <w:rFonts w:ascii="Calibri" w:eastAsia="Times New Roman" w:hAnsi="Calibri" w:cs="Times New Roman"/>
      <w:i/>
      <w:iCs/>
      <w:lang w:val="en-US" w:eastAsia="en-US"/>
    </w:rPr>
  </w:style>
  <w:style w:type="character" w:customStyle="1" w:styleId="IntenseQuoteChar5">
    <w:name w:val="Intense Quote Char5"/>
    <w:uiPriority w:val="30"/>
    <w:rsid w:val="0015016A"/>
    <w:rPr>
      <w:rFonts w:ascii="Calibri" w:eastAsia="Times New Roman" w:hAnsi="Calibri" w:cs="Times New Roman"/>
      <w:b/>
      <w:bCs/>
      <w:i/>
      <w:iCs/>
      <w:lang w:val="en-US" w:eastAsia="en-US"/>
    </w:rPr>
  </w:style>
  <w:style w:type="character" w:customStyle="1" w:styleId="NoSpacingChar5">
    <w:name w:val="No Spacing Char5"/>
    <w:uiPriority w:val="1"/>
    <w:rsid w:val="0015016A"/>
    <w:rPr>
      <w:rFonts w:ascii="Calibri" w:eastAsia="Times New Roman" w:hAnsi="Calibri" w:cs="Times New Roman"/>
      <w:lang w:val="en-US" w:eastAsia="en-US"/>
    </w:rPr>
  </w:style>
  <w:style w:type="character" w:customStyle="1" w:styleId="EndnoteTextChar5">
    <w:name w:val="Endnote Text Char5"/>
    <w:uiPriority w:val="99"/>
    <w:semiHidden/>
    <w:rsid w:val="0015016A"/>
    <w:rPr>
      <w:rFonts w:ascii="Calibri" w:eastAsia="Times New Roman" w:hAnsi="Calibri" w:cs="Times New Roman"/>
      <w:sz w:val="20"/>
      <w:szCs w:val="20"/>
      <w:lang w:val="en-US" w:eastAsia="en-US"/>
    </w:rPr>
  </w:style>
  <w:style w:type="character" w:customStyle="1" w:styleId="FootnoteTextChar8">
    <w:name w:val="Footnote Text Char8"/>
    <w:aliases w:val="Footnote Text Char Char Char Char Char17,Footnote Text Char Char Char17,Footnote Text Char Char Char Char Char Char7,Footnote Text Char Char Char Char Char Char Char Char Char7,Footnote Text Char Char Char Char17,Char Char7"/>
    <w:uiPriority w:val="99"/>
    <w:rsid w:val="0015016A"/>
    <w:rPr>
      <w:rFonts w:ascii="Calibri" w:eastAsia="Times New Roman" w:hAnsi="Calibri" w:cs="Times New Roman"/>
      <w:sz w:val="20"/>
      <w:szCs w:val="20"/>
      <w:lang w:val="en-US" w:eastAsia="en-US"/>
    </w:rPr>
  </w:style>
  <w:style w:type="character" w:customStyle="1" w:styleId="CommentSubjectChar5">
    <w:name w:val="Comment Subject Char5"/>
    <w:uiPriority w:val="99"/>
    <w:semiHidden/>
    <w:rsid w:val="0015016A"/>
    <w:rPr>
      <w:rFonts w:ascii="Calibri" w:eastAsia="Times New Roman" w:hAnsi="Calibri" w:cs="Times New Roman"/>
      <w:b/>
      <w:bCs/>
      <w:sz w:val="20"/>
      <w:szCs w:val="20"/>
      <w:lang w:val="en-US" w:eastAsia="en-US"/>
    </w:rPr>
  </w:style>
  <w:style w:type="table" w:customStyle="1" w:styleId="LightList-Accent115">
    <w:name w:val="Light List - Accent 11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5">
    <w:name w:val="Plain Text Char5"/>
    <w:uiPriority w:val="99"/>
    <w:semiHidden/>
    <w:rsid w:val="0015016A"/>
    <w:rPr>
      <w:rFonts w:ascii="Calibri" w:eastAsia="Calibri" w:hAnsi="Calibri" w:cs="Times New Roman"/>
      <w:lang w:val="nb-NO" w:eastAsia="en-US"/>
    </w:rPr>
  </w:style>
  <w:style w:type="character" w:customStyle="1" w:styleId="BodyTextChar5">
    <w:name w:val="Body Text Char5"/>
    <w:uiPriority w:val="99"/>
    <w:rsid w:val="0015016A"/>
    <w:rPr>
      <w:rFonts w:ascii="Arial" w:eastAsia="Times New Roman" w:hAnsi="Arial" w:cs="Times New Roman"/>
      <w:sz w:val="20"/>
      <w:szCs w:val="20"/>
      <w:lang w:eastAsia="nl-NL"/>
    </w:rPr>
  </w:style>
  <w:style w:type="paragraph" w:customStyle="1" w:styleId="NoSpacing13">
    <w:name w:val="No Spacing13"/>
    <w:basedOn w:val="Normal"/>
    <w:uiPriority w:val="1"/>
    <w:qFormat/>
    <w:rsid w:val="0015016A"/>
    <w:rPr>
      <w:rFonts w:ascii="Arial" w:hAnsi="Arial"/>
      <w:sz w:val="20"/>
      <w:szCs w:val="20"/>
      <w:lang w:val="en-GB" w:eastAsia="nl-NL"/>
    </w:rPr>
  </w:style>
  <w:style w:type="table" w:customStyle="1" w:styleId="TableGrid35">
    <w:name w:val="Table Grid3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
    <w:name w:val="GS1_Table_Text3"/>
    <w:basedOn w:val="Normal"/>
    <w:rsid w:val="0015016A"/>
    <w:pPr>
      <w:spacing w:before="60" w:after="60"/>
    </w:pPr>
    <w:rPr>
      <w:rFonts w:ascii="Arial" w:hAnsi="Arial"/>
      <w:sz w:val="18"/>
      <w:szCs w:val="24"/>
      <w:lang w:val="en-GB"/>
    </w:rPr>
  </w:style>
  <w:style w:type="paragraph" w:customStyle="1" w:styleId="GS1TableHeading3">
    <w:name w:val="GS1_Table_Heading3"/>
    <w:basedOn w:val="Normal"/>
    <w:rsid w:val="0015016A"/>
    <w:pPr>
      <w:keepNext/>
      <w:spacing w:before="60" w:after="60"/>
    </w:pPr>
    <w:rPr>
      <w:rFonts w:ascii="Arial" w:hAnsi="Arial"/>
      <w:b/>
      <w:bCs/>
      <w:color w:val="FFFFFF"/>
      <w:sz w:val="18"/>
      <w:szCs w:val="24"/>
      <w:lang w:val="en-GB"/>
    </w:rPr>
  </w:style>
  <w:style w:type="character" w:customStyle="1" w:styleId="CommentSubjectChar14">
    <w:name w:val="Comment Subject Char14"/>
    <w:uiPriority w:val="99"/>
    <w:semiHidden/>
    <w:rsid w:val="0015016A"/>
    <w:rPr>
      <w:rFonts w:ascii="Calibri" w:eastAsia="Times New Roman" w:hAnsi="Calibri" w:cs="Times New Roman"/>
      <w:b/>
      <w:bCs/>
      <w:sz w:val="20"/>
      <w:szCs w:val="20"/>
      <w:lang w:val="en-US" w:eastAsia="en-US"/>
    </w:rPr>
  </w:style>
  <w:style w:type="table" w:customStyle="1" w:styleId="LightList-Accent1115">
    <w:name w:val="Light List - Accent 111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
    <w:name w:val="Table Paragraph15"/>
    <w:basedOn w:val="Normal"/>
    <w:uiPriority w:val="1"/>
    <w:qFormat/>
    <w:rsid w:val="0015016A"/>
    <w:pPr>
      <w:widowControl w:val="0"/>
    </w:pPr>
    <w:rPr>
      <w:rFonts w:eastAsia="Calibri"/>
    </w:rPr>
  </w:style>
  <w:style w:type="table" w:customStyle="1" w:styleId="TableGrid315">
    <w:name w:val="Table Grid31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
    <w:name w:val="Table Paragraph24"/>
    <w:basedOn w:val="Normal"/>
    <w:uiPriority w:val="1"/>
    <w:qFormat/>
    <w:rsid w:val="0015016A"/>
    <w:pPr>
      <w:widowControl w:val="0"/>
    </w:pPr>
    <w:rPr>
      <w:rFonts w:eastAsia="Calibri"/>
    </w:rPr>
  </w:style>
  <w:style w:type="character" w:customStyle="1" w:styleId="Heading1Char25">
    <w:name w:val="Heading 1 Char25"/>
    <w:uiPriority w:val="9"/>
    <w:rsid w:val="0015016A"/>
    <w:rPr>
      <w:rFonts w:ascii="Cambria" w:eastAsia="Times New Roman" w:hAnsi="Cambria" w:cs="Times New Roman"/>
      <w:b/>
      <w:bCs/>
      <w:sz w:val="28"/>
      <w:szCs w:val="28"/>
      <w:lang w:val="en-US" w:eastAsia="en-US"/>
    </w:rPr>
  </w:style>
  <w:style w:type="character" w:customStyle="1" w:styleId="Heading2Char17">
    <w:name w:val="Heading 2 Char17"/>
    <w:uiPriority w:val="9"/>
    <w:rsid w:val="0015016A"/>
    <w:rPr>
      <w:rFonts w:ascii="Cambria" w:eastAsia="Times New Roman" w:hAnsi="Cambria" w:cs="Times New Roman"/>
      <w:sz w:val="26"/>
      <w:szCs w:val="26"/>
      <w:lang w:val="en-US" w:eastAsia="en-US"/>
    </w:rPr>
  </w:style>
  <w:style w:type="character" w:customStyle="1" w:styleId="Heading3Char12">
    <w:name w:val="Heading 3 Char12"/>
    <w:uiPriority w:val="9"/>
    <w:rsid w:val="0015016A"/>
    <w:rPr>
      <w:rFonts w:ascii="Cambria" w:eastAsia="Times New Roman" w:hAnsi="Cambria" w:cs="Times New Roman"/>
      <w:b/>
      <w:bCs/>
      <w:lang w:val="en-US" w:eastAsia="en-US"/>
    </w:rPr>
  </w:style>
  <w:style w:type="character" w:customStyle="1" w:styleId="Heading4Char9">
    <w:name w:val="Heading 4 Char9"/>
    <w:uiPriority w:val="9"/>
    <w:semiHidden/>
    <w:rsid w:val="0015016A"/>
    <w:rPr>
      <w:rFonts w:ascii="Cambria" w:eastAsia="Times New Roman" w:hAnsi="Cambria" w:cs="Times New Roman"/>
      <w:b/>
      <w:bCs/>
      <w:i/>
      <w:iCs/>
      <w:lang w:val="en-US" w:eastAsia="en-US"/>
    </w:rPr>
  </w:style>
  <w:style w:type="character" w:customStyle="1" w:styleId="Heading5Char9">
    <w:name w:val="Heading 5 Char9"/>
    <w:uiPriority w:val="9"/>
    <w:semiHidden/>
    <w:rsid w:val="0015016A"/>
    <w:rPr>
      <w:rFonts w:ascii="Cambria" w:eastAsia="Times New Roman" w:hAnsi="Cambria" w:cs="Times New Roman"/>
      <w:b/>
      <w:bCs/>
      <w:color w:val="7F7F7F"/>
      <w:lang w:val="en-US" w:eastAsia="en-US"/>
    </w:rPr>
  </w:style>
  <w:style w:type="character" w:customStyle="1" w:styleId="Heading6Char9">
    <w:name w:val="Heading 6 Char9"/>
    <w:uiPriority w:val="9"/>
    <w:semiHidden/>
    <w:rsid w:val="0015016A"/>
    <w:rPr>
      <w:rFonts w:ascii="Cambria" w:eastAsia="Times New Roman" w:hAnsi="Cambria" w:cs="Times New Roman"/>
      <w:b/>
      <w:bCs/>
      <w:i/>
      <w:iCs/>
      <w:color w:val="7F7F7F"/>
      <w:lang w:val="en-US" w:eastAsia="en-US"/>
    </w:rPr>
  </w:style>
  <w:style w:type="character" w:customStyle="1" w:styleId="Heading7Char9">
    <w:name w:val="Heading 7 Char9"/>
    <w:uiPriority w:val="9"/>
    <w:semiHidden/>
    <w:rsid w:val="0015016A"/>
    <w:rPr>
      <w:rFonts w:ascii="Cambria" w:eastAsia="Times New Roman" w:hAnsi="Cambria" w:cs="Times New Roman"/>
      <w:i/>
      <w:iCs/>
      <w:lang w:val="en-US" w:eastAsia="en-US"/>
    </w:rPr>
  </w:style>
  <w:style w:type="character" w:customStyle="1" w:styleId="Heading8Char9">
    <w:name w:val="Heading 8 Char9"/>
    <w:uiPriority w:val="9"/>
    <w:semiHidden/>
    <w:rsid w:val="0015016A"/>
    <w:rPr>
      <w:rFonts w:ascii="Cambria" w:eastAsia="Times New Roman" w:hAnsi="Cambria" w:cs="Times New Roman"/>
      <w:sz w:val="20"/>
      <w:szCs w:val="20"/>
      <w:lang w:val="en-US" w:eastAsia="en-US"/>
    </w:rPr>
  </w:style>
  <w:style w:type="character" w:customStyle="1" w:styleId="Heading9Char9">
    <w:name w:val="Heading 9 Char9"/>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8">
    <w:name w:val="Comment Text Char8"/>
    <w:uiPriority w:val="99"/>
    <w:semiHidden/>
    <w:rsid w:val="0015016A"/>
    <w:rPr>
      <w:rFonts w:ascii="Calibri" w:eastAsia="Times New Roman" w:hAnsi="Calibri" w:cs="Times New Roman"/>
      <w:sz w:val="20"/>
      <w:szCs w:val="20"/>
      <w:lang w:val="en-US" w:eastAsia="en-US"/>
    </w:rPr>
  </w:style>
  <w:style w:type="paragraph" w:customStyle="1" w:styleId="TableParagraph8">
    <w:name w:val="Table Paragraph8"/>
    <w:basedOn w:val="Normal"/>
    <w:uiPriority w:val="1"/>
    <w:qFormat/>
    <w:rsid w:val="0015016A"/>
    <w:pPr>
      <w:widowControl w:val="0"/>
    </w:pPr>
    <w:rPr>
      <w:rFonts w:eastAsia="Calibri"/>
    </w:rPr>
  </w:style>
  <w:style w:type="character" w:customStyle="1" w:styleId="BalloonTextChar7">
    <w:name w:val="Balloon Text Char7"/>
    <w:uiPriority w:val="99"/>
    <w:semiHidden/>
    <w:rsid w:val="0015016A"/>
    <w:rPr>
      <w:rFonts w:ascii="Segoe UI" w:eastAsia="Times New Roman" w:hAnsi="Segoe UI" w:cs="Segoe UI"/>
      <w:sz w:val="18"/>
      <w:szCs w:val="18"/>
      <w:lang w:val="en-US" w:eastAsia="en-US"/>
    </w:rPr>
  </w:style>
  <w:style w:type="character" w:customStyle="1" w:styleId="HeaderChar7">
    <w:name w:val="Header Char7"/>
    <w:uiPriority w:val="99"/>
    <w:rsid w:val="0015016A"/>
    <w:rPr>
      <w:rFonts w:ascii="Calibri" w:eastAsia="Times New Roman" w:hAnsi="Calibri" w:cs="Times New Roman"/>
      <w:lang w:val="en-US" w:eastAsia="en-US"/>
    </w:rPr>
  </w:style>
  <w:style w:type="character" w:customStyle="1" w:styleId="FooterChar7">
    <w:name w:val="Footer Char7"/>
    <w:uiPriority w:val="99"/>
    <w:rsid w:val="0015016A"/>
    <w:rPr>
      <w:rFonts w:ascii="Calibri" w:eastAsia="Times New Roman" w:hAnsi="Calibri" w:cs="Times New Roman"/>
      <w:lang w:val="en-US" w:eastAsia="en-US"/>
    </w:rPr>
  </w:style>
  <w:style w:type="character" w:customStyle="1" w:styleId="TitleChar6">
    <w:name w:val="Title Char6"/>
    <w:uiPriority w:val="10"/>
    <w:rsid w:val="0015016A"/>
    <w:rPr>
      <w:rFonts w:ascii="Cambria" w:eastAsia="Times New Roman" w:hAnsi="Cambria" w:cs="Times New Roman"/>
      <w:spacing w:val="5"/>
      <w:sz w:val="52"/>
      <w:szCs w:val="52"/>
      <w:lang w:val="en-US" w:eastAsia="en-US"/>
    </w:rPr>
  </w:style>
  <w:style w:type="character" w:customStyle="1" w:styleId="SubtitleChar6">
    <w:name w:val="Subtitle Char6"/>
    <w:uiPriority w:val="11"/>
    <w:rsid w:val="0015016A"/>
    <w:rPr>
      <w:rFonts w:ascii="Cambria" w:eastAsia="Times New Roman" w:hAnsi="Cambria" w:cs="Times New Roman"/>
      <w:i/>
      <w:iCs/>
      <w:spacing w:val="13"/>
      <w:sz w:val="24"/>
      <w:szCs w:val="24"/>
      <w:lang w:val="en-US" w:eastAsia="en-US"/>
    </w:rPr>
  </w:style>
  <w:style w:type="character" w:customStyle="1" w:styleId="QuoteChar6">
    <w:name w:val="Quote Char6"/>
    <w:uiPriority w:val="29"/>
    <w:rsid w:val="0015016A"/>
    <w:rPr>
      <w:rFonts w:ascii="Calibri" w:eastAsia="Times New Roman" w:hAnsi="Calibri" w:cs="Times New Roman"/>
      <w:i/>
      <w:iCs/>
      <w:lang w:val="en-US" w:eastAsia="en-US"/>
    </w:rPr>
  </w:style>
  <w:style w:type="character" w:customStyle="1" w:styleId="IntenseQuoteChar6">
    <w:name w:val="Intense Quote Char6"/>
    <w:uiPriority w:val="30"/>
    <w:rsid w:val="0015016A"/>
    <w:rPr>
      <w:rFonts w:ascii="Calibri" w:eastAsia="Times New Roman" w:hAnsi="Calibri" w:cs="Times New Roman"/>
      <w:b/>
      <w:bCs/>
      <w:i/>
      <w:iCs/>
      <w:lang w:val="en-US" w:eastAsia="en-US"/>
    </w:rPr>
  </w:style>
  <w:style w:type="character" w:customStyle="1" w:styleId="NoSpacingChar6">
    <w:name w:val="No Spacing Char6"/>
    <w:uiPriority w:val="1"/>
    <w:rsid w:val="0015016A"/>
    <w:rPr>
      <w:rFonts w:ascii="Calibri" w:eastAsia="Times New Roman" w:hAnsi="Calibri" w:cs="Times New Roman"/>
      <w:lang w:val="en-US" w:eastAsia="en-US"/>
    </w:rPr>
  </w:style>
  <w:style w:type="character" w:customStyle="1" w:styleId="EndnoteTextChar6">
    <w:name w:val="Endnote Text Char6"/>
    <w:uiPriority w:val="99"/>
    <w:semiHidden/>
    <w:rsid w:val="0015016A"/>
    <w:rPr>
      <w:rFonts w:ascii="Calibri" w:eastAsia="Times New Roman" w:hAnsi="Calibri" w:cs="Times New Roman"/>
      <w:sz w:val="20"/>
      <w:szCs w:val="20"/>
      <w:lang w:val="en-US" w:eastAsia="en-US"/>
    </w:rPr>
  </w:style>
  <w:style w:type="character" w:customStyle="1" w:styleId="FootnoteTextChar9">
    <w:name w:val="Footnote Text Char9"/>
    <w:aliases w:val="Footnote Text Char Char Char Char Char18,Footnote Text Char Char Char18,Footnote Text Char Char Char Char Char Char8,Footnote Text Char Char Char Char Char Char Char Char Char8,Footnote Text Char Char Char Char18,Char Char8"/>
    <w:uiPriority w:val="99"/>
    <w:rsid w:val="0015016A"/>
    <w:rPr>
      <w:rFonts w:ascii="Calibri" w:eastAsia="Times New Roman" w:hAnsi="Calibri" w:cs="Times New Roman"/>
      <w:sz w:val="20"/>
      <w:szCs w:val="20"/>
      <w:lang w:val="en-US" w:eastAsia="en-US"/>
    </w:rPr>
  </w:style>
  <w:style w:type="character" w:customStyle="1" w:styleId="CommentSubjectChar6">
    <w:name w:val="Comment Subject Char6"/>
    <w:uiPriority w:val="99"/>
    <w:semiHidden/>
    <w:rsid w:val="0015016A"/>
    <w:rPr>
      <w:rFonts w:ascii="Calibri" w:eastAsia="Times New Roman" w:hAnsi="Calibri" w:cs="Times New Roman"/>
      <w:b/>
      <w:bCs/>
      <w:sz w:val="20"/>
      <w:szCs w:val="20"/>
      <w:lang w:val="en-US" w:eastAsia="en-US"/>
    </w:rPr>
  </w:style>
  <w:style w:type="table" w:customStyle="1" w:styleId="LightList-Accent116">
    <w:name w:val="Light List - Accent 116"/>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6">
    <w:name w:val="Plain Text Char6"/>
    <w:uiPriority w:val="99"/>
    <w:semiHidden/>
    <w:rsid w:val="0015016A"/>
    <w:rPr>
      <w:rFonts w:ascii="Calibri" w:eastAsia="Calibri" w:hAnsi="Calibri" w:cs="Times New Roman"/>
      <w:lang w:val="nb-NO" w:eastAsia="en-US"/>
    </w:rPr>
  </w:style>
  <w:style w:type="character" w:customStyle="1" w:styleId="BodyTextChar6">
    <w:name w:val="Body Text Char6"/>
    <w:uiPriority w:val="99"/>
    <w:rsid w:val="0015016A"/>
    <w:rPr>
      <w:rFonts w:ascii="Arial" w:eastAsia="Times New Roman" w:hAnsi="Arial" w:cs="Times New Roman"/>
      <w:sz w:val="20"/>
      <w:szCs w:val="20"/>
      <w:lang w:eastAsia="nl-NL"/>
    </w:rPr>
  </w:style>
  <w:style w:type="paragraph" w:customStyle="1" w:styleId="NoSpacing14">
    <w:name w:val="No Spacing14"/>
    <w:basedOn w:val="Normal"/>
    <w:uiPriority w:val="1"/>
    <w:qFormat/>
    <w:rsid w:val="0015016A"/>
    <w:rPr>
      <w:rFonts w:ascii="Arial" w:hAnsi="Arial"/>
      <w:sz w:val="20"/>
      <w:szCs w:val="20"/>
      <w:lang w:val="en-GB" w:eastAsia="nl-NL"/>
    </w:rPr>
  </w:style>
  <w:style w:type="table" w:customStyle="1" w:styleId="TableGrid36">
    <w:name w:val="Table Grid36"/>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
    <w:name w:val="GS1_Table_Text4"/>
    <w:basedOn w:val="Normal"/>
    <w:rsid w:val="0015016A"/>
    <w:pPr>
      <w:spacing w:before="60" w:after="60"/>
    </w:pPr>
    <w:rPr>
      <w:rFonts w:ascii="Arial" w:hAnsi="Arial"/>
      <w:sz w:val="18"/>
      <w:szCs w:val="24"/>
      <w:lang w:val="en-GB"/>
    </w:rPr>
  </w:style>
  <w:style w:type="paragraph" w:customStyle="1" w:styleId="GS1TableHeading4">
    <w:name w:val="GS1_Table_Heading4"/>
    <w:basedOn w:val="Normal"/>
    <w:rsid w:val="0015016A"/>
    <w:pPr>
      <w:keepNext/>
      <w:spacing w:before="60" w:after="60"/>
    </w:pPr>
    <w:rPr>
      <w:rFonts w:ascii="Arial" w:hAnsi="Arial"/>
      <w:b/>
      <w:bCs/>
      <w:color w:val="FFFFFF"/>
      <w:sz w:val="18"/>
      <w:szCs w:val="24"/>
      <w:lang w:val="en-GB"/>
    </w:rPr>
  </w:style>
  <w:style w:type="character" w:customStyle="1" w:styleId="CommentSubjectChar15">
    <w:name w:val="Comment Subject Char15"/>
    <w:uiPriority w:val="99"/>
    <w:semiHidden/>
    <w:rsid w:val="0015016A"/>
    <w:rPr>
      <w:rFonts w:ascii="Calibri" w:eastAsia="Times New Roman" w:hAnsi="Calibri" w:cs="Times New Roman"/>
      <w:b/>
      <w:bCs/>
      <w:sz w:val="20"/>
      <w:szCs w:val="20"/>
      <w:lang w:val="en-US" w:eastAsia="en-US"/>
    </w:rPr>
  </w:style>
  <w:style w:type="table" w:customStyle="1" w:styleId="LightList-Accent1116">
    <w:name w:val="Light List - Accent 1116"/>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
    <w:name w:val="Table Paragraph16"/>
    <w:basedOn w:val="Normal"/>
    <w:uiPriority w:val="1"/>
    <w:qFormat/>
    <w:rsid w:val="0015016A"/>
    <w:pPr>
      <w:widowControl w:val="0"/>
    </w:pPr>
    <w:rPr>
      <w:rFonts w:eastAsia="Calibri"/>
    </w:rPr>
  </w:style>
  <w:style w:type="table" w:customStyle="1" w:styleId="TableGrid316">
    <w:name w:val="Table Grid316"/>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
    <w:name w:val="Table Paragraph25"/>
    <w:basedOn w:val="Normal"/>
    <w:uiPriority w:val="1"/>
    <w:qFormat/>
    <w:rsid w:val="0015016A"/>
    <w:pPr>
      <w:widowControl w:val="0"/>
    </w:pPr>
    <w:rPr>
      <w:rFonts w:eastAsia="Calibri"/>
    </w:rPr>
  </w:style>
  <w:style w:type="character" w:customStyle="1" w:styleId="Heading1Char26">
    <w:name w:val="Heading 1 Char26"/>
    <w:uiPriority w:val="9"/>
    <w:rsid w:val="0015016A"/>
    <w:rPr>
      <w:rFonts w:ascii="Cambria" w:eastAsia="Times New Roman" w:hAnsi="Cambria" w:cs="Times New Roman"/>
      <w:b/>
      <w:bCs/>
      <w:sz w:val="28"/>
      <w:szCs w:val="28"/>
      <w:lang w:val="en-US"/>
    </w:rPr>
  </w:style>
  <w:style w:type="character" w:customStyle="1" w:styleId="Heading2Char18">
    <w:name w:val="Heading 2 Char18"/>
    <w:uiPriority w:val="9"/>
    <w:rsid w:val="0015016A"/>
    <w:rPr>
      <w:rFonts w:ascii="Cambria" w:eastAsia="Times New Roman" w:hAnsi="Cambria" w:cs="Times New Roman"/>
      <w:sz w:val="26"/>
      <w:szCs w:val="26"/>
      <w:lang w:val="en-US"/>
    </w:rPr>
  </w:style>
  <w:style w:type="character" w:customStyle="1" w:styleId="Heading3Char13">
    <w:name w:val="Heading 3 Char13"/>
    <w:uiPriority w:val="9"/>
    <w:rsid w:val="0015016A"/>
    <w:rPr>
      <w:rFonts w:ascii="Cambria" w:eastAsia="Times New Roman" w:hAnsi="Cambria" w:cs="Times New Roman"/>
      <w:b/>
      <w:bCs/>
      <w:lang w:val="en-US"/>
    </w:rPr>
  </w:style>
  <w:style w:type="character" w:customStyle="1" w:styleId="Heading4Char10">
    <w:name w:val="Heading 4 Char10"/>
    <w:uiPriority w:val="9"/>
    <w:semiHidden/>
    <w:rsid w:val="0015016A"/>
    <w:rPr>
      <w:rFonts w:ascii="Cambria" w:eastAsia="Times New Roman" w:hAnsi="Cambria" w:cs="Times New Roman"/>
      <w:b/>
      <w:bCs/>
      <w:i/>
      <w:iCs/>
      <w:lang w:val="en-US"/>
    </w:rPr>
  </w:style>
  <w:style w:type="character" w:customStyle="1" w:styleId="Heading5Char10">
    <w:name w:val="Heading 5 Char10"/>
    <w:uiPriority w:val="9"/>
    <w:semiHidden/>
    <w:rsid w:val="0015016A"/>
    <w:rPr>
      <w:rFonts w:ascii="Cambria" w:eastAsia="Times New Roman" w:hAnsi="Cambria" w:cs="Times New Roman"/>
      <w:b/>
      <w:bCs/>
      <w:color w:val="7F7F7F"/>
      <w:lang w:val="en-US"/>
    </w:rPr>
  </w:style>
  <w:style w:type="character" w:customStyle="1" w:styleId="Heading6Char10">
    <w:name w:val="Heading 6 Char10"/>
    <w:uiPriority w:val="9"/>
    <w:semiHidden/>
    <w:rsid w:val="0015016A"/>
    <w:rPr>
      <w:rFonts w:ascii="Cambria" w:eastAsia="Times New Roman" w:hAnsi="Cambria" w:cs="Times New Roman"/>
      <w:b/>
      <w:bCs/>
      <w:i/>
      <w:iCs/>
      <w:color w:val="7F7F7F"/>
      <w:lang w:val="en-US"/>
    </w:rPr>
  </w:style>
  <w:style w:type="character" w:customStyle="1" w:styleId="Heading7Char10">
    <w:name w:val="Heading 7 Char10"/>
    <w:uiPriority w:val="9"/>
    <w:semiHidden/>
    <w:rsid w:val="0015016A"/>
    <w:rPr>
      <w:rFonts w:ascii="Cambria" w:eastAsia="Times New Roman" w:hAnsi="Cambria" w:cs="Times New Roman"/>
      <w:i/>
      <w:iCs/>
      <w:lang w:val="en-US"/>
    </w:rPr>
  </w:style>
  <w:style w:type="character" w:customStyle="1" w:styleId="Heading8Char10">
    <w:name w:val="Heading 8 Char10"/>
    <w:uiPriority w:val="9"/>
    <w:semiHidden/>
    <w:rsid w:val="0015016A"/>
    <w:rPr>
      <w:rFonts w:ascii="Cambria" w:eastAsia="Times New Roman" w:hAnsi="Cambria" w:cs="Times New Roman"/>
      <w:sz w:val="20"/>
      <w:szCs w:val="20"/>
      <w:lang w:val="en-US"/>
    </w:rPr>
  </w:style>
  <w:style w:type="character" w:customStyle="1" w:styleId="Heading9Char10">
    <w:name w:val="Heading 9 Char10"/>
    <w:uiPriority w:val="9"/>
    <w:semiHidden/>
    <w:rsid w:val="0015016A"/>
    <w:rPr>
      <w:rFonts w:ascii="Cambria" w:eastAsia="Times New Roman" w:hAnsi="Cambria" w:cs="Times New Roman"/>
      <w:i/>
      <w:iCs/>
      <w:spacing w:val="5"/>
      <w:sz w:val="20"/>
      <w:szCs w:val="20"/>
      <w:lang w:val="en-US"/>
    </w:rPr>
  </w:style>
  <w:style w:type="character" w:customStyle="1" w:styleId="HeaderChar8">
    <w:name w:val="Header Char8"/>
    <w:uiPriority w:val="99"/>
    <w:rsid w:val="0015016A"/>
    <w:rPr>
      <w:rFonts w:ascii="Calibri" w:eastAsia="Times New Roman" w:hAnsi="Calibri" w:cs="Times New Roman"/>
      <w:lang w:val="en-US"/>
    </w:rPr>
  </w:style>
  <w:style w:type="character" w:customStyle="1" w:styleId="FooterChar8">
    <w:name w:val="Footer Char8"/>
    <w:uiPriority w:val="99"/>
    <w:rsid w:val="0015016A"/>
    <w:rPr>
      <w:rFonts w:ascii="Calibri" w:eastAsia="Times New Roman" w:hAnsi="Calibri" w:cs="Times New Roman"/>
      <w:lang w:val="en-US"/>
    </w:rPr>
  </w:style>
  <w:style w:type="character" w:customStyle="1" w:styleId="BalloonTextChar8">
    <w:name w:val="Balloon Text Char8"/>
    <w:uiPriority w:val="99"/>
    <w:semiHidden/>
    <w:rsid w:val="0015016A"/>
    <w:rPr>
      <w:rFonts w:ascii="Tahoma" w:eastAsia="Times New Roman" w:hAnsi="Tahoma" w:cs="Tahoma"/>
      <w:sz w:val="16"/>
      <w:szCs w:val="16"/>
      <w:lang w:val="en-US"/>
    </w:rPr>
  </w:style>
  <w:style w:type="character" w:customStyle="1" w:styleId="TitleChar7">
    <w:name w:val="Title Char7"/>
    <w:uiPriority w:val="10"/>
    <w:rsid w:val="0015016A"/>
    <w:rPr>
      <w:rFonts w:ascii="Cambria" w:eastAsia="Times New Roman" w:hAnsi="Cambria" w:cs="Times New Roman"/>
      <w:spacing w:val="5"/>
      <w:sz w:val="52"/>
      <w:szCs w:val="52"/>
      <w:lang w:val="en-US"/>
    </w:rPr>
  </w:style>
  <w:style w:type="character" w:customStyle="1" w:styleId="SubtitleChar7">
    <w:name w:val="Subtitle Char7"/>
    <w:uiPriority w:val="11"/>
    <w:rsid w:val="0015016A"/>
    <w:rPr>
      <w:rFonts w:ascii="Cambria" w:eastAsia="Times New Roman" w:hAnsi="Cambria" w:cs="Times New Roman"/>
      <w:i/>
      <w:iCs/>
      <w:spacing w:val="13"/>
      <w:sz w:val="24"/>
      <w:szCs w:val="24"/>
      <w:lang w:val="en-US"/>
    </w:rPr>
  </w:style>
  <w:style w:type="character" w:customStyle="1" w:styleId="QuoteChar7">
    <w:name w:val="Quote Char7"/>
    <w:uiPriority w:val="29"/>
    <w:rsid w:val="0015016A"/>
    <w:rPr>
      <w:rFonts w:ascii="Calibri" w:eastAsia="Times New Roman" w:hAnsi="Calibri" w:cs="Times New Roman"/>
      <w:i/>
      <w:iCs/>
      <w:lang w:val="en-US"/>
    </w:rPr>
  </w:style>
  <w:style w:type="character" w:customStyle="1" w:styleId="IntenseQuoteChar7">
    <w:name w:val="Intense Quote Char7"/>
    <w:uiPriority w:val="30"/>
    <w:rsid w:val="0015016A"/>
    <w:rPr>
      <w:rFonts w:ascii="Calibri" w:eastAsia="Times New Roman" w:hAnsi="Calibri" w:cs="Times New Roman"/>
      <w:b/>
      <w:bCs/>
      <w:i/>
      <w:iCs/>
      <w:lang w:val="en-US"/>
    </w:rPr>
  </w:style>
  <w:style w:type="character" w:customStyle="1" w:styleId="NoSpacingChar7">
    <w:name w:val="No Spacing Char7"/>
    <w:uiPriority w:val="1"/>
    <w:rsid w:val="0015016A"/>
    <w:rPr>
      <w:rFonts w:ascii="Calibri" w:eastAsia="Times New Roman" w:hAnsi="Calibri" w:cs="Times New Roman"/>
      <w:lang w:val="en-US"/>
    </w:rPr>
  </w:style>
  <w:style w:type="character" w:customStyle="1" w:styleId="EndnoteTextChar7">
    <w:name w:val="Endnote Text Char7"/>
    <w:uiPriority w:val="99"/>
    <w:semiHidden/>
    <w:rsid w:val="0015016A"/>
    <w:rPr>
      <w:rFonts w:ascii="Calibri" w:eastAsia="Times New Roman" w:hAnsi="Calibri" w:cs="Times New Roman"/>
      <w:sz w:val="20"/>
      <w:szCs w:val="20"/>
      <w:lang w:val="en-US"/>
    </w:rPr>
  </w:style>
  <w:style w:type="character" w:customStyle="1" w:styleId="FootnoteTextChar10">
    <w:name w:val="Footnote Text Char10"/>
    <w:aliases w:val="Footnote Text Char Char Char Char Char19,Footnote Text Char Char Char19,Footnote Text Char Char Char Char Char Char9,Footnote Text Char Char Char Char Char Char Char Char Char9,Footnote Text Char Char Char Char19,Char Char9"/>
    <w:uiPriority w:val="99"/>
    <w:rsid w:val="0015016A"/>
    <w:rPr>
      <w:rFonts w:ascii="Calibri" w:eastAsia="Times New Roman" w:hAnsi="Calibri" w:cs="Times New Roman"/>
      <w:sz w:val="20"/>
      <w:szCs w:val="20"/>
      <w:lang w:val="en-US"/>
    </w:rPr>
  </w:style>
  <w:style w:type="character" w:customStyle="1" w:styleId="CommentTextChar9">
    <w:name w:val="Comment Text Char9"/>
    <w:uiPriority w:val="99"/>
    <w:semiHidden/>
    <w:rsid w:val="0015016A"/>
    <w:rPr>
      <w:rFonts w:ascii="Calibri" w:eastAsia="Times New Roman" w:hAnsi="Calibri" w:cs="Times New Roman"/>
      <w:sz w:val="20"/>
      <w:szCs w:val="20"/>
      <w:lang w:val="en-US"/>
    </w:rPr>
  </w:style>
  <w:style w:type="character" w:customStyle="1" w:styleId="CommentSubjectChar7">
    <w:name w:val="Comment Subject Char7"/>
    <w:uiPriority w:val="99"/>
    <w:semiHidden/>
    <w:rsid w:val="0015016A"/>
    <w:rPr>
      <w:rFonts w:ascii="Calibri" w:eastAsia="Times New Roman" w:hAnsi="Calibri" w:cs="Times New Roman"/>
      <w:b/>
      <w:bCs/>
      <w:sz w:val="20"/>
      <w:szCs w:val="20"/>
      <w:lang w:val="en-US"/>
    </w:rPr>
  </w:style>
  <w:style w:type="table" w:customStyle="1" w:styleId="LightList-Accent117">
    <w:name w:val="Light List - Accent 117"/>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7">
    <w:name w:val="Plain Text Char7"/>
    <w:uiPriority w:val="99"/>
    <w:semiHidden/>
    <w:rsid w:val="0015016A"/>
    <w:rPr>
      <w:rFonts w:ascii="Calibri" w:eastAsia="Calibri" w:hAnsi="Calibri" w:cs="Times New Roman"/>
      <w:lang w:val="nb-NO"/>
    </w:rPr>
  </w:style>
  <w:style w:type="paragraph" w:customStyle="1" w:styleId="TableParagraph9">
    <w:name w:val="Table Paragraph9"/>
    <w:basedOn w:val="Normal"/>
    <w:uiPriority w:val="1"/>
    <w:qFormat/>
    <w:rsid w:val="0015016A"/>
    <w:pPr>
      <w:widowControl w:val="0"/>
    </w:pPr>
    <w:rPr>
      <w:rFonts w:eastAsia="Calibri"/>
    </w:rPr>
  </w:style>
  <w:style w:type="character" w:customStyle="1" w:styleId="BodyTextChar7">
    <w:name w:val="Body Text Char7"/>
    <w:uiPriority w:val="99"/>
    <w:rsid w:val="0015016A"/>
    <w:rPr>
      <w:rFonts w:ascii="Arial" w:eastAsia="Times New Roman" w:hAnsi="Arial" w:cs="Times New Roman"/>
      <w:sz w:val="20"/>
      <w:szCs w:val="20"/>
      <w:lang w:eastAsia="nl-NL"/>
    </w:rPr>
  </w:style>
  <w:style w:type="table" w:customStyle="1" w:styleId="TableGrid37">
    <w:name w:val="Table Grid37"/>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
    <w:name w:val="Light List - Accent 1117"/>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7">
    <w:name w:val="Table Paragraph17"/>
    <w:basedOn w:val="Normal"/>
    <w:uiPriority w:val="1"/>
    <w:qFormat/>
    <w:rsid w:val="0015016A"/>
    <w:pPr>
      <w:widowControl w:val="0"/>
    </w:pPr>
    <w:rPr>
      <w:rFonts w:eastAsia="Calibri"/>
    </w:rPr>
  </w:style>
  <w:style w:type="table" w:customStyle="1" w:styleId="TableGrid317">
    <w:name w:val="Table Grid317"/>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6">
    <w:name w:val="Table Paragraph26"/>
    <w:basedOn w:val="Normal"/>
    <w:uiPriority w:val="1"/>
    <w:qFormat/>
    <w:rsid w:val="0015016A"/>
    <w:pPr>
      <w:widowControl w:val="0"/>
    </w:pPr>
    <w:rPr>
      <w:rFonts w:eastAsia="Calibri"/>
    </w:rPr>
  </w:style>
  <w:style w:type="table" w:customStyle="1" w:styleId="LightList-Accent11112">
    <w:name w:val="Light List - Accent 11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2">
    <w:name w:val="Table Paragraph112"/>
    <w:basedOn w:val="Normal"/>
    <w:uiPriority w:val="1"/>
    <w:qFormat/>
    <w:rsid w:val="0015016A"/>
    <w:pPr>
      <w:widowControl w:val="0"/>
    </w:pPr>
    <w:rPr>
      <w:rFonts w:eastAsia="Calibri"/>
    </w:rPr>
  </w:style>
  <w:style w:type="table" w:customStyle="1" w:styleId="TableGrid3112">
    <w:name w:val="Table Grid31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
    <w:name w:val="Light List - Accent 112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2">
    <w:name w:val="Table Paragraph32"/>
    <w:basedOn w:val="Normal"/>
    <w:uiPriority w:val="1"/>
    <w:qFormat/>
    <w:rsid w:val="0015016A"/>
    <w:pPr>
      <w:widowControl w:val="0"/>
    </w:pPr>
    <w:rPr>
      <w:rFonts w:eastAsia="Calibri"/>
    </w:rPr>
  </w:style>
  <w:style w:type="table" w:customStyle="1" w:styleId="TableGrid322">
    <w:name w:val="Table Grid32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
    <w:name w:val="Light List - Accent 1112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2">
    <w:name w:val="Table Paragraph122"/>
    <w:basedOn w:val="Normal"/>
    <w:uiPriority w:val="1"/>
    <w:qFormat/>
    <w:rsid w:val="0015016A"/>
    <w:pPr>
      <w:widowControl w:val="0"/>
    </w:pPr>
    <w:rPr>
      <w:rFonts w:eastAsia="Calibri"/>
    </w:rPr>
  </w:style>
  <w:style w:type="table" w:customStyle="1" w:styleId="TableGrid3122">
    <w:name w:val="Table Grid312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2">
    <w:name w:val="Table Paragraph212"/>
    <w:basedOn w:val="Normal"/>
    <w:uiPriority w:val="1"/>
    <w:qFormat/>
    <w:rsid w:val="0015016A"/>
    <w:pPr>
      <w:widowControl w:val="0"/>
    </w:pPr>
    <w:rPr>
      <w:rFonts w:eastAsia="Calibri"/>
    </w:rPr>
  </w:style>
  <w:style w:type="table" w:customStyle="1" w:styleId="LightList-Accent1131">
    <w:name w:val="Light List - Accent 113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1">
    <w:name w:val="Table Paragraph41"/>
    <w:basedOn w:val="Normal"/>
    <w:uiPriority w:val="1"/>
    <w:qFormat/>
    <w:rsid w:val="0015016A"/>
    <w:pPr>
      <w:widowControl w:val="0"/>
    </w:pPr>
    <w:rPr>
      <w:rFonts w:eastAsia="Calibri"/>
    </w:rPr>
  </w:style>
  <w:style w:type="table" w:customStyle="1" w:styleId="TableGrid331">
    <w:name w:val="Table Grid33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
    <w:name w:val="Light List - Accent 1113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1">
    <w:name w:val="Table Paragraph131"/>
    <w:basedOn w:val="Normal"/>
    <w:uiPriority w:val="1"/>
    <w:qFormat/>
    <w:rsid w:val="0015016A"/>
    <w:pPr>
      <w:widowControl w:val="0"/>
    </w:pPr>
    <w:rPr>
      <w:rFonts w:eastAsia="Calibri"/>
    </w:rPr>
  </w:style>
  <w:style w:type="table" w:customStyle="1" w:styleId="TableGrid3131">
    <w:name w:val="Table Grid313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1">
    <w:name w:val="Table Paragraph221"/>
    <w:basedOn w:val="Normal"/>
    <w:uiPriority w:val="1"/>
    <w:qFormat/>
    <w:rsid w:val="0015016A"/>
    <w:pPr>
      <w:widowControl w:val="0"/>
    </w:pPr>
    <w:rPr>
      <w:rFonts w:eastAsia="Calibri"/>
    </w:rPr>
  </w:style>
  <w:style w:type="table" w:customStyle="1" w:styleId="LightList-Accent1141">
    <w:name w:val="Light List - Accent 114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1">
    <w:name w:val="Table Paragraph51"/>
    <w:basedOn w:val="Normal"/>
    <w:uiPriority w:val="1"/>
    <w:qFormat/>
    <w:rsid w:val="0015016A"/>
    <w:pPr>
      <w:widowControl w:val="0"/>
    </w:pPr>
    <w:rPr>
      <w:rFonts w:eastAsia="Calibri"/>
    </w:rPr>
  </w:style>
  <w:style w:type="table" w:customStyle="1" w:styleId="TableGrid341">
    <w:name w:val="Table Grid34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
    <w:name w:val="Light List - Accent 1114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1">
    <w:name w:val="Table Paragraph141"/>
    <w:basedOn w:val="Normal"/>
    <w:uiPriority w:val="1"/>
    <w:qFormat/>
    <w:rsid w:val="0015016A"/>
    <w:pPr>
      <w:widowControl w:val="0"/>
    </w:pPr>
    <w:rPr>
      <w:rFonts w:eastAsia="Calibri"/>
    </w:rPr>
  </w:style>
  <w:style w:type="table" w:customStyle="1" w:styleId="TableGrid3141">
    <w:name w:val="Table Grid314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1">
    <w:name w:val="Table Paragraph231"/>
    <w:basedOn w:val="Normal"/>
    <w:uiPriority w:val="1"/>
    <w:qFormat/>
    <w:rsid w:val="0015016A"/>
    <w:pPr>
      <w:widowControl w:val="0"/>
    </w:pPr>
    <w:rPr>
      <w:rFonts w:eastAsia="Calibri"/>
    </w:rPr>
  </w:style>
  <w:style w:type="table" w:customStyle="1" w:styleId="LightList-Accent111111">
    <w:name w:val="Light List - Accent 111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1">
    <w:name w:val="Table Paragraph1111"/>
    <w:basedOn w:val="Normal"/>
    <w:uiPriority w:val="1"/>
    <w:qFormat/>
    <w:rsid w:val="0015016A"/>
    <w:pPr>
      <w:widowControl w:val="0"/>
    </w:pPr>
    <w:rPr>
      <w:rFonts w:eastAsia="Calibri"/>
    </w:rPr>
  </w:style>
  <w:style w:type="table" w:customStyle="1" w:styleId="TableGrid31111">
    <w:name w:val="Table Grid311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
    <w:name w:val="Light List - Accent 112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1">
    <w:name w:val="Table Paragraph311"/>
    <w:basedOn w:val="Normal"/>
    <w:uiPriority w:val="1"/>
    <w:qFormat/>
    <w:rsid w:val="0015016A"/>
    <w:pPr>
      <w:widowControl w:val="0"/>
    </w:pPr>
    <w:rPr>
      <w:rFonts w:eastAsia="Calibri"/>
    </w:rPr>
  </w:style>
  <w:style w:type="table" w:customStyle="1" w:styleId="TableGrid3211">
    <w:name w:val="Table Grid32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
    <w:name w:val="Light List - Accent 1112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1">
    <w:name w:val="Table Paragraph1211"/>
    <w:basedOn w:val="Normal"/>
    <w:uiPriority w:val="1"/>
    <w:qFormat/>
    <w:rsid w:val="0015016A"/>
    <w:pPr>
      <w:widowControl w:val="0"/>
    </w:pPr>
    <w:rPr>
      <w:rFonts w:eastAsia="Calibri"/>
    </w:rPr>
  </w:style>
  <w:style w:type="table" w:customStyle="1" w:styleId="TableGrid31211">
    <w:name w:val="Table Grid312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1">
    <w:name w:val="Table Paragraph2111"/>
    <w:basedOn w:val="Normal"/>
    <w:uiPriority w:val="1"/>
    <w:qFormat/>
    <w:rsid w:val="0015016A"/>
    <w:pPr>
      <w:widowControl w:val="0"/>
    </w:pPr>
    <w:rPr>
      <w:rFonts w:eastAsia="Calibri"/>
    </w:rPr>
  </w:style>
  <w:style w:type="paragraph" w:customStyle="1" w:styleId="TableParagraph61">
    <w:name w:val="Table Paragraph61"/>
    <w:basedOn w:val="Normal"/>
    <w:uiPriority w:val="1"/>
    <w:qFormat/>
    <w:rsid w:val="0015016A"/>
    <w:pPr>
      <w:widowControl w:val="0"/>
    </w:pPr>
    <w:rPr>
      <w:rFonts w:eastAsia="Calibri"/>
    </w:rPr>
  </w:style>
  <w:style w:type="paragraph" w:customStyle="1" w:styleId="TableParagraph71">
    <w:name w:val="Table Paragraph71"/>
    <w:basedOn w:val="Normal"/>
    <w:uiPriority w:val="1"/>
    <w:qFormat/>
    <w:rsid w:val="0015016A"/>
    <w:pPr>
      <w:widowControl w:val="0"/>
    </w:pPr>
    <w:rPr>
      <w:rFonts w:eastAsia="Calibri"/>
    </w:rPr>
  </w:style>
  <w:style w:type="table" w:customStyle="1" w:styleId="LightList-Accent1151">
    <w:name w:val="Light List - Accent 115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
    <w:name w:val="Table Grid35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
    <w:name w:val="Light List - Accent 1115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1">
    <w:name w:val="Table Paragraph151"/>
    <w:basedOn w:val="Normal"/>
    <w:uiPriority w:val="1"/>
    <w:qFormat/>
    <w:rsid w:val="0015016A"/>
    <w:pPr>
      <w:widowControl w:val="0"/>
    </w:pPr>
    <w:rPr>
      <w:rFonts w:eastAsia="Calibri"/>
    </w:rPr>
  </w:style>
  <w:style w:type="table" w:customStyle="1" w:styleId="TableGrid3151">
    <w:name w:val="Table Grid315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1">
    <w:name w:val="Table Paragraph241"/>
    <w:basedOn w:val="Normal"/>
    <w:uiPriority w:val="1"/>
    <w:qFormat/>
    <w:rsid w:val="0015016A"/>
    <w:pPr>
      <w:widowControl w:val="0"/>
    </w:pPr>
    <w:rPr>
      <w:rFonts w:eastAsia="Calibri"/>
    </w:rPr>
  </w:style>
  <w:style w:type="paragraph" w:customStyle="1" w:styleId="TableParagraph81">
    <w:name w:val="Table Paragraph81"/>
    <w:basedOn w:val="Normal"/>
    <w:uiPriority w:val="1"/>
    <w:qFormat/>
    <w:rsid w:val="0015016A"/>
    <w:pPr>
      <w:widowControl w:val="0"/>
    </w:pPr>
    <w:rPr>
      <w:rFonts w:eastAsia="Calibri"/>
    </w:rPr>
  </w:style>
  <w:style w:type="table" w:customStyle="1" w:styleId="LightList-Accent1161">
    <w:name w:val="Light List - Accent 116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
    <w:name w:val="Table Grid36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
    <w:name w:val="Light List - Accent 1116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1">
    <w:name w:val="Table Paragraph161"/>
    <w:basedOn w:val="Normal"/>
    <w:uiPriority w:val="1"/>
    <w:qFormat/>
    <w:rsid w:val="0015016A"/>
    <w:pPr>
      <w:widowControl w:val="0"/>
    </w:pPr>
    <w:rPr>
      <w:rFonts w:eastAsia="Calibri"/>
    </w:rPr>
  </w:style>
  <w:style w:type="table" w:customStyle="1" w:styleId="TableGrid3161">
    <w:name w:val="Table Grid316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1">
    <w:name w:val="Table Paragraph251"/>
    <w:basedOn w:val="Normal"/>
    <w:uiPriority w:val="1"/>
    <w:qFormat/>
    <w:rsid w:val="0015016A"/>
    <w:pPr>
      <w:widowControl w:val="0"/>
    </w:pPr>
    <w:rPr>
      <w:rFonts w:eastAsia="Calibri"/>
    </w:rPr>
  </w:style>
  <w:style w:type="character" w:customStyle="1" w:styleId="Heading1Char27">
    <w:name w:val="Heading 1 Char27"/>
    <w:uiPriority w:val="9"/>
    <w:rsid w:val="0015016A"/>
    <w:rPr>
      <w:rFonts w:ascii="Cambria" w:eastAsia="Times New Roman" w:hAnsi="Cambria" w:cs="Times New Roman"/>
      <w:b/>
      <w:bCs/>
      <w:sz w:val="28"/>
      <w:szCs w:val="28"/>
      <w:lang w:val="en-US"/>
    </w:rPr>
  </w:style>
  <w:style w:type="character" w:customStyle="1" w:styleId="Heading1Char28">
    <w:name w:val="Heading 1 Char28"/>
    <w:uiPriority w:val="9"/>
    <w:rsid w:val="0015016A"/>
    <w:rPr>
      <w:rFonts w:ascii="Cambria" w:eastAsia="Times New Roman" w:hAnsi="Cambria" w:cs="Times New Roman"/>
      <w:b/>
      <w:bCs/>
      <w:sz w:val="28"/>
      <w:szCs w:val="28"/>
      <w:lang w:val="en-US"/>
    </w:rPr>
  </w:style>
  <w:style w:type="character" w:customStyle="1" w:styleId="Heading2Char19">
    <w:name w:val="Heading 2 Char19"/>
    <w:uiPriority w:val="9"/>
    <w:rsid w:val="0015016A"/>
    <w:rPr>
      <w:rFonts w:ascii="Cambria" w:eastAsia="Times New Roman" w:hAnsi="Cambria" w:cs="Times New Roman"/>
      <w:sz w:val="26"/>
      <w:szCs w:val="26"/>
      <w:lang w:val="en-US"/>
    </w:rPr>
  </w:style>
  <w:style w:type="character" w:customStyle="1" w:styleId="Heading1Char29">
    <w:name w:val="Heading 1 Char29"/>
    <w:uiPriority w:val="9"/>
    <w:rsid w:val="0015016A"/>
    <w:rPr>
      <w:rFonts w:ascii="Cambria" w:eastAsia="Times New Roman" w:hAnsi="Cambria" w:cs="Times New Roman"/>
      <w:b/>
      <w:bCs/>
      <w:sz w:val="28"/>
      <w:szCs w:val="28"/>
      <w:lang w:val="en-US"/>
    </w:rPr>
  </w:style>
  <w:style w:type="character" w:customStyle="1" w:styleId="Heading2Char20">
    <w:name w:val="Heading 2 Char20"/>
    <w:uiPriority w:val="9"/>
    <w:rsid w:val="0015016A"/>
    <w:rPr>
      <w:rFonts w:ascii="Cambria" w:eastAsia="Times New Roman" w:hAnsi="Cambria" w:cs="Times New Roman"/>
      <w:sz w:val="26"/>
      <w:szCs w:val="26"/>
      <w:lang w:val="en-US"/>
    </w:rPr>
  </w:style>
  <w:style w:type="character" w:customStyle="1" w:styleId="Heading3Char14">
    <w:name w:val="Heading 3 Char14"/>
    <w:uiPriority w:val="9"/>
    <w:rsid w:val="0015016A"/>
    <w:rPr>
      <w:rFonts w:ascii="Cambria" w:eastAsia="Times New Roman" w:hAnsi="Cambria" w:cs="Times New Roman"/>
      <w:b/>
      <w:bCs/>
      <w:lang w:val="en-US"/>
    </w:rPr>
  </w:style>
  <w:style w:type="character" w:customStyle="1" w:styleId="Heading4Char11">
    <w:name w:val="Heading 4 Char11"/>
    <w:uiPriority w:val="9"/>
    <w:semiHidden/>
    <w:rsid w:val="0015016A"/>
    <w:rPr>
      <w:rFonts w:ascii="Cambria" w:eastAsia="Times New Roman" w:hAnsi="Cambria" w:cs="Times New Roman"/>
      <w:b/>
      <w:bCs/>
      <w:i/>
      <w:iCs/>
      <w:lang w:val="en-US"/>
    </w:rPr>
  </w:style>
  <w:style w:type="character" w:customStyle="1" w:styleId="Heading5Char11">
    <w:name w:val="Heading 5 Char11"/>
    <w:uiPriority w:val="9"/>
    <w:semiHidden/>
    <w:rsid w:val="0015016A"/>
    <w:rPr>
      <w:rFonts w:ascii="Cambria" w:eastAsia="Times New Roman" w:hAnsi="Cambria" w:cs="Times New Roman"/>
      <w:b/>
      <w:bCs/>
      <w:color w:val="7F7F7F"/>
      <w:lang w:val="en-US"/>
    </w:rPr>
  </w:style>
  <w:style w:type="character" w:customStyle="1" w:styleId="Heading6Char11">
    <w:name w:val="Heading 6 Char11"/>
    <w:uiPriority w:val="9"/>
    <w:semiHidden/>
    <w:rsid w:val="0015016A"/>
    <w:rPr>
      <w:rFonts w:ascii="Cambria" w:eastAsia="Times New Roman" w:hAnsi="Cambria" w:cs="Times New Roman"/>
      <w:b/>
      <w:bCs/>
      <w:i/>
      <w:iCs/>
      <w:color w:val="7F7F7F"/>
      <w:lang w:val="en-US"/>
    </w:rPr>
  </w:style>
  <w:style w:type="character" w:customStyle="1" w:styleId="Heading7Char11">
    <w:name w:val="Heading 7 Char11"/>
    <w:uiPriority w:val="9"/>
    <w:semiHidden/>
    <w:rsid w:val="0015016A"/>
    <w:rPr>
      <w:rFonts w:ascii="Cambria" w:eastAsia="Times New Roman" w:hAnsi="Cambria" w:cs="Times New Roman"/>
      <w:i/>
      <w:iCs/>
      <w:lang w:val="en-US"/>
    </w:rPr>
  </w:style>
  <w:style w:type="character" w:customStyle="1" w:styleId="Heading8Char11">
    <w:name w:val="Heading 8 Char11"/>
    <w:uiPriority w:val="9"/>
    <w:semiHidden/>
    <w:rsid w:val="0015016A"/>
    <w:rPr>
      <w:rFonts w:ascii="Cambria" w:eastAsia="Times New Roman" w:hAnsi="Cambria" w:cs="Times New Roman"/>
      <w:sz w:val="20"/>
      <w:szCs w:val="20"/>
      <w:lang w:val="en-US"/>
    </w:rPr>
  </w:style>
  <w:style w:type="character" w:customStyle="1" w:styleId="Heading9Char11">
    <w:name w:val="Heading 9 Char11"/>
    <w:uiPriority w:val="9"/>
    <w:semiHidden/>
    <w:rsid w:val="0015016A"/>
    <w:rPr>
      <w:rFonts w:ascii="Cambria" w:eastAsia="Times New Roman" w:hAnsi="Cambria" w:cs="Times New Roman"/>
      <w:i/>
      <w:iCs/>
      <w:spacing w:val="5"/>
      <w:sz w:val="20"/>
      <w:szCs w:val="20"/>
      <w:lang w:val="en-US"/>
    </w:rPr>
  </w:style>
  <w:style w:type="character" w:customStyle="1" w:styleId="HeaderChar9">
    <w:name w:val="Header Char9"/>
    <w:basedOn w:val="DefaultParagraphFont"/>
    <w:uiPriority w:val="99"/>
    <w:rsid w:val="0015016A"/>
  </w:style>
  <w:style w:type="character" w:customStyle="1" w:styleId="FooterChar9">
    <w:name w:val="Footer Char9"/>
    <w:basedOn w:val="DefaultParagraphFont"/>
    <w:uiPriority w:val="99"/>
    <w:rsid w:val="0015016A"/>
  </w:style>
  <w:style w:type="character" w:customStyle="1" w:styleId="apple-converted-space4">
    <w:name w:val="apple-converted-space4"/>
    <w:basedOn w:val="DefaultParagraphFont"/>
    <w:rsid w:val="0015016A"/>
  </w:style>
  <w:style w:type="character" w:customStyle="1" w:styleId="BalloonTextChar9">
    <w:name w:val="Balloon Text Char9"/>
    <w:uiPriority w:val="99"/>
    <w:semiHidden/>
    <w:rsid w:val="0015016A"/>
    <w:rPr>
      <w:rFonts w:ascii="Tahoma" w:eastAsia="Times New Roman" w:hAnsi="Tahoma" w:cs="Tahoma"/>
      <w:sz w:val="16"/>
      <w:szCs w:val="16"/>
      <w:lang w:val="en-US"/>
    </w:rPr>
  </w:style>
  <w:style w:type="character" w:customStyle="1" w:styleId="TitleChar8">
    <w:name w:val="Title Char8"/>
    <w:uiPriority w:val="10"/>
    <w:rsid w:val="0015016A"/>
    <w:rPr>
      <w:rFonts w:ascii="Cambria" w:eastAsia="Times New Roman" w:hAnsi="Cambria" w:cs="Times New Roman"/>
      <w:spacing w:val="5"/>
      <w:sz w:val="52"/>
      <w:szCs w:val="52"/>
      <w:lang w:val="en-US"/>
    </w:rPr>
  </w:style>
  <w:style w:type="character" w:customStyle="1" w:styleId="SubtitleChar8">
    <w:name w:val="Subtitle Char8"/>
    <w:uiPriority w:val="11"/>
    <w:rsid w:val="0015016A"/>
    <w:rPr>
      <w:rFonts w:ascii="Cambria" w:eastAsia="Times New Roman" w:hAnsi="Cambria" w:cs="Times New Roman"/>
      <w:i/>
      <w:iCs/>
      <w:spacing w:val="13"/>
      <w:sz w:val="24"/>
      <w:szCs w:val="24"/>
      <w:lang w:val="en-US"/>
    </w:rPr>
  </w:style>
  <w:style w:type="character" w:customStyle="1" w:styleId="QuoteChar8">
    <w:name w:val="Quote Char8"/>
    <w:uiPriority w:val="29"/>
    <w:rsid w:val="0015016A"/>
    <w:rPr>
      <w:rFonts w:ascii="Calibri" w:eastAsia="Times New Roman" w:hAnsi="Calibri" w:cs="Times New Roman"/>
      <w:i/>
      <w:iCs/>
      <w:lang w:val="en-US"/>
    </w:rPr>
  </w:style>
  <w:style w:type="character" w:customStyle="1" w:styleId="IntenseQuoteChar8">
    <w:name w:val="Intense Quote Char8"/>
    <w:uiPriority w:val="30"/>
    <w:rsid w:val="0015016A"/>
    <w:rPr>
      <w:rFonts w:ascii="Calibri" w:eastAsia="Times New Roman" w:hAnsi="Calibri" w:cs="Times New Roman"/>
      <w:b/>
      <w:bCs/>
      <w:i/>
      <w:iCs/>
      <w:lang w:val="en-US"/>
    </w:rPr>
  </w:style>
  <w:style w:type="character" w:customStyle="1" w:styleId="NoSpacingChar8">
    <w:name w:val="No Spacing Char8"/>
    <w:uiPriority w:val="1"/>
    <w:rsid w:val="0015016A"/>
    <w:rPr>
      <w:rFonts w:ascii="Calibri" w:eastAsia="Times New Roman" w:hAnsi="Calibri" w:cs="Times New Roman"/>
      <w:lang w:val="en-US"/>
    </w:rPr>
  </w:style>
  <w:style w:type="character" w:customStyle="1" w:styleId="EndnoteTextChar8">
    <w:name w:val="Endnote Text Char8"/>
    <w:uiPriority w:val="99"/>
    <w:semiHidden/>
    <w:rsid w:val="0015016A"/>
    <w:rPr>
      <w:rFonts w:ascii="Calibri" w:eastAsia="Times New Roman" w:hAnsi="Calibri" w:cs="Times New Roman"/>
      <w:sz w:val="20"/>
      <w:szCs w:val="20"/>
      <w:lang w:val="en-US"/>
    </w:rPr>
  </w:style>
  <w:style w:type="character" w:customStyle="1" w:styleId="FootnoteTextChar13">
    <w:name w:val="Footnote Text Char13"/>
    <w:aliases w:val="Footnote Text Char Char Char Char Char110,Footnote Text Char Char Char110,Footnote Text Char Char Char Char Char Char10,Footnote Text Char Char Char Char Char Char Char Char Char10,Footnote Text Char Char Char Char110,Char Char10"/>
    <w:uiPriority w:val="99"/>
    <w:rsid w:val="0015016A"/>
    <w:rPr>
      <w:rFonts w:ascii="Calibri" w:eastAsia="Times New Roman" w:hAnsi="Calibri" w:cs="Times New Roman"/>
      <w:sz w:val="20"/>
      <w:szCs w:val="20"/>
      <w:lang w:val="en-US"/>
    </w:rPr>
  </w:style>
  <w:style w:type="character" w:customStyle="1" w:styleId="CommentTextChar10">
    <w:name w:val="Comment Text Char10"/>
    <w:uiPriority w:val="99"/>
    <w:semiHidden/>
    <w:rsid w:val="0015016A"/>
    <w:rPr>
      <w:rFonts w:ascii="Calibri" w:eastAsia="Times New Roman" w:hAnsi="Calibri" w:cs="Times New Roman"/>
      <w:sz w:val="20"/>
      <w:szCs w:val="20"/>
      <w:lang w:val="en-US"/>
    </w:rPr>
  </w:style>
  <w:style w:type="character" w:customStyle="1" w:styleId="CommentSubjectChar8">
    <w:name w:val="Comment Subject Char8"/>
    <w:uiPriority w:val="99"/>
    <w:semiHidden/>
    <w:rsid w:val="0015016A"/>
    <w:rPr>
      <w:rFonts w:ascii="Calibri" w:eastAsia="Times New Roman" w:hAnsi="Calibri" w:cs="Times New Roman"/>
      <w:b/>
      <w:bCs/>
      <w:sz w:val="20"/>
      <w:szCs w:val="20"/>
      <w:lang w:val="en-US"/>
    </w:rPr>
  </w:style>
  <w:style w:type="table" w:customStyle="1" w:styleId="LightList-Accent118">
    <w:name w:val="Light List - Accent 118"/>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8">
    <w:name w:val="Plain Text Char8"/>
    <w:uiPriority w:val="99"/>
    <w:semiHidden/>
    <w:rsid w:val="0015016A"/>
    <w:rPr>
      <w:rFonts w:ascii="Calibri" w:eastAsia="Calibri" w:hAnsi="Calibri" w:cs="Times New Roman"/>
      <w:lang w:val="nb-NO"/>
    </w:rPr>
  </w:style>
  <w:style w:type="paragraph" w:customStyle="1" w:styleId="TableParagraph10">
    <w:name w:val="Table Paragraph10"/>
    <w:basedOn w:val="Normal"/>
    <w:uiPriority w:val="1"/>
    <w:qFormat/>
    <w:rsid w:val="0015016A"/>
    <w:pPr>
      <w:widowControl w:val="0"/>
    </w:pPr>
    <w:rPr>
      <w:rFonts w:eastAsia="Calibri"/>
    </w:rPr>
  </w:style>
  <w:style w:type="character" w:customStyle="1" w:styleId="BodyTextChar8">
    <w:name w:val="Body Text Char8"/>
    <w:uiPriority w:val="99"/>
    <w:rsid w:val="0015016A"/>
    <w:rPr>
      <w:rFonts w:ascii="Arial" w:eastAsia="Times New Roman" w:hAnsi="Arial" w:cs="Times New Roman"/>
      <w:sz w:val="20"/>
      <w:szCs w:val="20"/>
      <w:lang w:eastAsia="nl-NL"/>
    </w:rPr>
  </w:style>
  <w:style w:type="paragraph" w:customStyle="1" w:styleId="NoSpacing15">
    <w:name w:val="No Spacing15"/>
    <w:basedOn w:val="Normal"/>
    <w:uiPriority w:val="1"/>
    <w:qFormat/>
    <w:rsid w:val="0015016A"/>
    <w:rPr>
      <w:rFonts w:ascii="Arial" w:hAnsi="Arial"/>
      <w:sz w:val="20"/>
      <w:szCs w:val="20"/>
      <w:lang w:val="en-GB" w:eastAsia="nl-NL"/>
    </w:rPr>
  </w:style>
  <w:style w:type="table" w:customStyle="1" w:styleId="TableGrid38">
    <w:name w:val="Table Grid38"/>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5">
    <w:name w:val="GS1_Table_Text5"/>
    <w:basedOn w:val="Normal"/>
    <w:rsid w:val="0015016A"/>
    <w:pPr>
      <w:spacing w:before="60" w:after="60"/>
    </w:pPr>
    <w:rPr>
      <w:rFonts w:ascii="Arial" w:hAnsi="Arial"/>
      <w:sz w:val="18"/>
      <w:szCs w:val="24"/>
      <w:lang w:val="en-GB"/>
    </w:rPr>
  </w:style>
  <w:style w:type="paragraph" w:customStyle="1" w:styleId="GS1TableHeading5">
    <w:name w:val="GS1_Table_Heading5"/>
    <w:basedOn w:val="Normal"/>
    <w:rsid w:val="0015016A"/>
    <w:pPr>
      <w:keepNext/>
      <w:spacing w:before="60" w:after="60"/>
    </w:pPr>
    <w:rPr>
      <w:rFonts w:ascii="Arial" w:hAnsi="Arial"/>
      <w:b/>
      <w:bCs/>
      <w:color w:val="FFFFFF"/>
      <w:sz w:val="18"/>
      <w:szCs w:val="24"/>
      <w:lang w:val="en-GB"/>
    </w:rPr>
  </w:style>
  <w:style w:type="character" w:customStyle="1" w:styleId="CommentSubjectChar16">
    <w:name w:val="Comment Subject Char16"/>
    <w:uiPriority w:val="99"/>
    <w:semiHidden/>
    <w:rsid w:val="0015016A"/>
    <w:rPr>
      <w:rFonts w:ascii="Calibri" w:eastAsia="Times New Roman" w:hAnsi="Calibri" w:cs="Times New Roman"/>
      <w:b/>
      <w:bCs/>
      <w:sz w:val="20"/>
      <w:szCs w:val="20"/>
      <w:lang w:val="en-US"/>
    </w:rPr>
  </w:style>
  <w:style w:type="table" w:customStyle="1" w:styleId="LightList-Accent1118">
    <w:name w:val="Light List - Accent 1118"/>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8">
    <w:name w:val="Table Paragraph18"/>
    <w:basedOn w:val="Normal"/>
    <w:uiPriority w:val="1"/>
    <w:qFormat/>
    <w:rsid w:val="0015016A"/>
    <w:pPr>
      <w:widowControl w:val="0"/>
    </w:pPr>
    <w:rPr>
      <w:rFonts w:eastAsia="Calibri"/>
    </w:rPr>
  </w:style>
  <w:style w:type="table" w:customStyle="1" w:styleId="TableGrid318">
    <w:name w:val="Table Grid318"/>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7">
    <w:name w:val="Table Paragraph27"/>
    <w:basedOn w:val="Normal"/>
    <w:uiPriority w:val="1"/>
    <w:qFormat/>
    <w:rsid w:val="0015016A"/>
    <w:pPr>
      <w:widowControl w:val="0"/>
    </w:pPr>
    <w:rPr>
      <w:rFonts w:eastAsia="Calibri"/>
    </w:rPr>
  </w:style>
  <w:style w:type="character" w:customStyle="1" w:styleId="CommentSubjectChar112">
    <w:name w:val="Comment Subject Char112"/>
    <w:uiPriority w:val="99"/>
    <w:semiHidden/>
    <w:rsid w:val="0015016A"/>
    <w:rPr>
      <w:rFonts w:ascii="Calibri" w:eastAsia="Times New Roman" w:hAnsi="Calibri" w:cs="Times New Roman"/>
      <w:b/>
      <w:bCs/>
      <w:sz w:val="20"/>
      <w:szCs w:val="20"/>
      <w:lang w:val="en-US"/>
    </w:rPr>
  </w:style>
  <w:style w:type="table" w:customStyle="1" w:styleId="LightList-Accent11113">
    <w:name w:val="Light List - Accent 11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3">
    <w:name w:val="Table Paragraph113"/>
    <w:basedOn w:val="Normal"/>
    <w:uiPriority w:val="1"/>
    <w:qFormat/>
    <w:rsid w:val="0015016A"/>
    <w:pPr>
      <w:widowControl w:val="0"/>
    </w:pPr>
    <w:rPr>
      <w:rFonts w:eastAsia="Calibri"/>
    </w:rPr>
  </w:style>
  <w:style w:type="table" w:customStyle="1" w:styleId="TableGrid3113">
    <w:name w:val="Table Grid31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2">
    <w:name w:val="Comment Subject Char22"/>
    <w:uiPriority w:val="99"/>
    <w:semiHidden/>
    <w:rsid w:val="0015016A"/>
    <w:rPr>
      <w:rFonts w:ascii="Calibri" w:eastAsia="Times New Roman" w:hAnsi="Calibri" w:cs="Times New Roman"/>
      <w:b/>
      <w:bCs/>
      <w:sz w:val="20"/>
      <w:szCs w:val="20"/>
      <w:lang w:val="en-US"/>
    </w:rPr>
  </w:style>
  <w:style w:type="table" w:customStyle="1" w:styleId="LightList-Accent1123">
    <w:name w:val="Light List - Accent 112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3">
    <w:name w:val="Table Paragraph33"/>
    <w:basedOn w:val="Normal"/>
    <w:uiPriority w:val="1"/>
    <w:qFormat/>
    <w:rsid w:val="0015016A"/>
    <w:pPr>
      <w:widowControl w:val="0"/>
    </w:pPr>
    <w:rPr>
      <w:rFonts w:eastAsia="Calibri"/>
    </w:rPr>
  </w:style>
  <w:style w:type="paragraph" w:customStyle="1" w:styleId="NoSpacing112">
    <w:name w:val="No Spacing112"/>
    <w:basedOn w:val="Normal"/>
    <w:uiPriority w:val="1"/>
    <w:qFormat/>
    <w:rsid w:val="0015016A"/>
    <w:rPr>
      <w:rFonts w:ascii="Arial" w:hAnsi="Arial"/>
      <w:sz w:val="20"/>
      <w:szCs w:val="20"/>
      <w:lang w:val="en-GB" w:eastAsia="nl-NL"/>
    </w:rPr>
  </w:style>
  <w:style w:type="table" w:customStyle="1" w:styleId="TableGrid323">
    <w:name w:val="Table Grid32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2">
    <w:name w:val="GS1_Table_Text12"/>
    <w:basedOn w:val="Normal"/>
    <w:rsid w:val="0015016A"/>
    <w:pPr>
      <w:spacing w:before="60" w:after="60"/>
    </w:pPr>
    <w:rPr>
      <w:rFonts w:ascii="Arial" w:hAnsi="Arial"/>
      <w:sz w:val="18"/>
      <w:szCs w:val="24"/>
      <w:lang w:val="en-GB"/>
    </w:rPr>
  </w:style>
  <w:style w:type="paragraph" w:customStyle="1" w:styleId="GS1TableHeading12">
    <w:name w:val="GS1_Table_Heading12"/>
    <w:basedOn w:val="Normal"/>
    <w:rsid w:val="0015016A"/>
    <w:pPr>
      <w:keepNext/>
      <w:spacing w:before="60" w:after="60"/>
    </w:pPr>
    <w:rPr>
      <w:rFonts w:ascii="Arial" w:hAnsi="Arial"/>
      <w:b/>
      <w:bCs/>
      <w:color w:val="FFFFFF"/>
      <w:sz w:val="18"/>
      <w:szCs w:val="24"/>
      <w:lang w:val="en-GB"/>
    </w:rPr>
  </w:style>
  <w:style w:type="character" w:customStyle="1" w:styleId="CommentSubjectChar122">
    <w:name w:val="Comment Subject Char122"/>
    <w:uiPriority w:val="99"/>
    <w:semiHidden/>
    <w:rsid w:val="0015016A"/>
    <w:rPr>
      <w:rFonts w:ascii="Calibri" w:eastAsia="Times New Roman" w:hAnsi="Calibri" w:cs="Times New Roman"/>
      <w:b/>
      <w:bCs/>
      <w:sz w:val="20"/>
      <w:szCs w:val="20"/>
      <w:lang w:val="en-US"/>
    </w:rPr>
  </w:style>
  <w:style w:type="table" w:customStyle="1" w:styleId="LightList-Accent11123">
    <w:name w:val="Light List - Accent 1112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3">
    <w:name w:val="Table Paragraph123"/>
    <w:basedOn w:val="Normal"/>
    <w:uiPriority w:val="1"/>
    <w:qFormat/>
    <w:rsid w:val="0015016A"/>
    <w:pPr>
      <w:widowControl w:val="0"/>
    </w:pPr>
    <w:rPr>
      <w:rFonts w:eastAsia="Calibri"/>
    </w:rPr>
  </w:style>
  <w:style w:type="table" w:customStyle="1" w:styleId="TableGrid3123">
    <w:name w:val="Table Grid312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3">
    <w:name w:val="Table Paragraph213"/>
    <w:basedOn w:val="Normal"/>
    <w:uiPriority w:val="1"/>
    <w:qFormat/>
    <w:rsid w:val="0015016A"/>
    <w:pPr>
      <w:widowControl w:val="0"/>
    </w:pPr>
    <w:rPr>
      <w:rFonts w:eastAsia="Calibri"/>
    </w:rPr>
  </w:style>
  <w:style w:type="character" w:customStyle="1" w:styleId="CommentSubjectChar31">
    <w:name w:val="Comment Subject Char31"/>
    <w:uiPriority w:val="99"/>
    <w:semiHidden/>
    <w:rsid w:val="0015016A"/>
    <w:rPr>
      <w:rFonts w:ascii="Calibri" w:eastAsia="Times New Roman" w:hAnsi="Calibri" w:cs="Times New Roman"/>
      <w:b/>
      <w:bCs/>
      <w:sz w:val="20"/>
      <w:szCs w:val="20"/>
      <w:lang w:val="en-US"/>
    </w:rPr>
  </w:style>
  <w:style w:type="table" w:customStyle="1" w:styleId="LightList-Accent1132">
    <w:name w:val="Light List - Accent 113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2">
    <w:name w:val="Table Paragraph42"/>
    <w:basedOn w:val="Normal"/>
    <w:uiPriority w:val="1"/>
    <w:qFormat/>
    <w:rsid w:val="0015016A"/>
    <w:pPr>
      <w:widowControl w:val="0"/>
    </w:pPr>
    <w:rPr>
      <w:rFonts w:eastAsia="Calibri"/>
    </w:rPr>
  </w:style>
  <w:style w:type="table" w:customStyle="1" w:styleId="TableGrid332">
    <w:name w:val="Table Grid33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
    <w:name w:val="Light List - Accent 1113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2">
    <w:name w:val="Table Paragraph132"/>
    <w:basedOn w:val="Normal"/>
    <w:uiPriority w:val="1"/>
    <w:qFormat/>
    <w:rsid w:val="0015016A"/>
    <w:pPr>
      <w:widowControl w:val="0"/>
    </w:pPr>
    <w:rPr>
      <w:rFonts w:eastAsia="Calibri"/>
    </w:rPr>
  </w:style>
  <w:style w:type="table" w:customStyle="1" w:styleId="TableGrid3132">
    <w:name w:val="Table Grid313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2">
    <w:name w:val="Table Paragraph222"/>
    <w:basedOn w:val="Normal"/>
    <w:uiPriority w:val="1"/>
    <w:qFormat/>
    <w:rsid w:val="0015016A"/>
    <w:pPr>
      <w:widowControl w:val="0"/>
    </w:pPr>
    <w:rPr>
      <w:rFonts w:eastAsia="Calibri"/>
    </w:rPr>
  </w:style>
  <w:style w:type="character" w:customStyle="1" w:styleId="CommentSubjectChar41">
    <w:name w:val="Comment Subject Char41"/>
    <w:uiPriority w:val="99"/>
    <w:semiHidden/>
    <w:rsid w:val="0015016A"/>
    <w:rPr>
      <w:rFonts w:ascii="Calibri" w:eastAsia="Times New Roman" w:hAnsi="Calibri" w:cs="Times New Roman"/>
      <w:b/>
      <w:bCs/>
      <w:sz w:val="20"/>
      <w:szCs w:val="20"/>
      <w:lang w:val="en-US"/>
    </w:rPr>
  </w:style>
  <w:style w:type="table" w:customStyle="1" w:styleId="LightList-Accent1142">
    <w:name w:val="Light List - Accent 114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2">
    <w:name w:val="Table Paragraph52"/>
    <w:basedOn w:val="Normal"/>
    <w:uiPriority w:val="1"/>
    <w:qFormat/>
    <w:rsid w:val="0015016A"/>
    <w:pPr>
      <w:widowControl w:val="0"/>
    </w:pPr>
    <w:rPr>
      <w:rFonts w:eastAsia="Calibri"/>
    </w:rPr>
  </w:style>
  <w:style w:type="paragraph" w:customStyle="1" w:styleId="NoSpacing121">
    <w:name w:val="No Spacing121"/>
    <w:basedOn w:val="Normal"/>
    <w:uiPriority w:val="1"/>
    <w:qFormat/>
    <w:rsid w:val="0015016A"/>
    <w:rPr>
      <w:rFonts w:ascii="Arial" w:hAnsi="Arial"/>
      <w:sz w:val="20"/>
      <w:szCs w:val="20"/>
      <w:lang w:val="en-GB" w:eastAsia="nl-NL"/>
    </w:rPr>
  </w:style>
  <w:style w:type="table" w:customStyle="1" w:styleId="TableGrid342">
    <w:name w:val="Table Grid34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1">
    <w:name w:val="GS1_Table_Text21"/>
    <w:basedOn w:val="Normal"/>
    <w:rsid w:val="0015016A"/>
    <w:pPr>
      <w:spacing w:before="60" w:after="60"/>
    </w:pPr>
    <w:rPr>
      <w:rFonts w:ascii="Arial" w:hAnsi="Arial"/>
      <w:sz w:val="18"/>
      <w:szCs w:val="24"/>
      <w:lang w:val="en-GB"/>
    </w:rPr>
  </w:style>
  <w:style w:type="paragraph" w:customStyle="1" w:styleId="GS1TableHeading21">
    <w:name w:val="GS1_Table_Heading21"/>
    <w:basedOn w:val="Normal"/>
    <w:rsid w:val="0015016A"/>
    <w:pPr>
      <w:keepNext/>
      <w:spacing w:before="60" w:after="60"/>
    </w:pPr>
    <w:rPr>
      <w:rFonts w:ascii="Arial" w:hAnsi="Arial"/>
      <w:b/>
      <w:bCs/>
      <w:color w:val="FFFFFF"/>
      <w:sz w:val="18"/>
      <w:szCs w:val="24"/>
      <w:lang w:val="en-GB"/>
    </w:rPr>
  </w:style>
  <w:style w:type="character" w:customStyle="1" w:styleId="CommentSubjectChar131">
    <w:name w:val="Comment Subject Char131"/>
    <w:uiPriority w:val="99"/>
    <w:semiHidden/>
    <w:rsid w:val="0015016A"/>
    <w:rPr>
      <w:rFonts w:ascii="Calibri" w:eastAsia="Times New Roman" w:hAnsi="Calibri" w:cs="Times New Roman"/>
      <w:b/>
      <w:bCs/>
      <w:sz w:val="20"/>
      <w:szCs w:val="20"/>
      <w:lang w:val="en-US"/>
    </w:rPr>
  </w:style>
  <w:style w:type="table" w:customStyle="1" w:styleId="LightList-Accent11142">
    <w:name w:val="Light List - Accent 1114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2">
    <w:name w:val="Table Paragraph142"/>
    <w:basedOn w:val="Normal"/>
    <w:uiPriority w:val="1"/>
    <w:qFormat/>
    <w:rsid w:val="0015016A"/>
    <w:pPr>
      <w:widowControl w:val="0"/>
    </w:pPr>
    <w:rPr>
      <w:rFonts w:eastAsia="Calibri"/>
    </w:rPr>
  </w:style>
  <w:style w:type="table" w:customStyle="1" w:styleId="TableGrid3142">
    <w:name w:val="Table Grid314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2">
    <w:name w:val="Table Paragraph232"/>
    <w:basedOn w:val="Normal"/>
    <w:uiPriority w:val="1"/>
    <w:qFormat/>
    <w:rsid w:val="0015016A"/>
    <w:pPr>
      <w:widowControl w:val="0"/>
    </w:pPr>
    <w:rPr>
      <w:rFonts w:eastAsia="Calibri"/>
    </w:rPr>
  </w:style>
  <w:style w:type="character" w:customStyle="1" w:styleId="CommentSubjectChar1111">
    <w:name w:val="Comment Subject Char1111"/>
    <w:uiPriority w:val="99"/>
    <w:semiHidden/>
    <w:rsid w:val="0015016A"/>
    <w:rPr>
      <w:rFonts w:ascii="Calibri" w:eastAsia="Times New Roman" w:hAnsi="Calibri" w:cs="Times New Roman"/>
      <w:b/>
      <w:bCs/>
      <w:sz w:val="20"/>
      <w:szCs w:val="20"/>
      <w:lang w:val="en-US"/>
    </w:rPr>
  </w:style>
  <w:style w:type="table" w:customStyle="1" w:styleId="LightList-Accent111112">
    <w:name w:val="Light List - Accent 111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2">
    <w:name w:val="Table Paragraph1112"/>
    <w:basedOn w:val="Normal"/>
    <w:uiPriority w:val="1"/>
    <w:qFormat/>
    <w:rsid w:val="0015016A"/>
    <w:pPr>
      <w:widowControl w:val="0"/>
    </w:pPr>
    <w:rPr>
      <w:rFonts w:eastAsia="Calibri"/>
    </w:rPr>
  </w:style>
  <w:style w:type="table" w:customStyle="1" w:styleId="TableGrid31112">
    <w:name w:val="Table Grid311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1">
    <w:name w:val="Comment Subject Char211"/>
    <w:uiPriority w:val="99"/>
    <w:semiHidden/>
    <w:rsid w:val="0015016A"/>
    <w:rPr>
      <w:rFonts w:ascii="Calibri" w:eastAsia="Times New Roman" w:hAnsi="Calibri" w:cs="Times New Roman"/>
      <w:b/>
      <w:bCs/>
      <w:sz w:val="20"/>
      <w:szCs w:val="20"/>
      <w:lang w:val="en-US"/>
    </w:rPr>
  </w:style>
  <w:style w:type="table" w:customStyle="1" w:styleId="LightList-Accent11212">
    <w:name w:val="Light List - Accent 112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2">
    <w:name w:val="Table Paragraph312"/>
    <w:basedOn w:val="Normal"/>
    <w:uiPriority w:val="1"/>
    <w:qFormat/>
    <w:rsid w:val="0015016A"/>
    <w:pPr>
      <w:widowControl w:val="0"/>
    </w:pPr>
    <w:rPr>
      <w:rFonts w:eastAsia="Calibri"/>
    </w:rPr>
  </w:style>
  <w:style w:type="paragraph" w:customStyle="1" w:styleId="NoSpacing1111">
    <w:name w:val="No Spacing1111"/>
    <w:basedOn w:val="Normal"/>
    <w:uiPriority w:val="1"/>
    <w:qFormat/>
    <w:rsid w:val="0015016A"/>
    <w:rPr>
      <w:rFonts w:ascii="Arial" w:hAnsi="Arial"/>
      <w:sz w:val="20"/>
      <w:szCs w:val="20"/>
      <w:lang w:val="en-GB" w:eastAsia="nl-NL"/>
    </w:rPr>
  </w:style>
  <w:style w:type="table" w:customStyle="1" w:styleId="TableGrid3212">
    <w:name w:val="Table Grid32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1">
    <w:name w:val="GS1_Table_Text111"/>
    <w:basedOn w:val="Normal"/>
    <w:rsid w:val="0015016A"/>
    <w:pPr>
      <w:spacing w:before="60" w:after="60"/>
    </w:pPr>
    <w:rPr>
      <w:rFonts w:ascii="Arial" w:hAnsi="Arial"/>
      <w:sz w:val="18"/>
      <w:szCs w:val="24"/>
      <w:lang w:val="en-GB"/>
    </w:rPr>
  </w:style>
  <w:style w:type="paragraph" w:customStyle="1" w:styleId="GS1TableHeading111">
    <w:name w:val="GS1_Table_Heading111"/>
    <w:basedOn w:val="Normal"/>
    <w:rsid w:val="0015016A"/>
    <w:pPr>
      <w:keepNext/>
      <w:spacing w:before="60" w:after="60"/>
    </w:pPr>
    <w:rPr>
      <w:rFonts w:ascii="Arial" w:hAnsi="Arial"/>
      <w:b/>
      <w:bCs/>
      <w:color w:val="FFFFFF"/>
      <w:sz w:val="18"/>
      <w:szCs w:val="24"/>
      <w:lang w:val="en-GB"/>
    </w:rPr>
  </w:style>
  <w:style w:type="character" w:customStyle="1" w:styleId="CommentSubjectChar1211">
    <w:name w:val="Comment Subject Char1211"/>
    <w:uiPriority w:val="99"/>
    <w:semiHidden/>
    <w:rsid w:val="0015016A"/>
    <w:rPr>
      <w:rFonts w:ascii="Calibri" w:eastAsia="Times New Roman" w:hAnsi="Calibri" w:cs="Times New Roman"/>
      <w:b/>
      <w:bCs/>
      <w:sz w:val="20"/>
      <w:szCs w:val="20"/>
      <w:lang w:val="en-US"/>
    </w:rPr>
  </w:style>
  <w:style w:type="table" w:customStyle="1" w:styleId="LightList-Accent111212">
    <w:name w:val="Light List - Accent 1112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2">
    <w:name w:val="Table Paragraph1212"/>
    <w:basedOn w:val="Normal"/>
    <w:uiPriority w:val="1"/>
    <w:qFormat/>
    <w:rsid w:val="0015016A"/>
    <w:pPr>
      <w:widowControl w:val="0"/>
    </w:pPr>
    <w:rPr>
      <w:rFonts w:eastAsia="Calibri"/>
    </w:rPr>
  </w:style>
  <w:style w:type="table" w:customStyle="1" w:styleId="TableGrid31212">
    <w:name w:val="Table Grid312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2">
    <w:name w:val="Table Paragraph2112"/>
    <w:basedOn w:val="Normal"/>
    <w:uiPriority w:val="1"/>
    <w:qFormat/>
    <w:rsid w:val="0015016A"/>
    <w:pPr>
      <w:widowControl w:val="0"/>
    </w:pPr>
    <w:rPr>
      <w:rFonts w:eastAsia="Calibri"/>
    </w:rPr>
  </w:style>
  <w:style w:type="paragraph" w:customStyle="1" w:styleId="TableParagraph62">
    <w:name w:val="Table Paragraph62"/>
    <w:basedOn w:val="Normal"/>
    <w:uiPriority w:val="1"/>
    <w:qFormat/>
    <w:rsid w:val="0015016A"/>
    <w:pPr>
      <w:widowControl w:val="0"/>
    </w:pPr>
    <w:rPr>
      <w:rFonts w:eastAsia="Calibri"/>
    </w:rPr>
  </w:style>
  <w:style w:type="paragraph" w:customStyle="1" w:styleId="TableParagraph72">
    <w:name w:val="Table Paragraph72"/>
    <w:basedOn w:val="Normal"/>
    <w:uiPriority w:val="1"/>
    <w:qFormat/>
    <w:rsid w:val="0015016A"/>
    <w:pPr>
      <w:widowControl w:val="0"/>
    </w:pPr>
    <w:rPr>
      <w:rFonts w:eastAsia="Calibri"/>
    </w:rPr>
  </w:style>
  <w:style w:type="character" w:customStyle="1" w:styleId="CommentSubjectChar51">
    <w:name w:val="Comment Subject Char51"/>
    <w:uiPriority w:val="99"/>
    <w:semiHidden/>
    <w:rsid w:val="0015016A"/>
    <w:rPr>
      <w:rFonts w:ascii="Calibri" w:eastAsia="Times New Roman" w:hAnsi="Calibri" w:cs="Times New Roman"/>
      <w:b/>
      <w:bCs/>
      <w:sz w:val="20"/>
      <w:szCs w:val="20"/>
      <w:lang w:val="en-US" w:eastAsia="en-US"/>
    </w:rPr>
  </w:style>
  <w:style w:type="table" w:customStyle="1" w:styleId="LightList-Accent1152">
    <w:name w:val="Light List - Accent 115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1">
    <w:name w:val="No Spacing131"/>
    <w:basedOn w:val="Normal"/>
    <w:uiPriority w:val="1"/>
    <w:qFormat/>
    <w:rsid w:val="0015016A"/>
    <w:rPr>
      <w:rFonts w:ascii="Arial" w:hAnsi="Arial"/>
      <w:sz w:val="20"/>
      <w:szCs w:val="20"/>
      <w:lang w:val="en-GB" w:eastAsia="nl-NL"/>
    </w:rPr>
  </w:style>
  <w:style w:type="table" w:customStyle="1" w:styleId="TableGrid352">
    <w:name w:val="Table Grid35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1">
    <w:name w:val="GS1_Table_Text31"/>
    <w:basedOn w:val="Normal"/>
    <w:rsid w:val="0015016A"/>
    <w:pPr>
      <w:spacing w:before="60" w:after="60"/>
    </w:pPr>
    <w:rPr>
      <w:rFonts w:ascii="Arial" w:hAnsi="Arial"/>
      <w:sz w:val="18"/>
      <w:szCs w:val="24"/>
      <w:lang w:val="en-GB"/>
    </w:rPr>
  </w:style>
  <w:style w:type="paragraph" w:customStyle="1" w:styleId="GS1TableHeading31">
    <w:name w:val="GS1_Table_Heading31"/>
    <w:basedOn w:val="Normal"/>
    <w:rsid w:val="0015016A"/>
    <w:pPr>
      <w:keepNext/>
      <w:spacing w:before="60" w:after="60"/>
    </w:pPr>
    <w:rPr>
      <w:rFonts w:ascii="Arial" w:hAnsi="Arial"/>
      <w:b/>
      <w:bCs/>
      <w:color w:val="FFFFFF"/>
      <w:sz w:val="18"/>
      <w:szCs w:val="24"/>
      <w:lang w:val="en-GB"/>
    </w:rPr>
  </w:style>
  <w:style w:type="character" w:customStyle="1" w:styleId="CommentSubjectChar141">
    <w:name w:val="Comment Subject Char141"/>
    <w:uiPriority w:val="99"/>
    <w:semiHidden/>
    <w:rsid w:val="0015016A"/>
    <w:rPr>
      <w:rFonts w:ascii="Calibri" w:eastAsia="Times New Roman" w:hAnsi="Calibri" w:cs="Times New Roman"/>
      <w:b/>
      <w:bCs/>
      <w:sz w:val="20"/>
      <w:szCs w:val="20"/>
      <w:lang w:val="en-US" w:eastAsia="en-US"/>
    </w:rPr>
  </w:style>
  <w:style w:type="table" w:customStyle="1" w:styleId="LightList-Accent11152">
    <w:name w:val="Light List - Accent 1115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2">
    <w:name w:val="Table Paragraph152"/>
    <w:basedOn w:val="Normal"/>
    <w:uiPriority w:val="1"/>
    <w:qFormat/>
    <w:rsid w:val="0015016A"/>
    <w:pPr>
      <w:widowControl w:val="0"/>
    </w:pPr>
    <w:rPr>
      <w:rFonts w:eastAsia="Calibri"/>
    </w:rPr>
  </w:style>
  <w:style w:type="table" w:customStyle="1" w:styleId="TableGrid3152">
    <w:name w:val="Table Grid315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2">
    <w:name w:val="Table Paragraph242"/>
    <w:basedOn w:val="Normal"/>
    <w:uiPriority w:val="1"/>
    <w:qFormat/>
    <w:rsid w:val="0015016A"/>
    <w:pPr>
      <w:widowControl w:val="0"/>
    </w:pPr>
    <w:rPr>
      <w:rFonts w:eastAsia="Calibri"/>
    </w:rPr>
  </w:style>
  <w:style w:type="paragraph" w:customStyle="1" w:styleId="TableParagraph82">
    <w:name w:val="Table Paragraph82"/>
    <w:basedOn w:val="Normal"/>
    <w:uiPriority w:val="1"/>
    <w:qFormat/>
    <w:rsid w:val="0015016A"/>
    <w:pPr>
      <w:widowControl w:val="0"/>
    </w:pPr>
    <w:rPr>
      <w:rFonts w:eastAsia="Calibri"/>
    </w:rPr>
  </w:style>
  <w:style w:type="character" w:customStyle="1" w:styleId="CommentSubjectChar61">
    <w:name w:val="Comment Subject Char61"/>
    <w:uiPriority w:val="99"/>
    <w:semiHidden/>
    <w:rsid w:val="0015016A"/>
    <w:rPr>
      <w:rFonts w:ascii="Calibri" w:eastAsia="Times New Roman" w:hAnsi="Calibri" w:cs="Times New Roman"/>
      <w:b/>
      <w:bCs/>
      <w:sz w:val="20"/>
      <w:szCs w:val="20"/>
      <w:lang w:val="en-US" w:eastAsia="en-US"/>
    </w:rPr>
  </w:style>
  <w:style w:type="table" w:customStyle="1" w:styleId="LightList-Accent1162">
    <w:name w:val="Light List - Accent 116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1">
    <w:name w:val="No Spacing141"/>
    <w:basedOn w:val="Normal"/>
    <w:uiPriority w:val="1"/>
    <w:qFormat/>
    <w:rsid w:val="0015016A"/>
    <w:rPr>
      <w:rFonts w:ascii="Arial" w:hAnsi="Arial"/>
      <w:sz w:val="20"/>
      <w:szCs w:val="20"/>
      <w:lang w:val="en-GB" w:eastAsia="nl-NL"/>
    </w:rPr>
  </w:style>
  <w:style w:type="table" w:customStyle="1" w:styleId="TableGrid362">
    <w:name w:val="Table Grid36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1">
    <w:name w:val="GS1_Table_Text41"/>
    <w:basedOn w:val="Normal"/>
    <w:rsid w:val="0015016A"/>
    <w:pPr>
      <w:spacing w:before="60" w:after="60"/>
    </w:pPr>
    <w:rPr>
      <w:rFonts w:ascii="Arial" w:hAnsi="Arial"/>
      <w:sz w:val="18"/>
      <w:szCs w:val="24"/>
      <w:lang w:val="en-GB"/>
    </w:rPr>
  </w:style>
  <w:style w:type="paragraph" w:customStyle="1" w:styleId="GS1TableHeading41">
    <w:name w:val="GS1_Table_Heading41"/>
    <w:basedOn w:val="Normal"/>
    <w:rsid w:val="0015016A"/>
    <w:pPr>
      <w:keepNext/>
      <w:spacing w:before="60" w:after="60"/>
    </w:pPr>
    <w:rPr>
      <w:rFonts w:ascii="Arial" w:hAnsi="Arial"/>
      <w:b/>
      <w:bCs/>
      <w:color w:val="FFFFFF"/>
      <w:sz w:val="18"/>
      <w:szCs w:val="24"/>
      <w:lang w:val="en-GB"/>
    </w:rPr>
  </w:style>
  <w:style w:type="character" w:customStyle="1" w:styleId="CommentSubjectChar151">
    <w:name w:val="Comment Subject Char151"/>
    <w:uiPriority w:val="99"/>
    <w:semiHidden/>
    <w:rsid w:val="0015016A"/>
    <w:rPr>
      <w:rFonts w:ascii="Calibri" w:eastAsia="Times New Roman" w:hAnsi="Calibri" w:cs="Times New Roman"/>
      <w:b/>
      <w:bCs/>
      <w:sz w:val="20"/>
      <w:szCs w:val="20"/>
      <w:lang w:val="en-US" w:eastAsia="en-US"/>
    </w:rPr>
  </w:style>
  <w:style w:type="table" w:customStyle="1" w:styleId="LightList-Accent11162">
    <w:name w:val="Light List - Accent 1116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2">
    <w:name w:val="Table Paragraph162"/>
    <w:basedOn w:val="Normal"/>
    <w:uiPriority w:val="1"/>
    <w:qFormat/>
    <w:rsid w:val="0015016A"/>
    <w:pPr>
      <w:widowControl w:val="0"/>
    </w:pPr>
    <w:rPr>
      <w:rFonts w:eastAsia="Calibri"/>
    </w:rPr>
  </w:style>
  <w:style w:type="table" w:customStyle="1" w:styleId="TableGrid3162">
    <w:name w:val="Table Grid316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2">
    <w:name w:val="Table Paragraph252"/>
    <w:basedOn w:val="Normal"/>
    <w:uiPriority w:val="1"/>
    <w:qFormat/>
    <w:rsid w:val="0015016A"/>
    <w:pPr>
      <w:widowControl w:val="0"/>
    </w:pPr>
    <w:rPr>
      <w:rFonts w:eastAsia="Calibri"/>
    </w:rPr>
  </w:style>
  <w:style w:type="character" w:customStyle="1" w:styleId="Heading1Char30">
    <w:name w:val="Heading 1 Char30"/>
    <w:uiPriority w:val="9"/>
    <w:rsid w:val="0015016A"/>
    <w:rPr>
      <w:rFonts w:ascii="Cambria" w:eastAsia="Times New Roman" w:hAnsi="Cambria" w:cs="Times New Roman"/>
      <w:b/>
      <w:bCs/>
      <w:sz w:val="28"/>
      <w:szCs w:val="28"/>
      <w:lang w:val="en-US"/>
    </w:rPr>
  </w:style>
  <w:style w:type="character" w:customStyle="1" w:styleId="Heading2Char21">
    <w:name w:val="Heading 2 Char21"/>
    <w:uiPriority w:val="9"/>
    <w:rsid w:val="0015016A"/>
    <w:rPr>
      <w:rFonts w:ascii="Cambria" w:eastAsia="Times New Roman" w:hAnsi="Cambria" w:cs="Times New Roman"/>
      <w:sz w:val="26"/>
      <w:szCs w:val="26"/>
      <w:lang w:val="en-US"/>
    </w:rPr>
  </w:style>
  <w:style w:type="character" w:customStyle="1" w:styleId="FootnoteTextChar14">
    <w:name w:val="Footnote Text Char14"/>
    <w:aliases w:val="Footnote Text Char Char Char Char Char113,Footnote Text Char Char Char113,Footnote Text Char Char Char Char Char Char13,Footnote Text Char Char Char Char Char Char Char Char Char13,Footnote Text Char Char Char Char113,Char Char13"/>
    <w:uiPriority w:val="99"/>
    <w:rsid w:val="0015016A"/>
    <w:rPr>
      <w:sz w:val="20"/>
      <w:szCs w:val="20"/>
    </w:rPr>
  </w:style>
  <w:style w:type="character" w:customStyle="1" w:styleId="Heading1Char31">
    <w:name w:val="Heading 1 Char31"/>
    <w:uiPriority w:val="9"/>
    <w:rsid w:val="0015016A"/>
    <w:rPr>
      <w:rFonts w:ascii="Cambria" w:eastAsia="Times New Roman" w:hAnsi="Cambria" w:cs="Times New Roman"/>
      <w:b/>
      <w:bCs/>
      <w:sz w:val="28"/>
      <w:szCs w:val="28"/>
      <w:lang w:val="en-US"/>
    </w:rPr>
  </w:style>
  <w:style w:type="character" w:customStyle="1" w:styleId="Heading1Char32">
    <w:name w:val="Heading 1 Char32"/>
    <w:uiPriority w:val="9"/>
    <w:rsid w:val="0015016A"/>
    <w:rPr>
      <w:rFonts w:ascii="Cambria" w:eastAsia="Times New Roman" w:hAnsi="Cambria" w:cs="Times New Roman"/>
      <w:b/>
      <w:bCs/>
      <w:sz w:val="28"/>
      <w:szCs w:val="28"/>
      <w:lang w:val="en-US"/>
    </w:rPr>
  </w:style>
  <w:style w:type="character" w:customStyle="1" w:styleId="Heading2Char22">
    <w:name w:val="Heading 2 Char22"/>
    <w:uiPriority w:val="9"/>
    <w:rsid w:val="0015016A"/>
    <w:rPr>
      <w:rFonts w:ascii="Cambria" w:eastAsia="Times New Roman" w:hAnsi="Cambria" w:cs="Times New Roman"/>
      <w:sz w:val="26"/>
      <w:szCs w:val="26"/>
      <w:lang w:val="en-US"/>
    </w:rPr>
  </w:style>
  <w:style w:type="character" w:customStyle="1" w:styleId="Heading3Char15">
    <w:name w:val="Heading 3 Char15"/>
    <w:uiPriority w:val="9"/>
    <w:rsid w:val="0015016A"/>
    <w:rPr>
      <w:rFonts w:ascii="Cambria" w:eastAsia="Times New Roman" w:hAnsi="Cambria" w:cs="Times New Roman"/>
      <w:b/>
      <w:bCs/>
      <w:lang w:val="en-US"/>
    </w:rPr>
  </w:style>
  <w:style w:type="character" w:customStyle="1" w:styleId="Heading1Char33">
    <w:name w:val="Heading 1 Char33"/>
    <w:uiPriority w:val="9"/>
    <w:rsid w:val="0015016A"/>
    <w:rPr>
      <w:rFonts w:ascii="Cambria" w:eastAsia="Times New Roman" w:hAnsi="Cambria" w:cs="Times New Roman"/>
      <w:b/>
      <w:bCs/>
      <w:sz w:val="28"/>
      <w:szCs w:val="28"/>
      <w:lang w:val="en-US"/>
    </w:rPr>
  </w:style>
  <w:style w:type="character" w:customStyle="1" w:styleId="Heading2Char23">
    <w:name w:val="Heading 2 Char23"/>
    <w:uiPriority w:val="9"/>
    <w:rsid w:val="0015016A"/>
    <w:rPr>
      <w:rFonts w:ascii="Cambria" w:eastAsia="Times New Roman" w:hAnsi="Cambria" w:cs="Times New Roman"/>
      <w:sz w:val="26"/>
      <w:szCs w:val="26"/>
      <w:lang w:val="en-US"/>
    </w:rPr>
  </w:style>
  <w:style w:type="character" w:customStyle="1" w:styleId="Heading3Char16">
    <w:name w:val="Heading 3 Char16"/>
    <w:uiPriority w:val="9"/>
    <w:rsid w:val="0015016A"/>
    <w:rPr>
      <w:rFonts w:ascii="Cambria" w:eastAsia="Times New Roman" w:hAnsi="Cambria" w:cs="Times New Roman"/>
      <w:b/>
      <w:bCs/>
      <w:lang w:val="en-US"/>
    </w:rPr>
  </w:style>
  <w:style w:type="character" w:customStyle="1" w:styleId="CommentTextChar13">
    <w:name w:val="Comment Text Char13"/>
    <w:uiPriority w:val="99"/>
    <w:semiHidden/>
    <w:rsid w:val="0015016A"/>
    <w:rPr>
      <w:rFonts w:ascii="Calibri" w:eastAsia="Times New Roman" w:hAnsi="Calibri" w:cs="Times New Roman"/>
      <w:sz w:val="20"/>
      <w:szCs w:val="20"/>
      <w:lang w:val="en-US"/>
    </w:rPr>
  </w:style>
  <w:style w:type="paragraph" w:customStyle="1" w:styleId="TableParagraph63">
    <w:name w:val="Table Paragraph63"/>
    <w:basedOn w:val="Normal"/>
    <w:uiPriority w:val="1"/>
    <w:qFormat/>
    <w:rsid w:val="0015016A"/>
    <w:pPr>
      <w:widowControl w:val="0"/>
    </w:pPr>
    <w:rPr>
      <w:rFonts w:eastAsia="Calibri"/>
    </w:rPr>
  </w:style>
  <w:style w:type="character" w:customStyle="1" w:styleId="Heading1Char34">
    <w:name w:val="Heading 1 Char34"/>
    <w:uiPriority w:val="9"/>
    <w:rsid w:val="0015016A"/>
    <w:rPr>
      <w:rFonts w:ascii="Cambria" w:eastAsia="Times New Roman" w:hAnsi="Cambria" w:cs="Times New Roman"/>
      <w:b/>
      <w:bCs/>
      <w:sz w:val="28"/>
      <w:szCs w:val="28"/>
      <w:lang w:val="en-US" w:eastAsia="en-US"/>
    </w:rPr>
  </w:style>
  <w:style w:type="character" w:customStyle="1" w:styleId="Heading2Char24">
    <w:name w:val="Heading 2 Char24"/>
    <w:uiPriority w:val="9"/>
    <w:rsid w:val="0015016A"/>
    <w:rPr>
      <w:rFonts w:ascii="Cambria" w:eastAsia="Times New Roman" w:hAnsi="Cambria" w:cs="Times New Roman"/>
      <w:sz w:val="26"/>
      <w:szCs w:val="26"/>
      <w:lang w:val="en-US" w:eastAsia="en-US"/>
    </w:rPr>
  </w:style>
  <w:style w:type="character" w:customStyle="1" w:styleId="Heading3Char17">
    <w:name w:val="Heading 3 Char17"/>
    <w:uiPriority w:val="9"/>
    <w:rsid w:val="0015016A"/>
    <w:rPr>
      <w:rFonts w:ascii="Cambria" w:eastAsia="Times New Roman" w:hAnsi="Cambria" w:cs="Times New Roman"/>
      <w:b/>
      <w:bCs/>
      <w:lang w:val="en-US" w:eastAsia="en-US"/>
    </w:rPr>
  </w:style>
  <w:style w:type="character" w:customStyle="1" w:styleId="Heading4Char12">
    <w:name w:val="Heading 4 Char12"/>
    <w:uiPriority w:val="9"/>
    <w:semiHidden/>
    <w:rsid w:val="0015016A"/>
    <w:rPr>
      <w:rFonts w:ascii="Cambria" w:eastAsia="Times New Roman" w:hAnsi="Cambria" w:cs="Times New Roman"/>
      <w:b/>
      <w:bCs/>
      <w:i/>
      <w:iCs/>
      <w:lang w:val="en-US" w:eastAsia="en-US"/>
    </w:rPr>
  </w:style>
  <w:style w:type="character" w:customStyle="1" w:styleId="Heading5Char12">
    <w:name w:val="Heading 5 Char12"/>
    <w:uiPriority w:val="9"/>
    <w:semiHidden/>
    <w:rsid w:val="0015016A"/>
    <w:rPr>
      <w:rFonts w:ascii="Cambria" w:eastAsia="Times New Roman" w:hAnsi="Cambria" w:cs="Times New Roman"/>
      <w:b/>
      <w:bCs/>
      <w:color w:val="7F7F7F"/>
      <w:lang w:val="en-US" w:eastAsia="en-US"/>
    </w:rPr>
  </w:style>
  <w:style w:type="character" w:customStyle="1" w:styleId="Heading6Char12">
    <w:name w:val="Heading 6 Char12"/>
    <w:uiPriority w:val="9"/>
    <w:semiHidden/>
    <w:rsid w:val="0015016A"/>
    <w:rPr>
      <w:rFonts w:ascii="Cambria" w:eastAsia="Times New Roman" w:hAnsi="Cambria" w:cs="Times New Roman"/>
      <w:b/>
      <w:bCs/>
      <w:i/>
      <w:iCs/>
      <w:color w:val="7F7F7F"/>
      <w:lang w:val="en-US" w:eastAsia="en-US"/>
    </w:rPr>
  </w:style>
  <w:style w:type="character" w:customStyle="1" w:styleId="Heading7Char12">
    <w:name w:val="Heading 7 Char12"/>
    <w:uiPriority w:val="9"/>
    <w:semiHidden/>
    <w:rsid w:val="0015016A"/>
    <w:rPr>
      <w:rFonts w:ascii="Cambria" w:eastAsia="Times New Roman" w:hAnsi="Cambria" w:cs="Times New Roman"/>
      <w:i/>
      <w:iCs/>
      <w:lang w:val="en-US" w:eastAsia="en-US"/>
    </w:rPr>
  </w:style>
  <w:style w:type="character" w:customStyle="1" w:styleId="Heading8Char12">
    <w:name w:val="Heading 8 Char12"/>
    <w:uiPriority w:val="9"/>
    <w:semiHidden/>
    <w:rsid w:val="0015016A"/>
    <w:rPr>
      <w:rFonts w:ascii="Cambria" w:eastAsia="Times New Roman" w:hAnsi="Cambria" w:cs="Times New Roman"/>
      <w:sz w:val="20"/>
      <w:szCs w:val="20"/>
      <w:lang w:val="en-US" w:eastAsia="en-US"/>
    </w:rPr>
  </w:style>
  <w:style w:type="character" w:customStyle="1" w:styleId="Heading9Char12">
    <w:name w:val="Heading 9 Char12"/>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4">
    <w:name w:val="Comment Text Char14"/>
    <w:uiPriority w:val="99"/>
    <w:semiHidden/>
    <w:rsid w:val="0015016A"/>
    <w:rPr>
      <w:rFonts w:ascii="Calibri" w:eastAsia="Times New Roman" w:hAnsi="Calibri" w:cs="Times New Roman"/>
      <w:sz w:val="20"/>
      <w:szCs w:val="20"/>
      <w:lang w:val="en-US" w:eastAsia="en-US"/>
    </w:rPr>
  </w:style>
  <w:style w:type="paragraph" w:customStyle="1" w:styleId="TableParagraph19">
    <w:name w:val="Table Paragraph19"/>
    <w:basedOn w:val="Normal"/>
    <w:uiPriority w:val="1"/>
    <w:qFormat/>
    <w:rsid w:val="0015016A"/>
    <w:pPr>
      <w:widowControl w:val="0"/>
    </w:pPr>
    <w:rPr>
      <w:rFonts w:eastAsia="Calibri"/>
    </w:rPr>
  </w:style>
  <w:style w:type="character" w:customStyle="1" w:styleId="BalloonTextChar10">
    <w:name w:val="Balloon Text Char10"/>
    <w:uiPriority w:val="99"/>
    <w:semiHidden/>
    <w:rsid w:val="0015016A"/>
    <w:rPr>
      <w:rFonts w:ascii="Segoe UI" w:eastAsia="Times New Roman" w:hAnsi="Segoe UI" w:cs="Segoe UI"/>
      <w:sz w:val="18"/>
      <w:szCs w:val="18"/>
      <w:lang w:val="en-US" w:eastAsia="en-US"/>
    </w:rPr>
  </w:style>
  <w:style w:type="character" w:customStyle="1" w:styleId="HeaderChar10">
    <w:name w:val="Header Char10"/>
    <w:uiPriority w:val="99"/>
    <w:rsid w:val="0015016A"/>
    <w:rPr>
      <w:rFonts w:ascii="Calibri" w:eastAsia="Times New Roman" w:hAnsi="Calibri" w:cs="Times New Roman"/>
      <w:lang w:val="en-US" w:eastAsia="en-US"/>
    </w:rPr>
  </w:style>
  <w:style w:type="character" w:customStyle="1" w:styleId="FooterChar10">
    <w:name w:val="Footer Char10"/>
    <w:uiPriority w:val="99"/>
    <w:rsid w:val="0015016A"/>
    <w:rPr>
      <w:rFonts w:ascii="Calibri" w:eastAsia="Times New Roman" w:hAnsi="Calibri" w:cs="Times New Roman"/>
      <w:lang w:val="en-US" w:eastAsia="en-US"/>
    </w:rPr>
  </w:style>
  <w:style w:type="character" w:customStyle="1" w:styleId="TitleChar9">
    <w:name w:val="Title Char9"/>
    <w:uiPriority w:val="10"/>
    <w:rsid w:val="0015016A"/>
    <w:rPr>
      <w:rFonts w:ascii="Cambria" w:eastAsia="Times New Roman" w:hAnsi="Cambria" w:cs="Times New Roman"/>
      <w:spacing w:val="5"/>
      <w:sz w:val="52"/>
      <w:szCs w:val="52"/>
      <w:lang w:val="en-US" w:eastAsia="en-US"/>
    </w:rPr>
  </w:style>
  <w:style w:type="character" w:customStyle="1" w:styleId="SubtitleChar9">
    <w:name w:val="Subtitle Char9"/>
    <w:uiPriority w:val="11"/>
    <w:rsid w:val="0015016A"/>
    <w:rPr>
      <w:rFonts w:ascii="Cambria" w:eastAsia="Times New Roman" w:hAnsi="Cambria" w:cs="Times New Roman"/>
      <w:i/>
      <w:iCs/>
      <w:spacing w:val="13"/>
      <w:sz w:val="24"/>
      <w:szCs w:val="24"/>
      <w:lang w:val="en-US" w:eastAsia="en-US"/>
    </w:rPr>
  </w:style>
  <w:style w:type="character" w:customStyle="1" w:styleId="QuoteChar9">
    <w:name w:val="Quote Char9"/>
    <w:uiPriority w:val="29"/>
    <w:rsid w:val="0015016A"/>
    <w:rPr>
      <w:rFonts w:ascii="Calibri" w:eastAsia="Times New Roman" w:hAnsi="Calibri" w:cs="Times New Roman"/>
      <w:i/>
      <w:iCs/>
      <w:lang w:val="en-US" w:eastAsia="en-US"/>
    </w:rPr>
  </w:style>
  <w:style w:type="character" w:customStyle="1" w:styleId="IntenseQuoteChar9">
    <w:name w:val="Intense Quote Char9"/>
    <w:uiPriority w:val="30"/>
    <w:rsid w:val="0015016A"/>
    <w:rPr>
      <w:rFonts w:ascii="Calibri" w:eastAsia="Times New Roman" w:hAnsi="Calibri" w:cs="Times New Roman"/>
      <w:b/>
      <w:bCs/>
      <w:i/>
      <w:iCs/>
      <w:lang w:val="en-US" w:eastAsia="en-US"/>
    </w:rPr>
  </w:style>
  <w:style w:type="character" w:customStyle="1" w:styleId="NoSpacingChar9">
    <w:name w:val="No Spacing Char9"/>
    <w:uiPriority w:val="1"/>
    <w:rsid w:val="0015016A"/>
    <w:rPr>
      <w:rFonts w:ascii="Calibri" w:eastAsia="Times New Roman" w:hAnsi="Calibri" w:cs="Times New Roman"/>
      <w:lang w:val="en-US" w:eastAsia="en-US"/>
    </w:rPr>
  </w:style>
  <w:style w:type="character" w:customStyle="1" w:styleId="EndnoteTextChar9">
    <w:name w:val="Endnote Text Char9"/>
    <w:uiPriority w:val="99"/>
    <w:semiHidden/>
    <w:rsid w:val="0015016A"/>
    <w:rPr>
      <w:rFonts w:ascii="Calibri" w:eastAsia="Times New Roman" w:hAnsi="Calibri" w:cs="Times New Roman"/>
      <w:sz w:val="20"/>
      <w:szCs w:val="20"/>
      <w:lang w:val="en-US" w:eastAsia="en-US"/>
    </w:rPr>
  </w:style>
  <w:style w:type="character" w:customStyle="1" w:styleId="FootnoteTextChar15">
    <w:name w:val="Footnote Text Char15"/>
    <w:aliases w:val="Footnote Text Char Char Char Char Char114,Footnote Text Char Char Char114,Footnote Text Char Char Char Char Char Char14,Footnote Text Char Char Char Char Char Char Char Char Char14,Footnote Text Char Char Char Char114,Char Char14"/>
    <w:uiPriority w:val="99"/>
    <w:rsid w:val="0015016A"/>
    <w:rPr>
      <w:rFonts w:ascii="Calibri" w:eastAsia="Times New Roman" w:hAnsi="Calibri" w:cs="Times New Roman"/>
      <w:sz w:val="20"/>
      <w:szCs w:val="20"/>
      <w:lang w:val="en-US" w:eastAsia="en-US"/>
    </w:rPr>
  </w:style>
  <w:style w:type="character" w:customStyle="1" w:styleId="CommentSubjectChar9">
    <w:name w:val="Comment Subject Char9"/>
    <w:uiPriority w:val="99"/>
    <w:semiHidden/>
    <w:rsid w:val="0015016A"/>
    <w:rPr>
      <w:rFonts w:ascii="Calibri" w:eastAsia="Times New Roman" w:hAnsi="Calibri" w:cs="Times New Roman"/>
      <w:b/>
      <w:bCs/>
      <w:sz w:val="20"/>
      <w:szCs w:val="20"/>
      <w:lang w:val="en-US" w:eastAsia="en-US"/>
    </w:rPr>
  </w:style>
  <w:style w:type="table" w:customStyle="1" w:styleId="LightList-Accent119">
    <w:name w:val="Light List - Accent 119"/>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9">
    <w:name w:val="Plain Text Char9"/>
    <w:uiPriority w:val="99"/>
    <w:semiHidden/>
    <w:rsid w:val="0015016A"/>
    <w:rPr>
      <w:rFonts w:ascii="Calibri" w:eastAsia="Calibri" w:hAnsi="Calibri" w:cs="Times New Roman"/>
      <w:lang w:val="nb-NO" w:eastAsia="en-US"/>
    </w:rPr>
  </w:style>
  <w:style w:type="character" w:customStyle="1" w:styleId="BodyTextChar9">
    <w:name w:val="Body Text Char9"/>
    <w:uiPriority w:val="99"/>
    <w:rsid w:val="0015016A"/>
    <w:rPr>
      <w:rFonts w:ascii="Arial" w:eastAsia="Times New Roman" w:hAnsi="Arial" w:cs="Times New Roman"/>
      <w:sz w:val="20"/>
      <w:szCs w:val="20"/>
      <w:lang w:eastAsia="nl-NL"/>
    </w:rPr>
  </w:style>
  <w:style w:type="paragraph" w:customStyle="1" w:styleId="NoSpacing16">
    <w:name w:val="No Spacing16"/>
    <w:basedOn w:val="Normal"/>
    <w:uiPriority w:val="1"/>
    <w:qFormat/>
    <w:rsid w:val="0015016A"/>
    <w:rPr>
      <w:rFonts w:ascii="Arial" w:hAnsi="Arial"/>
      <w:sz w:val="20"/>
      <w:szCs w:val="20"/>
      <w:lang w:val="en-GB" w:eastAsia="nl-NL"/>
    </w:rPr>
  </w:style>
  <w:style w:type="table" w:customStyle="1" w:styleId="TableGrid39">
    <w:name w:val="Table Grid39"/>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6">
    <w:name w:val="GS1_Table_Text6"/>
    <w:basedOn w:val="Normal"/>
    <w:rsid w:val="0015016A"/>
    <w:pPr>
      <w:spacing w:before="60" w:after="60"/>
    </w:pPr>
    <w:rPr>
      <w:rFonts w:ascii="Arial" w:hAnsi="Arial"/>
      <w:sz w:val="18"/>
      <w:szCs w:val="24"/>
      <w:lang w:val="en-GB"/>
    </w:rPr>
  </w:style>
  <w:style w:type="paragraph" w:customStyle="1" w:styleId="GS1TableHeading6">
    <w:name w:val="GS1_Table_Heading6"/>
    <w:basedOn w:val="Normal"/>
    <w:rsid w:val="0015016A"/>
    <w:pPr>
      <w:keepNext/>
      <w:spacing w:before="60" w:after="60"/>
    </w:pPr>
    <w:rPr>
      <w:rFonts w:ascii="Arial" w:hAnsi="Arial"/>
      <w:b/>
      <w:bCs/>
      <w:color w:val="FFFFFF"/>
      <w:sz w:val="18"/>
      <w:szCs w:val="24"/>
      <w:lang w:val="en-GB"/>
    </w:rPr>
  </w:style>
  <w:style w:type="character" w:customStyle="1" w:styleId="CommentSubjectChar17">
    <w:name w:val="Comment Subject Char17"/>
    <w:uiPriority w:val="99"/>
    <w:semiHidden/>
    <w:rsid w:val="0015016A"/>
    <w:rPr>
      <w:rFonts w:ascii="Calibri" w:eastAsia="Times New Roman" w:hAnsi="Calibri" w:cs="Times New Roman"/>
      <w:b/>
      <w:bCs/>
      <w:sz w:val="20"/>
      <w:szCs w:val="20"/>
      <w:lang w:val="en-US" w:eastAsia="en-US"/>
    </w:rPr>
  </w:style>
  <w:style w:type="table" w:customStyle="1" w:styleId="LightList-Accent1119">
    <w:name w:val="Light List - Accent 1119"/>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0">
    <w:name w:val="Table Paragraph110"/>
    <w:basedOn w:val="Normal"/>
    <w:uiPriority w:val="1"/>
    <w:qFormat/>
    <w:rsid w:val="0015016A"/>
    <w:pPr>
      <w:widowControl w:val="0"/>
    </w:pPr>
    <w:rPr>
      <w:rFonts w:eastAsia="Calibri"/>
    </w:rPr>
  </w:style>
  <w:style w:type="table" w:customStyle="1" w:styleId="TableGrid319">
    <w:name w:val="Table Grid319"/>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8">
    <w:name w:val="Table Paragraph28"/>
    <w:basedOn w:val="Normal"/>
    <w:uiPriority w:val="1"/>
    <w:qFormat/>
    <w:rsid w:val="0015016A"/>
    <w:pPr>
      <w:widowControl w:val="0"/>
    </w:pPr>
    <w:rPr>
      <w:rFonts w:eastAsia="Calibri"/>
    </w:rPr>
  </w:style>
  <w:style w:type="character" w:customStyle="1" w:styleId="CommentSubjectChar113">
    <w:name w:val="Comment Subject Char113"/>
    <w:uiPriority w:val="99"/>
    <w:semiHidden/>
    <w:rsid w:val="0015016A"/>
    <w:rPr>
      <w:rFonts w:ascii="Calibri" w:eastAsia="Times New Roman" w:hAnsi="Calibri" w:cs="Times New Roman"/>
      <w:b/>
      <w:bCs/>
      <w:sz w:val="20"/>
      <w:szCs w:val="20"/>
      <w:lang w:val="en-US" w:eastAsia="en-US"/>
    </w:rPr>
  </w:style>
  <w:style w:type="table" w:customStyle="1" w:styleId="LightList-Accent11114">
    <w:name w:val="Light List - Accent 11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4">
    <w:name w:val="Table Paragraph114"/>
    <w:basedOn w:val="Normal"/>
    <w:uiPriority w:val="1"/>
    <w:qFormat/>
    <w:rsid w:val="0015016A"/>
    <w:pPr>
      <w:widowControl w:val="0"/>
    </w:pPr>
    <w:rPr>
      <w:rFonts w:eastAsia="Calibri"/>
    </w:rPr>
  </w:style>
  <w:style w:type="table" w:customStyle="1" w:styleId="TableGrid3114">
    <w:name w:val="Table Grid31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3">
    <w:name w:val="Comment Subject Char23"/>
    <w:uiPriority w:val="99"/>
    <w:semiHidden/>
    <w:rsid w:val="0015016A"/>
    <w:rPr>
      <w:rFonts w:ascii="Calibri" w:eastAsia="Times New Roman" w:hAnsi="Calibri" w:cs="Times New Roman"/>
      <w:b/>
      <w:bCs/>
      <w:sz w:val="20"/>
      <w:szCs w:val="20"/>
      <w:lang w:val="en-US" w:eastAsia="en-US"/>
    </w:rPr>
  </w:style>
  <w:style w:type="table" w:customStyle="1" w:styleId="LightList-Accent1124">
    <w:name w:val="Light List - Accent 112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4">
    <w:name w:val="Table Paragraph34"/>
    <w:basedOn w:val="Normal"/>
    <w:uiPriority w:val="1"/>
    <w:qFormat/>
    <w:rsid w:val="0015016A"/>
    <w:pPr>
      <w:widowControl w:val="0"/>
    </w:pPr>
    <w:rPr>
      <w:rFonts w:eastAsia="Calibri"/>
    </w:rPr>
  </w:style>
  <w:style w:type="paragraph" w:customStyle="1" w:styleId="NoSpacing113">
    <w:name w:val="No Spacing113"/>
    <w:basedOn w:val="Normal"/>
    <w:uiPriority w:val="1"/>
    <w:qFormat/>
    <w:rsid w:val="0015016A"/>
    <w:rPr>
      <w:rFonts w:ascii="Arial" w:hAnsi="Arial"/>
      <w:sz w:val="20"/>
      <w:szCs w:val="20"/>
      <w:lang w:val="en-GB" w:eastAsia="nl-NL"/>
    </w:rPr>
  </w:style>
  <w:style w:type="table" w:customStyle="1" w:styleId="TableGrid324">
    <w:name w:val="Table Grid32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3">
    <w:name w:val="GS1_Table_Text13"/>
    <w:basedOn w:val="Normal"/>
    <w:rsid w:val="0015016A"/>
    <w:pPr>
      <w:spacing w:before="60" w:after="60"/>
    </w:pPr>
    <w:rPr>
      <w:rFonts w:ascii="Arial" w:hAnsi="Arial"/>
      <w:sz w:val="18"/>
      <w:szCs w:val="24"/>
      <w:lang w:val="en-GB"/>
    </w:rPr>
  </w:style>
  <w:style w:type="paragraph" w:customStyle="1" w:styleId="GS1TableHeading13">
    <w:name w:val="GS1_Table_Heading13"/>
    <w:basedOn w:val="Normal"/>
    <w:rsid w:val="0015016A"/>
    <w:pPr>
      <w:keepNext/>
      <w:spacing w:before="60" w:after="60"/>
    </w:pPr>
    <w:rPr>
      <w:rFonts w:ascii="Arial" w:hAnsi="Arial"/>
      <w:b/>
      <w:bCs/>
      <w:color w:val="FFFFFF"/>
      <w:sz w:val="18"/>
      <w:szCs w:val="24"/>
      <w:lang w:val="en-GB"/>
    </w:rPr>
  </w:style>
  <w:style w:type="character" w:customStyle="1" w:styleId="CommentSubjectChar123">
    <w:name w:val="Comment Subject Char123"/>
    <w:uiPriority w:val="99"/>
    <w:semiHidden/>
    <w:rsid w:val="0015016A"/>
    <w:rPr>
      <w:rFonts w:ascii="Calibri" w:eastAsia="Times New Roman" w:hAnsi="Calibri" w:cs="Times New Roman"/>
      <w:b/>
      <w:bCs/>
      <w:sz w:val="20"/>
      <w:szCs w:val="20"/>
      <w:lang w:val="en-US" w:eastAsia="en-US"/>
    </w:rPr>
  </w:style>
  <w:style w:type="table" w:customStyle="1" w:styleId="LightList-Accent11124">
    <w:name w:val="Light List - Accent 1112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4">
    <w:name w:val="Table Paragraph124"/>
    <w:basedOn w:val="Normal"/>
    <w:uiPriority w:val="1"/>
    <w:qFormat/>
    <w:rsid w:val="0015016A"/>
    <w:pPr>
      <w:widowControl w:val="0"/>
    </w:pPr>
    <w:rPr>
      <w:rFonts w:eastAsia="Calibri"/>
    </w:rPr>
  </w:style>
  <w:style w:type="table" w:customStyle="1" w:styleId="TableGrid3124">
    <w:name w:val="Table Grid312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4">
    <w:name w:val="Table Paragraph214"/>
    <w:basedOn w:val="Normal"/>
    <w:uiPriority w:val="1"/>
    <w:qFormat/>
    <w:rsid w:val="0015016A"/>
    <w:pPr>
      <w:widowControl w:val="0"/>
    </w:pPr>
    <w:rPr>
      <w:rFonts w:eastAsia="Calibri"/>
    </w:rPr>
  </w:style>
  <w:style w:type="character" w:customStyle="1" w:styleId="CommentSubjectChar32">
    <w:name w:val="Comment Subject Char32"/>
    <w:uiPriority w:val="99"/>
    <w:semiHidden/>
    <w:rsid w:val="0015016A"/>
    <w:rPr>
      <w:rFonts w:ascii="Calibri" w:eastAsia="Times New Roman" w:hAnsi="Calibri" w:cs="Times New Roman"/>
      <w:b/>
      <w:bCs/>
      <w:sz w:val="20"/>
      <w:szCs w:val="20"/>
      <w:lang w:val="en-US" w:eastAsia="en-US"/>
    </w:rPr>
  </w:style>
  <w:style w:type="table" w:customStyle="1" w:styleId="LightList-Accent1133">
    <w:name w:val="Light List - Accent 113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3">
    <w:name w:val="Table Paragraph43"/>
    <w:basedOn w:val="Normal"/>
    <w:uiPriority w:val="1"/>
    <w:qFormat/>
    <w:rsid w:val="0015016A"/>
    <w:pPr>
      <w:widowControl w:val="0"/>
    </w:pPr>
    <w:rPr>
      <w:rFonts w:eastAsia="Calibri"/>
    </w:rPr>
  </w:style>
  <w:style w:type="table" w:customStyle="1" w:styleId="TableGrid333">
    <w:name w:val="Table Grid33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
    <w:name w:val="Light List - Accent 1113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3">
    <w:name w:val="Table Paragraph133"/>
    <w:basedOn w:val="Normal"/>
    <w:uiPriority w:val="1"/>
    <w:qFormat/>
    <w:rsid w:val="0015016A"/>
    <w:pPr>
      <w:widowControl w:val="0"/>
    </w:pPr>
    <w:rPr>
      <w:rFonts w:eastAsia="Calibri"/>
    </w:rPr>
  </w:style>
  <w:style w:type="table" w:customStyle="1" w:styleId="TableGrid3133">
    <w:name w:val="Table Grid313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3">
    <w:name w:val="Table Paragraph223"/>
    <w:basedOn w:val="Normal"/>
    <w:uiPriority w:val="1"/>
    <w:qFormat/>
    <w:rsid w:val="0015016A"/>
    <w:pPr>
      <w:widowControl w:val="0"/>
    </w:pPr>
    <w:rPr>
      <w:rFonts w:eastAsia="Calibri"/>
    </w:rPr>
  </w:style>
  <w:style w:type="character" w:customStyle="1" w:styleId="CommentSubjectChar42">
    <w:name w:val="Comment Subject Char42"/>
    <w:uiPriority w:val="99"/>
    <w:semiHidden/>
    <w:rsid w:val="0015016A"/>
    <w:rPr>
      <w:rFonts w:ascii="Calibri" w:eastAsia="Times New Roman" w:hAnsi="Calibri" w:cs="Times New Roman"/>
      <w:b/>
      <w:bCs/>
      <w:sz w:val="20"/>
      <w:szCs w:val="20"/>
      <w:lang w:val="en-US" w:eastAsia="en-US"/>
    </w:rPr>
  </w:style>
  <w:style w:type="table" w:customStyle="1" w:styleId="LightList-Accent1143">
    <w:name w:val="Light List - Accent 114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3">
    <w:name w:val="Table Paragraph53"/>
    <w:basedOn w:val="Normal"/>
    <w:uiPriority w:val="1"/>
    <w:qFormat/>
    <w:rsid w:val="0015016A"/>
    <w:pPr>
      <w:widowControl w:val="0"/>
    </w:pPr>
    <w:rPr>
      <w:rFonts w:eastAsia="Calibri"/>
    </w:rPr>
  </w:style>
  <w:style w:type="paragraph" w:customStyle="1" w:styleId="NoSpacing122">
    <w:name w:val="No Spacing122"/>
    <w:basedOn w:val="Normal"/>
    <w:uiPriority w:val="1"/>
    <w:qFormat/>
    <w:rsid w:val="0015016A"/>
    <w:rPr>
      <w:rFonts w:ascii="Arial" w:hAnsi="Arial"/>
      <w:sz w:val="20"/>
      <w:szCs w:val="20"/>
      <w:lang w:val="en-GB" w:eastAsia="nl-NL"/>
    </w:rPr>
  </w:style>
  <w:style w:type="table" w:customStyle="1" w:styleId="TableGrid343">
    <w:name w:val="Table Grid34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2">
    <w:name w:val="GS1_Table_Text22"/>
    <w:basedOn w:val="Normal"/>
    <w:rsid w:val="0015016A"/>
    <w:pPr>
      <w:spacing w:before="60" w:after="60"/>
    </w:pPr>
    <w:rPr>
      <w:rFonts w:ascii="Arial" w:hAnsi="Arial"/>
      <w:sz w:val="18"/>
      <w:szCs w:val="24"/>
      <w:lang w:val="en-GB"/>
    </w:rPr>
  </w:style>
  <w:style w:type="paragraph" w:customStyle="1" w:styleId="GS1TableHeading22">
    <w:name w:val="GS1_Table_Heading22"/>
    <w:basedOn w:val="Normal"/>
    <w:rsid w:val="0015016A"/>
    <w:pPr>
      <w:keepNext/>
      <w:spacing w:before="60" w:after="60"/>
    </w:pPr>
    <w:rPr>
      <w:rFonts w:ascii="Arial" w:hAnsi="Arial"/>
      <w:b/>
      <w:bCs/>
      <w:color w:val="FFFFFF"/>
      <w:sz w:val="18"/>
      <w:szCs w:val="24"/>
      <w:lang w:val="en-GB"/>
    </w:rPr>
  </w:style>
  <w:style w:type="character" w:customStyle="1" w:styleId="CommentSubjectChar132">
    <w:name w:val="Comment Subject Char132"/>
    <w:uiPriority w:val="99"/>
    <w:semiHidden/>
    <w:rsid w:val="0015016A"/>
    <w:rPr>
      <w:rFonts w:ascii="Calibri" w:eastAsia="Times New Roman" w:hAnsi="Calibri" w:cs="Times New Roman"/>
      <w:b/>
      <w:bCs/>
      <w:sz w:val="20"/>
      <w:szCs w:val="20"/>
      <w:lang w:val="en-US" w:eastAsia="en-US"/>
    </w:rPr>
  </w:style>
  <w:style w:type="table" w:customStyle="1" w:styleId="LightList-Accent11143">
    <w:name w:val="Light List - Accent 1114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3">
    <w:name w:val="Table Paragraph143"/>
    <w:basedOn w:val="Normal"/>
    <w:uiPriority w:val="1"/>
    <w:qFormat/>
    <w:rsid w:val="0015016A"/>
    <w:pPr>
      <w:widowControl w:val="0"/>
    </w:pPr>
    <w:rPr>
      <w:rFonts w:eastAsia="Calibri"/>
    </w:rPr>
  </w:style>
  <w:style w:type="table" w:customStyle="1" w:styleId="TableGrid3143">
    <w:name w:val="Table Grid314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3">
    <w:name w:val="Table Paragraph233"/>
    <w:basedOn w:val="Normal"/>
    <w:uiPriority w:val="1"/>
    <w:qFormat/>
    <w:rsid w:val="0015016A"/>
    <w:pPr>
      <w:widowControl w:val="0"/>
    </w:pPr>
    <w:rPr>
      <w:rFonts w:eastAsia="Calibri"/>
    </w:rPr>
  </w:style>
  <w:style w:type="character" w:customStyle="1" w:styleId="CommentSubjectChar1112">
    <w:name w:val="Comment Subject Char1112"/>
    <w:uiPriority w:val="99"/>
    <w:semiHidden/>
    <w:rsid w:val="0015016A"/>
    <w:rPr>
      <w:rFonts w:ascii="Calibri" w:eastAsia="Times New Roman" w:hAnsi="Calibri" w:cs="Times New Roman"/>
      <w:b/>
      <w:bCs/>
      <w:sz w:val="20"/>
      <w:szCs w:val="20"/>
      <w:lang w:val="en-US" w:eastAsia="en-US"/>
    </w:rPr>
  </w:style>
  <w:style w:type="table" w:customStyle="1" w:styleId="LightList-Accent111113">
    <w:name w:val="Light List - Accent 111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3">
    <w:name w:val="Table Paragraph1113"/>
    <w:basedOn w:val="Normal"/>
    <w:uiPriority w:val="1"/>
    <w:qFormat/>
    <w:rsid w:val="0015016A"/>
    <w:pPr>
      <w:widowControl w:val="0"/>
    </w:pPr>
    <w:rPr>
      <w:rFonts w:eastAsia="Calibri"/>
    </w:rPr>
  </w:style>
  <w:style w:type="table" w:customStyle="1" w:styleId="TableGrid31113">
    <w:name w:val="Table Grid311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2">
    <w:name w:val="Comment Subject Char212"/>
    <w:uiPriority w:val="99"/>
    <w:semiHidden/>
    <w:rsid w:val="0015016A"/>
    <w:rPr>
      <w:rFonts w:ascii="Calibri" w:eastAsia="Times New Roman" w:hAnsi="Calibri" w:cs="Times New Roman"/>
      <w:b/>
      <w:bCs/>
      <w:sz w:val="20"/>
      <w:szCs w:val="20"/>
      <w:lang w:val="en-US" w:eastAsia="en-US"/>
    </w:rPr>
  </w:style>
  <w:style w:type="table" w:customStyle="1" w:styleId="LightList-Accent11213">
    <w:name w:val="Light List - Accent 112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3">
    <w:name w:val="Table Paragraph313"/>
    <w:basedOn w:val="Normal"/>
    <w:uiPriority w:val="1"/>
    <w:qFormat/>
    <w:rsid w:val="0015016A"/>
    <w:pPr>
      <w:widowControl w:val="0"/>
    </w:pPr>
    <w:rPr>
      <w:rFonts w:eastAsia="Calibri"/>
    </w:rPr>
  </w:style>
  <w:style w:type="paragraph" w:customStyle="1" w:styleId="NoSpacing1112">
    <w:name w:val="No Spacing1112"/>
    <w:basedOn w:val="Normal"/>
    <w:uiPriority w:val="1"/>
    <w:qFormat/>
    <w:rsid w:val="0015016A"/>
    <w:rPr>
      <w:rFonts w:ascii="Arial" w:hAnsi="Arial"/>
      <w:sz w:val="20"/>
      <w:szCs w:val="20"/>
      <w:lang w:val="en-GB" w:eastAsia="nl-NL"/>
    </w:rPr>
  </w:style>
  <w:style w:type="table" w:customStyle="1" w:styleId="TableGrid3213">
    <w:name w:val="Table Grid32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2">
    <w:name w:val="GS1_Table_Text112"/>
    <w:basedOn w:val="Normal"/>
    <w:rsid w:val="0015016A"/>
    <w:pPr>
      <w:spacing w:before="60" w:after="60"/>
    </w:pPr>
    <w:rPr>
      <w:rFonts w:ascii="Arial" w:hAnsi="Arial"/>
      <w:sz w:val="18"/>
      <w:szCs w:val="24"/>
      <w:lang w:val="en-GB"/>
    </w:rPr>
  </w:style>
  <w:style w:type="paragraph" w:customStyle="1" w:styleId="GS1TableHeading112">
    <w:name w:val="GS1_Table_Heading112"/>
    <w:basedOn w:val="Normal"/>
    <w:rsid w:val="0015016A"/>
    <w:pPr>
      <w:keepNext/>
      <w:spacing w:before="60" w:after="60"/>
    </w:pPr>
    <w:rPr>
      <w:rFonts w:ascii="Arial" w:hAnsi="Arial"/>
      <w:b/>
      <w:bCs/>
      <w:color w:val="FFFFFF"/>
      <w:sz w:val="18"/>
      <w:szCs w:val="24"/>
      <w:lang w:val="en-GB"/>
    </w:rPr>
  </w:style>
  <w:style w:type="character" w:customStyle="1" w:styleId="CommentSubjectChar1212">
    <w:name w:val="Comment Subject Char1212"/>
    <w:uiPriority w:val="99"/>
    <w:semiHidden/>
    <w:rsid w:val="0015016A"/>
    <w:rPr>
      <w:rFonts w:ascii="Calibri" w:eastAsia="Times New Roman" w:hAnsi="Calibri" w:cs="Times New Roman"/>
      <w:b/>
      <w:bCs/>
      <w:sz w:val="20"/>
      <w:szCs w:val="20"/>
      <w:lang w:val="en-US" w:eastAsia="en-US"/>
    </w:rPr>
  </w:style>
  <w:style w:type="table" w:customStyle="1" w:styleId="LightList-Accent111213">
    <w:name w:val="Light List - Accent 1112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3">
    <w:name w:val="Table Paragraph1213"/>
    <w:basedOn w:val="Normal"/>
    <w:uiPriority w:val="1"/>
    <w:qFormat/>
    <w:rsid w:val="0015016A"/>
    <w:pPr>
      <w:widowControl w:val="0"/>
    </w:pPr>
    <w:rPr>
      <w:rFonts w:eastAsia="Calibri"/>
    </w:rPr>
  </w:style>
  <w:style w:type="table" w:customStyle="1" w:styleId="TableGrid31213">
    <w:name w:val="Table Grid312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3">
    <w:name w:val="Table Paragraph2113"/>
    <w:basedOn w:val="Normal"/>
    <w:uiPriority w:val="1"/>
    <w:qFormat/>
    <w:rsid w:val="0015016A"/>
    <w:pPr>
      <w:widowControl w:val="0"/>
    </w:pPr>
    <w:rPr>
      <w:rFonts w:eastAsia="Calibri"/>
    </w:rPr>
  </w:style>
  <w:style w:type="paragraph" w:customStyle="1" w:styleId="TableParagraph64">
    <w:name w:val="Table Paragraph64"/>
    <w:basedOn w:val="Normal"/>
    <w:uiPriority w:val="1"/>
    <w:qFormat/>
    <w:rsid w:val="0015016A"/>
    <w:pPr>
      <w:widowControl w:val="0"/>
    </w:pPr>
    <w:rPr>
      <w:rFonts w:eastAsia="Calibri"/>
    </w:rPr>
  </w:style>
  <w:style w:type="paragraph" w:customStyle="1" w:styleId="TableParagraph73">
    <w:name w:val="Table Paragraph73"/>
    <w:basedOn w:val="Normal"/>
    <w:uiPriority w:val="1"/>
    <w:qFormat/>
    <w:rsid w:val="0015016A"/>
    <w:pPr>
      <w:widowControl w:val="0"/>
    </w:pPr>
    <w:rPr>
      <w:rFonts w:eastAsia="Calibri"/>
    </w:rPr>
  </w:style>
  <w:style w:type="character" w:customStyle="1" w:styleId="CommentSubjectChar52">
    <w:name w:val="Comment Subject Char52"/>
    <w:uiPriority w:val="99"/>
    <w:semiHidden/>
    <w:rsid w:val="0015016A"/>
    <w:rPr>
      <w:rFonts w:ascii="Calibri" w:eastAsia="Times New Roman" w:hAnsi="Calibri" w:cs="Times New Roman"/>
      <w:b/>
      <w:bCs/>
      <w:sz w:val="20"/>
      <w:szCs w:val="20"/>
      <w:lang w:val="en-US" w:eastAsia="en-US"/>
    </w:rPr>
  </w:style>
  <w:style w:type="table" w:customStyle="1" w:styleId="LightList-Accent1153">
    <w:name w:val="Light List - Accent 115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2">
    <w:name w:val="No Spacing132"/>
    <w:basedOn w:val="Normal"/>
    <w:uiPriority w:val="1"/>
    <w:qFormat/>
    <w:rsid w:val="0015016A"/>
    <w:rPr>
      <w:rFonts w:ascii="Arial" w:hAnsi="Arial"/>
      <w:sz w:val="20"/>
      <w:szCs w:val="20"/>
      <w:lang w:val="en-GB" w:eastAsia="nl-NL"/>
    </w:rPr>
  </w:style>
  <w:style w:type="table" w:customStyle="1" w:styleId="TableGrid353">
    <w:name w:val="Table Grid35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2">
    <w:name w:val="GS1_Table_Text32"/>
    <w:basedOn w:val="Normal"/>
    <w:rsid w:val="0015016A"/>
    <w:pPr>
      <w:spacing w:before="60" w:after="60"/>
    </w:pPr>
    <w:rPr>
      <w:rFonts w:ascii="Arial" w:hAnsi="Arial"/>
      <w:sz w:val="18"/>
      <w:szCs w:val="24"/>
      <w:lang w:val="en-GB"/>
    </w:rPr>
  </w:style>
  <w:style w:type="paragraph" w:customStyle="1" w:styleId="GS1TableHeading32">
    <w:name w:val="GS1_Table_Heading32"/>
    <w:basedOn w:val="Normal"/>
    <w:rsid w:val="0015016A"/>
    <w:pPr>
      <w:keepNext/>
      <w:spacing w:before="60" w:after="60"/>
    </w:pPr>
    <w:rPr>
      <w:rFonts w:ascii="Arial" w:hAnsi="Arial"/>
      <w:b/>
      <w:bCs/>
      <w:color w:val="FFFFFF"/>
      <w:sz w:val="18"/>
      <w:szCs w:val="24"/>
      <w:lang w:val="en-GB"/>
    </w:rPr>
  </w:style>
  <w:style w:type="character" w:customStyle="1" w:styleId="CommentSubjectChar142">
    <w:name w:val="Comment Subject Char142"/>
    <w:uiPriority w:val="99"/>
    <w:semiHidden/>
    <w:rsid w:val="0015016A"/>
    <w:rPr>
      <w:rFonts w:ascii="Calibri" w:eastAsia="Times New Roman" w:hAnsi="Calibri" w:cs="Times New Roman"/>
      <w:b/>
      <w:bCs/>
      <w:sz w:val="20"/>
      <w:szCs w:val="20"/>
      <w:lang w:val="en-US" w:eastAsia="en-US"/>
    </w:rPr>
  </w:style>
  <w:style w:type="table" w:customStyle="1" w:styleId="LightList-Accent11153">
    <w:name w:val="Light List - Accent 1115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3">
    <w:name w:val="Table Paragraph153"/>
    <w:basedOn w:val="Normal"/>
    <w:uiPriority w:val="1"/>
    <w:qFormat/>
    <w:rsid w:val="0015016A"/>
    <w:pPr>
      <w:widowControl w:val="0"/>
    </w:pPr>
    <w:rPr>
      <w:rFonts w:eastAsia="Calibri"/>
    </w:rPr>
  </w:style>
  <w:style w:type="table" w:customStyle="1" w:styleId="TableGrid3153">
    <w:name w:val="Table Grid315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3">
    <w:name w:val="Table Paragraph243"/>
    <w:basedOn w:val="Normal"/>
    <w:uiPriority w:val="1"/>
    <w:qFormat/>
    <w:rsid w:val="0015016A"/>
    <w:pPr>
      <w:widowControl w:val="0"/>
    </w:pPr>
    <w:rPr>
      <w:rFonts w:eastAsia="Calibri"/>
    </w:rPr>
  </w:style>
  <w:style w:type="paragraph" w:customStyle="1" w:styleId="TableParagraph83">
    <w:name w:val="Table Paragraph83"/>
    <w:basedOn w:val="Normal"/>
    <w:uiPriority w:val="1"/>
    <w:qFormat/>
    <w:rsid w:val="0015016A"/>
    <w:pPr>
      <w:widowControl w:val="0"/>
    </w:pPr>
    <w:rPr>
      <w:rFonts w:eastAsia="Calibri"/>
    </w:rPr>
  </w:style>
  <w:style w:type="character" w:customStyle="1" w:styleId="CommentSubjectChar62">
    <w:name w:val="Comment Subject Char62"/>
    <w:uiPriority w:val="99"/>
    <w:semiHidden/>
    <w:rsid w:val="0015016A"/>
    <w:rPr>
      <w:rFonts w:ascii="Calibri" w:eastAsia="Times New Roman" w:hAnsi="Calibri" w:cs="Times New Roman"/>
      <w:b/>
      <w:bCs/>
      <w:sz w:val="20"/>
      <w:szCs w:val="20"/>
      <w:lang w:val="en-US" w:eastAsia="en-US"/>
    </w:rPr>
  </w:style>
  <w:style w:type="table" w:customStyle="1" w:styleId="LightList-Accent1163">
    <w:name w:val="Light List - Accent 116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2">
    <w:name w:val="No Spacing142"/>
    <w:basedOn w:val="Normal"/>
    <w:uiPriority w:val="1"/>
    <w:qFormat/>
    <w:rsid w:val="0015016A"/>
    <w:rPr>
      <w:rFonts w:ascii="Arial" w:hAnsi="Arial"/>
      <w:sz w:val="20"/>
      <w:szCs w:val="20"/>
      <w:lang w:val="en-GB" w:eastAsia="nl-NL"/>
    </w:rPr>
  </w:style>
  <w:style w:type="table" w:customStyle="1" w:styleId="TableGrid363">
    <w:name w:val="Table Grid36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2">
    <w:name w:val="GS1_Table_Text42"/>
    <w:basedOn w:val="Normal"/>
    <w:rsid w:val="0015016A"/>
    <w:pPr>
      <w:spacing w:before="60" w:after="60"/>
    </w:pPr>
    <w:rPr>
      <w:rFonts w:ascii="Arial" w:hAnsi="Arial"/>
      <w:sz w:val="18"/>
      <w:szCs w:val="24"/>
      <w:lang w:val="en-GB"/>
    </w:rPr>
  </w:style>
  <w:style w:type="paragraph" w:customStyle="1" w:styleId="GS1TableHeading42">
    <w:name w:val="GS1_Table_Heading42"/>
    <w:basedOn w:val="Normal"/>
    <w:rsid w:val="0015016A"/>
    <w:pPr>
      <w:keepNext/>
      <w:spacing w:before="60" w:after="60"/>
    </w:pPr>
    <w:rPr>
      <w:rFonts w:ascii="Arial" w:hAnsi="Arial"/>
      <w:b/>
      <w:bCs/>
      <w:color w:val="FFFFFF"/>
      <w:sz w:val="18"/>
      <w:szCs w:val="24"/>
      <w:lang w:val="en-GB"/>
    </w:rPr>
  </w:style>
  <w:style w:type="character" w:customStyle="1" w:styleId="CommentSubjectChar152">
    <w:name w:val="Comment Subject Char152"/>
    <w:uiPriority w:val="99"/>
    <w:semiHidden/>
    <w:rsid w:val="0015016A"/>
    <w:rPr>
      <w:rFonts w:ascii="Calibri" w:eastAsia="Times New Roman" w:hAnsi="Calibri" w:cs="Times New Roman"/>
      <w:b/>
      <w:bCs/>
      <w:sz w:val="20"/>
      <w:szCs w:val="20"/>
      <w:lang w:val="en-US" w:eastAsia="en-US"/>
    </w:rPr>
  </w:style>
  <w:style w:type="table" w:customStyle="1" w:styleId="LightList-Accent11163">
    <w:name w:val="Light List - Accent 1116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3">
    <w:name w:val="Table Paragraph163"/>
    <w:basedOn w:val="Normal"/>
    <w:uiPriority w:val="1"/>
    <w:qFormat/>
    <w:rsid w:val="0015016A"/>
    <w:pPr>
      <w:widowControl w:val="0"/>
    </w:pPr>
    <w:rPr>
      <w:rFonts w:eastAsia="Calibri"/>
    </w:rPr>
  </w:style>
  <w:style w:type="table" w:customStyle="1" w:styleId="TableGrid3163">
    <w:name w:val="Table Grid316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3">
    <w:name w:val="Table Paragraph253"/>
    <w:basedOn w:val="Normal"/>
    <w:uiPriority w:val="1"/>
    <w:qFormat/>
    <w:rsid w:val="0015016A"/>
    <w:pPr>
      <w:widowControl w:val="0"/>
    </w:pPr>
    <w:rPr>
      <w:rFonts w:eastAsia="Calibri"/>
    </w:rPr>
  </w:style>
  <w:style w:type="character" w:customStyle="1" w:styleId="Heading1Char35">
    <w:name w:val="Heading 1 Char35"/>
    <w:uiPriority w:val="9"/>
    <w:rsid w:val="0015016A"/>
    <w:rPr>
      <w:rFonts w:ascii="Cambria" w:eastAsia="Times New Roman" w:hAnsi="Cambria" w:cs="Times New Roman"/>
      <w:b/>
      <w:bCs/>
      <w:sz w:val="28"/>
      <w:szCs w:val="28"/>
      <w:lang w:val="en-US" w:eastAsia="en-US"/>
    </w:rPr>
  </w:style>
  <w:style w:type="character" w:customStyle="1" w:styleId="Heading2Char25">
    <w:name w:val="Heading 2 Char25"/>
    <w:uiPriority w:val="9"/>
    <w:rsid w:val="0015016A"/>
    <w:rPr>
      <w:rFonts w:ascii="Cambria" w:eastAsia="Times New Roman" w:hAnsi="Cambria" w:cs="Times New Roman"/>
      <w:sz w:val="26"/>
      <w:szCs w:val="26"/>
      <w:lang w:val="en-US" w:eastAsia="en-US"/>
    </w:rPr>
  </w:style>
  <w:style w:type="character" w:customStyle="1" w:styleId="Heading3Char18">
    <w:name w:val="Heading 3 Char18"/>
    <w:uiPriority w:val="9"/>
    <w:rsid w:val="0015016A"/>
    <w:rPr>
      <w:rFonts w:ascii="Cambria" w:eastAsia="Times New Roman" w:hAnsi="Cambria" w:cs="Times New Roman"/>
      <w:b/>
      <w:bCs/>
      <w:lang w:val="en-US" w:eastAsia="en-US"/>
    </w:rPr>
  </w:style>
  <w:style w:type="character" w:customStyle="1" w:styleId="Heading4Char13">
    <w:name w:val="Heading 4 Char13"/>
    <w:uiPriority w:val="9"/>
    <w:semiHidden/>
    <w:rsid w:val="0015016A"/>
    <w:rPr>
      <w:rFonts w:ascii="Cambria" w:eastAsia="Times New Roman" w:hAnsi="Cambria" w:cs="Times New Roman"/>
      <w:b/>
      <w:bCs/>
      <w:i/>
      <w:iCs/>
      <w:lang w:val="en-US" w:eastAsia="en-US"/>
    </w:rPr>
  </w:style>
  <w:style w:type="character" w:customStyle="1" w:styleId="Heading5Char13">
    <w:name w:val="Heading 5 Char13"/>
    <w:uiPriority w:val="9"/>
    <w:semiHidden/>
    <w:rsid w:val="0015016A"/>
    <w:rPr>
      <w:rFonts w:ascii="Cambria" w:eastAsia="Times New Roman" w:hAnsi="Cambria" w:cs="Times New Roman"/>
      <w:b/>
      <w:bCs/>
      <w:color w:val="7F7F7F"/>
      <w:lang w:val="en-US" w:eastAsia="en-US"/>
    </w:rPr>
  </w:style>
  <w:style w:type="character" w:customStyle="1" w:styleId="Heading6Char13">
    <w:name w:val="Heading 6 Char13"/>
    <w:uiPriority w:val="9"/>
    <w:semiHidden/>
    <w:rsid w:val="0015016A"/>
    <w:rPr>
      <w:rFonts w:ascii="Cambria" w:eastAsia="Times New Roman" w:hAnsi="Cambria" w:cs="Times New Roman"/>
      <w:b/>
      <w:bCs/>
      <w:i/>
      <w:iCs/>
      <w:color w:val="7F7F7F"/>
      <w:lang w:val="en-US" w:eastAsia="en-US"/>
    </w:rPr>
  </w:style>
  <w:style w:type="character" w:customStyle="1" w:styleId="Heading7Char13">
    <w:name w:val="Heading 7 Char13"/>
    <w:uiPriority w:val="9"/>
    <w:semiHidden/>
    <w:rsid w:val="0015016A"/>
    <w:rPr>
      <w:rFonts w:ascii="Cambria" w:eastAsia="Times New Roman" w:hAnsi="Cambria" w:cs="Times New Roman"/>
      <w:i/>
      <w:iCs/>
      <w:lang w:val="en-US" w:eastAsia="en-US"/>
    </w:rPr>
  </w:style>
  <w:style w:type="character" w:customStyle="1" w:styleId="Heading8Char13">
    <w:name w:val="Heading 8 Char13"/>
    <w:uiPriority w:val="9"/>
    <w:semiHidden/>
    <w:rsid w:val="0015016A"/>
    <w:rPr>
      <w:rFonts w:ascii="Cambria" w:eastAsia="Times New Roman" w:hAnsi="Cambria" w:cs="Times New Roman"/>
      <w:sz w:val="20"/>
      <w:szCs w:val="20"/>
      <w:lang w:val="en-US" w:eastAsia="en-US"/>
    </w:rPr>
  </w:style>
  <w:style w:type="character" w:customStyle="1" w:styleId="Heading9Char13">
    <w:name w:val="Heading 9 Char13"/>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5">
    <w:name w:val="Comment Text Char15"/>
    <w:uiPriority w:val="99"/>
    <w:semiHidden/>
    <w:rsid w:val="0015016A"/>
    <w:rPr>
      <w:rFonts w:ascii="Calibri" w:eastAsia="Times New Roman" w:hAnsi="Calibri" w:cs="Times New Roman"/>
      <w:sz w:val="20"/>
      <w:szCs w:val="20"/>
      <w:lang w:val="en-US" w:eastAsia="en-US"/>
    </w:rPr>
  </w:style>
  <w:style w:type="paragraph" w:customStyle="1" w:styleId="TableParagraph20">
    <w:name w:val="Table Paragraph20"/>
    <w:basedOn w:val="Normal"/>
    <w:uiPriority w:val="1"/>
    <w:qFormat/>
    <w:rsid w:val="0015016A"/>
    <w:pPr>
      <w:widowControl w:val="0"/>
    </w:pPr>
    <w:rPr>
      <w:rFonts w:eastAsia="Calibri"/>
    </w:rPr>
  </w:style>
  <w:style w:type="character" w:customStyle="1" w:styleId="BalloonTextChar13">
    <w:name w:val="Balloon Text Char13"/>
    <w:uiPriority w:val="99"/>
    <w:semiHidden/>
    <w:rsid w:val="0015016A"/>
    <w:rPr>
      <w:rFonts w:ascii="Segoe UI" w:eastAsia="Times New Roman" w:hAnsi="Segoe UI" w:cs="Segoe UI"/>
      <w:sz w:val="18"/>
      <w:szCs w:val="18"/>
      <w:lang w:val="en-US" w:eastAsia="en-US"/>
    </w:rPr>
  </w:style>
  <w:style w:type="character" w:customStyle="1" w:styleId="HeaderChar13">
    <w:name w:val="Header Char13"/>
    <w:uiPriority w:val="99"/>
    <w:rsid w:val="0015016A"/>
    <w:rPr>
      <w:rFonts w:ascii="Calibri" w:eastAsia="Times New Roman" w:hAnsi="Calibri" w:cs="Times New Roman"/>
      <w:lang w:val="en-US" w:eastAsia="en-US"/>
    </w:rPr>
  </w:style>
  <w:style w:type="character" w:customStyle="1" w:styleId="FooterChar13">
    <w:name w:val="Footer Char13"/>
    <w:uiPriority w:val="99"/>
    <w:rsid w:val="0015016A"/>
    <w:rPr>
      <w:rFonts w:ascii="Calibri" w:eastAsia="Times New Roman" w:hAnsi="Calibri" w:cs="Times New Roman"/>
      <w:lang w:val="en-US" w:eastAsia="en-US"/>
    </w:rPr>
  </w:style>
  <w:style w:type="character" w:customStyle="1" w:styleId="TitleChar10">
    <w:name w:val="Title Char10"/>
    <w:uiPriority w:val="10"/>
    <w:rsid w:val="0015016A"/>
    <w:rPr>
      <w:rFonts w:ascii="Cambria" w:eastAsia="Times New Roman" w:hAnsi="Cambria" w:cs="Times New Roman"/>
      <w:spacing w:val="5"/>
      <w:sz w:val="52"/>
      <w:szCs w:val="52"/>
      <w:lang w:val="en-US" w:eastAsia="en-US"/>
    </w:rPr>
  </w:style>
  <w:style w:type="character" w:customStyle="1" w:styleId="SubtitleChar10">
    <w:name w:val="Subtitle Char10"/>
    <w:uiPriority w:val="11"/>
    <w:rsid w:val="0015016A"/>
    <w:rPr>
      <w:rFonts w:ascii="Cambria" w:eastAsia="Times New Roman" w:hAnsi="Cambria" w:cs="Times New Roman"/>
      <w:i/>
      <w:iCs/>
      <w:spacing w:val="13"/>
      <w:sz w:val="24"/>
      <w:szCs w:val="24"/>
      <w:lang w:val="en-US" w:eastAsia="en-US"/>
    </w:rPr>
  </w:style>
  <w:style w:type="character" w:customStyle="1" w:styleId="QuoteChar10">
    <w:name w:val="Quote Char10"/>
    <w:uiPriority w:val="29"/>
    <w:rsid w:val="0015016A"/>
    <w:rPr>
      <w:rFonts w:ascii="Calibri" w:eastAsia="Times New Roman" w:hAnsi="Calibri" w:cs="Times New Roman"/>
      <w:i/>
      <w:iCs/>
      <w:lang w:val="en-US" w:eastAsia="en-US"/>
    </w:rPr>
  </w:style>
  <w:style w:type="character" w:customStyle="1" w:styleId="IntenseQuoteChar10">
    <w:name w:val="Intense Quote Char10"/>
    <w:uiPriority w:val="30"/>
    <w:rsid w:val="0015016A"/>
    <w:rPr>
      <w:rFonts w:ascii="Calibri" w:eastAsia="Times New Roman" w:hAnsi="Calibri" w:cs="Times New Roman"/>
      <w:b/>
      <w:bCs/>
      <w:i/>
      <w:iCs/>
      <w:lang w:val="en-US" w:eastAsia="en-US"/>
    </w:rPr>
  </w:style>
  <w:style w:type="character" w:customStyle="1" w:styleId="NoSpacingChar10">
    <w:name w:val="No Spacing Char10"/>
    <w:uiPriority w:val="1"/>
    <w:rsid w:val="0015016A"/>
    <w:rPr>
      <w:rFonts w:ascii="Calibri" w:eastAsia="Times New Roman" w:hAnsi="Calibri" w:cs="Times New Roman"/>
      <w:lang w:val="en-US" w:eastAsia="en-US"/>
    </w:rPr>
  </w:style>
  <w:style w:type="character" w:customStyle="1" w:styleId="EndnoteTextChar10">
    <w:name w:val="Endnote Text Char10"/>
    <w:uiPriority w:val="99"/>
    <w:semiHidden/>
    <w:rsid w:val="0015016A"/>
    <w:rPr>
      <w:rFonts w:ascii="Calibri" w:eastAsia="Times New Roman" w:hAnsi="Calibri" w:cs="Times New Roman"/>
      <w:sz w:val="20"/>
      <w:szCs w:val="20"/>
      <w:lang w:val="en-US" w:eastAsia="en-US"/>
    </w:rPr>
  </w:style>
  <w:style w:type="character" w:customStyle="1" w:styleId="FootnoteTextChar16">
    <w:name w:val="Footnote Text Char16"/>
    <w:aliases w:val="Footnote Text Char Char Char Char Char115,Footnote Text Char Char Char115,Footnote Text Char Char Char Char Char Char15,Footnote Text Char Char Char Char Char Char Char Char Char15,Footnote Text Char Char Char Char115,Char Char15"/>
    <w:uiPriority w:val="99"/>
    <w:rsid w:val="0015016A"/>
    <w:rPr>
      <w:rFonts w:ascii="Calibri" w:eastAsia="Times New Roman" w:hAnsi="Calibri" w:cs="Times New Roman"/>
      <w:sz w:val="20"/>
      <w:szCs w:val="20"/>
      <w:lang w:val="en-US" w:eastAsia="en-US"/>
    </w:rPr>
  </w:style>
  <w:style w:type="character" w:customStyle="1" w:styleId="CommentSubjectChar10">
    <w:name w:val="Comment Subject Char10"/>
    <w:uiPriority w:val="99"/>
    <w:semiHidden/>
    <w:rsid w:val="0015016A"/>
    <w:rPr>
      <w:rFonts w:ascii="Calibri" w:eastAsia="Times New Roman" w:hAnsi="Calibri" w:cs="Times New Roman"/>
      <w:b/>
      <w:bCs/>
      <w:sz w:val="20"/>
      <w:szCs w:val="20"/>
      <w:lang w:val="en-US" w:eastAsia="en-US"/>
    </w:rPr>
  </w:style>
  <w:style w:type="table" w:customStyle="1" w:styleId="LightList-Accent1110">
    <w:name w:val="Light List - Accent 1110"/>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0">
    <w:name w:val="Plain Text Char10"/>
    <w:uiPriority w:val="99"/>
    <w:semiHidden/>
    <w:rsid w:val="0015016A"/>
    <w:rPr>
      <w:rFonts w:ascii="Calibri" w:eastAsia="Calibri" w:hAnsi="Calibri" w:cs="Times New Roman"/>
      <w:lang w:val="nb-NO" w:eastAsia="en-US"/>
    </w:rPr>
  </w:style>
  <w:style w:type="character" w:customStyle="1" w:styleId="BodyTextChar10">
    <w:name w:val="Body Text Char10"/>
    <w:uiPriority w:val="99"/>
    <w:rsid w:val="0015016A"/>
    <w:rPr>
      <w:rFonts w:ascii="Arial" w:eastAsia="Times New Roman" w:hAnsi="Arial" w:cs="Times New Roman"/>
      <w:sz w:val="20"/>
      <w:szCs w:val="20"/>
      <w:lang w:eastAsia="nl-NL"/>
    </w:rPr>
  </w:style>
  <w:style w:type="paragraph" w:customStyle="1" w:styleId="NoSpacing17">
    <w:name w:val="No Spacing17"/>
    <w:basedOn w:val="Normal"/>
    <w:uiPriority w:val="1"/>
    <w:qFormat/>
    <w:rsid w:val="0015016A"/>
    <w:rPr>
      <w:rFonts w:ascii="Arial" w:hAnsi="Arial"/>
      <w:sz w:val="20"/>
      <w:szCs w:val="20"/>
      <w:lang w:val="en-GB" w:eastAsia="nl-NL"/>
    </w:rPr>
  </w:style>
  <w:style w:type="table" w:customStyle="1" w:styleId="TableGrid310">
    <w:name w:val="Table Grid310"/>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7">
    <w:name w:val="GS1_Table_Text7"/>
    <w:basedOn w:val="Normal"/>
    <w:rsid w:val="0015016A"/>
    <w:pPr>
      <w:spacing w:before="60" w:after="60"/>
    </w:pPr>
    <w:rPr>
      <w:rFonts w:ascii="Arial" w:hAnsi="Arial"/>
      <w:sz w:val="18"/>
      <w:szCs w:val="24"/>
      <w:lang w:val="en-GB"/>
    </w:rPr>
  </w:style>
  <w:style w:type="paragraph" w:customStyle="1" w:styleId="GS1TableHeading7">
    <w:name w:val="GS1_Table_Heading7"/>
    <w:basedOn w:val="Normal"/>
    <w:rsid w:val="0015016A"/>
    <w:pPr>
      <w:keepNext/>
      <w:spacing w:before="60" w:after="60"/>
    </w:pPr>
    <w:rPr>
      <w:rFonts w:ascii="Arial" w:hAnsi="Arial"/>
      <w:b/>
      <w:bCs/>
      <w:color w:val="FFFFFF"/>
      <w:sz w:val="18"/>
      <w:szCs w:val="24"/>
      <w:lang w:val="en-GB"/>
    </w:rPr>
  </w:style>
  <w:style w:type="character" w:customStyle="1" w:styleId="CommentSubjectChar18">
    <w:name w:val="Comment Subject Char18"/>
    <w:uiPriority w:val="99"/>
    <w:semiHidden/>
    <w:rsid w:val="0015016A"/>
    <w:rPr>
      <w:rFonts w:ascii="Calibri" w:eastAsia="Times New Roman" w:hAnsi="Calibri" w:cs="Times New Roman"/>
      <w:b/>
      <w:bCs/>
      <w:sz w:val="20"/>
      <w:szCs w:val="20"/>
      <w:lang w:val="en-US" w:eastAsia="en-US"/>
    </w:rPr>
  </w:style>
  <w:style w:type="table" w:customStyle="1" w:styleId="LightList-Accent11110">
    <w:name w:val="Light List - Accent 11110"/>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5">
    <w:name w:val="Table Paragraph115"/>
    <w:basedOn w:val="Normal"/>
    <w:uiPriority w:val="1"/>
    <w:qFormat/>
    <w:rsid w:val="0015016A"/>
    <w:pPr>
      <w:widowControl w:val="0"/>
    </w:pPr>
    <w:rPr>
      <w:rFonts w:eastAsia="Calibri"/>
    </w:rPr>
  </w:style>
  <w:style w:type="table" w:customStyle="1" w:styleId="TableGrid3110">
    <w:name w:val="Table Grid3110"/>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9">
    <w:name w:val="Table Paragraph29"/>
    <w:basedOn w:val="Normal"/>
    <w:uiPriority w:val="1"/>
    <w:qFormat/>
    <w:rsid w:val="0015016A"/>
    <w:pPr>
      <w:widowControl w:val="0"/>
    </w:pPr>
    <w:rPr>
      <w:rFonts w:eastAsia="Calibri"/>
    </w:rPr>
  </w:style>
  <w:style w:type="character" w:customStyle="1" w:styleId="CommentSubjectChar114">
    <w:name w:val="Comment Subject Char114"/>
    <w:uiPriority w:val="99"/>
    <w:semiHidden/>
    <w:rsid w:val="0015016A"/>
    <w:rPr>
      <w:rFonts w:ascii="Calibri" w:eastAsia="Times New Roman" w:hAnsi="Calibri" w:cs="Times New Roman"/>
      <w:b/>
      <w:bCs/>
      <w:sz w:val="20"/>
      <w:szCs w:val="20"/>
      <w:lang w:val="en-US" w:eastAsia="en-US"/>
    </w:rPr>
  </w:style>
  <w:style w:type="table" w:customStyle="1" w:styleId="LightList-Accent11115">
    <w:name w:val="Light List - Accent 1111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6">
    <w:name w:val="Table Paragraph116"/>
    <w:basedOn w:val="Normal"/>
    <w:uiPriority w:val="1"/>
    <w:qFormat/>
    <w:rsid w:val="0015016A"/>
    <w:pPr>
      <w:widowControl w:val="0"/>
    </w:pPr>
    <w:rPr>
      <w:rFonts w:eastAsia="Calibri"/>
    </w:rPr>
  </w:style>
  <w:style w:type="table" w:customStyle="1" w:styleId="TableGrid3115">
    <w:name w:val="Table Grid311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4">
    <w:name w:val="Comment Subject Char24"/>
    <w:uiPriority w:val="99"/>
    <w:semiHidden/>
    <w:rsid w:val="0015016A"/>
    <w:rPr>
      <w:rFonts w:ascii="Calibri" w:eastAsia="Times New Roman" w:hAnsi="Calibri" w:cs="Times New Roman"/>
      <w:b/>
      <w:bCs/>
      <w:sz w:val="20"/>
      <w:szCs w:val="20"/>
      <w:lang w:val="en-US" w:eastAsia="en-US"/>
    </w:rPr>
  </w:style>
  <w:style w:type="table" w:customStyle="1" w:styleId="LightList-Accent1125">
    <w:name w:val="Light List - Accent 112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5">
    <w:name w:val="Table Paragraph35"/>
    <w:basedOn w:val="Normal"/>
    <w:uiPriority w:val="1"/>
    <w:qFormat/>
    <w:rsid w:val="0015016A"/>
    <w:pPr>
      <w:widowControl w:val="0"/>
    </w:pPr>
    <w:rPr>
      <w:rFonts w:eastAsia="Calibri"/>
    </w:rPr>
  </w:style>
  <w:style w:type="paragraph" w:customStyle="1" w:styleId="NoSpacing114">
    <w:name w:val="No Spacing114"/>
    <w:basedOn w:val="Normal"/>
    <w:uiPriority w:val="1"/>
    <w:qFormat/>
    <w:rsid w:val="0015016A"/>
    <w:rPr>
      <w:rFonts w:ascii="Arial" w:hAnsi="Arial"/>
      <w:sz w:val="20"/>
      <w:szCs w:val="20"/>
      <w:lang w:val="en-GB" w:eastAsia="nl-NL"/>
    </w:rPr>
  </w:style>
  <w:style w:type="table" w:customStyle="1" w:styleId="TableGrid325">
    <w:name w:val="Table Grid32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4">
    <w:name w:val="GS1_Table_Text14"/>
    <w:basedOn w:val="Normal"/>
    <w:rsid w:val="0015016A"/>
    <w:pPr>
      <w:spacing w:before="60" w:after="60"/>
    </w:pPr>
    <w:rPr>
      <w:rFonts w:ascii="Arial" w:hAnsi="Arial"/>
      <w:sz w:val="18"/>
      <w:szCs w:val="24"/>
      <w:lang w:val="en-GB"/>
    </w:rPr>
  </w:style>
  <w:style w:type="paragraph" w:customStyle="1" w:styleId="GS1TableHeading14">
    <w:name w:val="GS1_Table_Heading14"/>
    <w:basedOn w:val="Normal"/>
    <w:rsid w:val="0015016A"/>
    <w:pPr>
      <w:keepNext/>
      <w:spacing w:before="60" w:after="60"/>
    </w:pPr>
    <w:rPr>
      <w:rFonts w:ascii="Arial" w:hAnsi="Arial"/>
      <w:b/>
      <w:bCs/>
      <w:color w:val="FFFFFF"/>
      <w:sz w:val="18"/>
      <w:szCs w:val="24"/>
      <w:lang w:val="en-GB"/>
    </w:rPr>
  </w:style>
  <w:style w:type="character" w:customStyle="1" w:styleId="CommentSubjectChar124">
    <w:name w:val="Comment Subject Char124"/>
    <w:uiPriority w:val="99"/>
    <w:semiHidden/>
    <w:rsid w:val="0015016A"/>
    <w:rPr>
      <w:rFonts w:ascii="Calibri" w:eastAsia="Times New Roman" w:hAnsi="Calibri" w:cs="Times New Roman"/>
      <w:b/>
      <w:bCs/>
      <w:sz w:val="20"/>
      <w:szCs w:val="20"/>
      <w:lang w:val="en-US" w:eastAsia="en-US"/>
    </w:rPr>
  </w:style>
  <w:style w:type="table" w:customStyle="1" w:styleId="LightList-Accent11125">
    <w:name w:val="Light List - Accent 1112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5">
    <w:name w:val="Table Paragraph125"/>
    <w:basedOn w:val="Normal"/>
    <w:uiPriority w:val="1"/>
    <w:qFormat/>
    <w:rsid w:val="0015016A"/>
    <w:pPr>
      <w:widowControl w:val="0"/>
    </w:pPr>
    <w:rPr>
      <w:rFonts w:eastAsia="Calibri"/>
    </w:rPr>
  </w:style>
  <w:style w:type="table" w:customStyle="1" w:styleId="TableGrid3125">
    <w:name w:val="Table Grid312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5">
    <w:name w:val="Table Paragraph215"/>
    <w:basedOn w:val="Normal"/>
    <w:uiPriority w:val="1"/>
    <w:qFormat/>
    <w:rsid w:val="0015016A"/>
    <w:pPr>
      <w:widowControl w:val="0"/>
    </w:pPr>
    <w:rPr>
      <w:rFonts w:eastAsia="Calibri"/>
    </w:rPr>
  </w:style>
  <w:style w:type="character" w:customStyle="1" w:styleId="CommentSubjectChar33">
    <w:name w:val="Comment Subject Char33"/>
    <w:uiPriority w:val="99"/>
    <w:semiHidden/>
    <w:rsid w:val="0015016A"/>
    <w:rPr>
      <w:rFonts w:ascii="Calibri" w:eastAsia="Times New Roman" w:hAnsi="Calibri" w:cs="Times New Roman"/>
      <w:b/>
      <w:bCs/>
      <w:sz w:val="20"/>
      <w:szCs w:val="20"/>
      <w:lang w:val="en-US" w:eastAsia="en-US"/>
    </w:rPr>
  </w:style>
  <w:style w:type="table" w:customStyle="1" w:styleId="LightList-Accent1134">
    <w:name w:val="Light List - Accent 113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4">
    <w:name w:val="Table Paragraph44"/>
    <w:basedOn w:val="Normal"/>
    <w:uiPriority w:val="1"/>
    <w:qFormat/>
    <w:rsid w:val="0015016A"/>
    <w:pPr>
      <w:widowControl w:val="0"/>
    </w:pPr>
    <w:rPr>
      <w:rFonts w:eastAsia="Calibri"/>
    </w:rPr>
  </w:style>
  <w:style w:type="table" w:customStyle="1" w:styleId="TableGrid334">
    <w:name w:val="Table Grid33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
    <w:name w:val="Light List - Accent 1113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4">
    <w:name w:val="Table Paragraph134"/>
    <w:basedOn w:val="Normal"/>
    <w:uiPriority w:val="1"/>
    <w:qFormat/>
    <w:rsid w:val="0015016A"/>
    <w:pPr>
      <w:widowControl w:val="0"/>
    </w:pPr>
    <w:rPr>
      <w:rFonts w:eastAsia="Calibri"/>
    </w:rPr>
  </w:style>
  <w:style w:type="table" w:customStyle="1" w:styleId="TableGrid3134">
    <w:name w:val="Table Grid313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4">
    <w:name w:val="Table Paragraph224"/>
    <w:basedOn w:val="Normal"/>
    <w:uiPriority w:val="1"/>
    <w:qFormat/>
    <w:rsid w:val="0015016A"/>
    <w:pPr>
      <w:widowControl w:val="0"/>
    </w:pPr>
    <w:rPr>
      <w:rFonts w:eastAsia="Calibri"/>
    </w:rPr>
  </w:style>
  <w:style w:type="character" w:customStyle="1" w:styleId="CommentSubjectChar43">
    <w:name w:val="Comment Subject Char43"/>
    <w:uiPriority w:val="99"/>
    <w:semiHidden/>
    <w:rsid w:val="0015016A"/>
    <w:rPr>
      <w:rFonts w:ascii="Calibri" w:eastAsia="Times New Roman" w:hAnsi="Calibri" w:cs="Times New Roman"/>
      <w:b/>
      <w:bCs/>
      <w:sz w:val="20"/>
      <w:szCs w:val="20"/>
      <w:lang w:val="en-US" w:eastAsia="en-US"/>
    </w:rPr>
  </w:style>
  <w:style w:type="table" w:customStyle="1" w:styleId="LightList-Accent1144">
    <w:name w:val="Light List - Accent 114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4">
    <w:name w:val="Table Paragraph54"/>
    <w:basedOn w:val="Normal"/>
    <w:uiPriority w:val="1"/>
    <w:qFormat/>
    <w:rsid w:val="0015016A"/>
    <w:pPr>
      <w:widowControl w:val="0"/>
    </w:pPr>
    <w:rPr>
      <w:rFonts w:eastAsia="Calibri"/>
    </w:rPr>
  </w:style>
  <w:style w:type="paragraph" w:customStyle="1" w:styleId="NoSpacing123">
    <w:name w:val="No Spacing123"/>
    <w:basedOn w:val="Normal"/>
    <w:uiPriority w:val="1"/>
    <w:qFormat/>
    <w:rsid w:val="0015016A"/>
    <w:rPr>
      <w:rFonts w:ascii="Arial" w:hAnsi="Arial"/>
      <w:sz w:val="20"/>
      <w:szCs w:val="20"/>
      <w:lang w:val="en-GB" w:eastAsia="nl-NL"/>
    </w:rPr>
  </w:style>
  <w:style w:type="table" w:customStyle="1" w:styleId="TableGrid344">
    <w:name w:val="Table Grid34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3">
    <w:name w:val="GS1_Table_Text23"/>
    <w:basedOn w:val="Normal"/>
    <w:rsid w:val="0015016A"/>
    <w:pPr>
      <w:spacing w:before="60" w:after="60"/>
    </w:pPr>
    <w:rPr>
      <w:rFonts w:ascii="Arial" w:hAnsi="Arial"/>
      <w:sz w:val="18"/>
      <w:szCs w:val="24"/>
      <w:lang w:val="en-GB"/>
    </w:rPr>
  </w:style>
  <w:style w:type="paragraph" w:customStyle="1" w:styleId="GS1TableHeading23">
    <w:name w:val="GS1_Table_Heading23"/>
    <w:basedOn w:val="Normal"/>
    <w:rsid w:val="0015016A"/>
    <w:pPr>
      <w:keepNext/>
      <w:spacing w:before="60" w:after="60"/>
    </w:pPr>
    <w:rPr>
      <w:rFonts w:ascii="Arial" w:hAnsi="Arial"/>
      <w:b/>
      <w:bCs/>
      <w:color w:val="FFFFFF"/>
      <w:sz w:val="18"/>
      <w:szCs w:val="24"/>
      <w:lang w:val="en-GB"/>
    </w:rPr>
  </w:style>
  <w:style w:type="character" w:customStyle="1" w:styleId="CommentSubjectChar133">
    <w:name w:val="Comment Subject Char133"/>
    <w:uiPriority w:val="99"/>
    <w:semiHidden/>
    <w:rsid w:val="0015016A"/>
    <w:rPr>
      <w:rFonts w:ascii="Calibri" w:eastAsia="Times New Roman" w:hAnsi="Calibri" w:cs="Times New Roman"/>
      <w:b/>
      <w:bCs/>
      <w:sz w:val="20"/>
      <w:szCs w:val="20"/>
      <w:lang w:val="en-US" w:eastAsia="en-US"/>
    </w:rPr>
  </w:style>
  <w:style w:type="table" w:customStyle="1" w:styleId="LightList-Accent11144">
    <w:name w:val="Light List - Accent 1114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4">
    <w:name w:val="Table Paragraph144"/>
    <w:basedOn w:val="Normal"/>
    <w:uiPriority w:val="1"/>
    <w:qFormat/>
    <w:rsid w:val="0015016A"/>
    <w:pPr>
      <w:widowControl w:val="0"/>
    </w:pPr>
    <w:rPr>
      <w:rFonts w:eastAsia="Calibri"/>
    </w:rPr>
  </w:style>
  <w:style w:type="table" w:customStyle="1" w:styleId="TableGrid3144">
    <w:name w:val="Table Grid314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4">
    <w:name w:val="Table Paragraph234"/>
    <w:basedOn w:val="Normal"/>
    <w:uiPriority w:val="1"/>
    <w:qFormat/>
    <w:rsid w:val="0015016A"/>
    <w:pPr>
      <w:widowControl w:val="0"/>
    </w:pPr>
    <w:rPr>
      <w:rFonts w:eastAsia="Calibri"/>
    </w:rPr>
  </w:style>
  <w:style w:type="character" w:customStyle="1" w:styleId="CommentSubjectChar1113">
    <w:name w:val="Comment Subject Char1113"/>
    <w:uiPriority w:val="99"/>
    <w:semiHidden/>
    <w:rsid w:val="0015016A"/>
    <w:rPr>
      <w:rFonts w:ascii="Calibri" w:eastAsia="Times New Roman" w:hAnsi="Calibri" w:cs="Times New Roman"/>
      <w:b/>
      <w:bCs/>
      <w:sz w:val="20"/>
      <w:szCs w:val="20"/>
      <w:lang w:val="en-US" w:eastAsia="en-US"/>
    </w:rPr>
  </w:style>
  <w:style w:type="table" w:customStyle="1" w:styleId="LightList-Accent111114">
    <w:name w:val="Light List - Accent 111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4">
    <w:name w:val="Table Paragraph1114"/>
    <w:basedOn w:val="Normal"/>
    <w:uiPriority w:val="1"/>
    <w:qFormat/>
    <w:rsid w:val="0015016A"/>
    <w:pPr>
      <w:widowControl w:val="0"/>
    </w:pPr>
    <w:rPr>
      <w:rFonts w:eastAsia="Calibri"/>
    </w:rPr>
  </w:style>
  <w:style w:type="table" w:customStyle="1" w:styleId="TableGrid31114">
    <w:name w:val="Table Grid311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3">
    <w:name w:val="Comment Subject Char213"/>
    <w:uiPriority w:val="99"/>
    <w:semiHidden/>
    <w:rsid w:val="0015016A"/>
    <w:rPr>
      <w:rFonts w:ascii="Calibri" w:eastAsia="Times New Roman" w:hAnsi="Calibri" w:cs="Times New Roman"/>
      <w:b/>
      <w:bCs/>
      <w:sz w:val="20"/>
      <w:szCs w:val="20"/>
      <w:lang w:val="en-US" w:eastAsia="en-US"/>
    </w:rPr>
  </w:style>
  <w:style w:type="table" w:customStyle="1" w:styleId="LightList-Accent11214">
    <w:name w:val="Light List - Accent 112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4">
    <w:name w:val="Table Paragraph314"/>
    <w:basedOn w:val="Normal"/>
    <w:uiPriority w:val="1"/>
    <w:qFormat/>
    <w:rsid w:val="0015016A"/>
    <w:pPr>
      <w:widowControl w:val="0"/>
    </w:pPr>
    <w:rPr>
      <w:rFonts w:eastAsia="Calibri"/>
    </w:rPr>
  </w:style>
  <w:style w:type="paragraph" w:customStyle="1" w:styleId="NoSpacing1113">
    <w:name w:val="No Spacing1113"/>
    <w:basedOn w:val="Normal"/>
    <w:uiPriority w:val="1"/>
    <w:qFormat/>
    <w:rsid w:val="0015016A"/>
    <w:rPr>
      <w:rFonts w:ascii="Arial" w:hAnsi="Arial"/>
      <w:sz w:val="20"/>
      <w:szCs w:val="20"/>
      <w:lang w:val="en-GB" w:eastAsia="nl-NL"/>
    </w:rPr>
  </w:style>
  <w:style w:type="table" w:customStyle="1" w:styleId="TableGrid3214">
    <w:name w:val="Table Grid32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3">
    <w:name w:val="GS1_Table_Text113"/>
    <w:basedOn w:val="Normal"/>
    <w:rsid w:val="0015016A"/>
    <w:pPr>
      <w:spacing w:before="60" w:after="60"/>
    </w:pPr>
    <w:rPr>
      <w:rFonts w:ascii="Arial" w:hAnsi="Arial"/>
      <w:sz w:val="18"/>
      <w:szCs w:val="24"/>
      <w:lang w:val="en-GB"/>
    </w:rPr>
  </w:style>
  <w:style w:type="paragraph" w:customStyle="1" w:styleId="GS1TableHeading113">
    <w:name w:val="GS1_Table_Heading113"/>
    <w:basedOn w:val="Normal"/>
    <w:rsid w:val="0015016A"/>
    <w:pPr>
      <w:keepNext/>
      <w:spacing w:before="60" w:after="60"/>
    </w:pPr>
    <w:rPr>
      <w:rFonts w:ascii="Arial" w:hAnsi="Arial"/>
      <w:b/>
      <w:bCs/>
      <w:color w:val="FFFFFF"/>
      <w:sz w:val="18"/>
      <w:szCs w:val="24"/>
      <w:lang w:val="en-GB"/>
    </w:rPr>
  </w:style>
  <w:style w:type="character" w:customStyle="1" w:styleId="CommentSubjectChar1213">
    <w:name w:val="Comment Subject Char1213"/>
    <w:uiPriority w:val="99"/>
    <w:semiHidden/>
    <w:rsid w:val="0015016A"/>
    <w:rPr>
      <w:rFonts w:ascii="Calibri" w:eastAsia="Times New Roman" w:hAnsi="Calibri" w:cs="Times New Roman"/>
      <w:b/>
      <w:bCs/>
      <w:sz w:val="20"/>
      <w:szCs w:val="20"/>
      <w:lang w:val="en-US" w:eastAsia="en-US"/>
    </w:rPr>
  </w:style>
  <w:style w:type="table" w:customStyle="1" w:styleId="LightList-Accent111214">
    <w:name w:val="Light List - Accent 1112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4">
    <w:name w:val="Table Paragraph1214"/>
    <w:basedOn w:val="Normal"/>
    <w:uiPriority w:val="1"/>
    <w:qFormat/>
    <w:rsid w:val="0015016A"/>
    <w:pPr>
      <w:widowControl w:val="0"/>
    </w:pPr>
    <w:rPr>
      <w:rFonts w:eastAsia="Calibri"/>
    </w:rPr>
  </w:style>
  <w:style w:type="table" w:customStyle="1" w:styleId="TableGrid31214">
    <w:name w:val="Table Grid312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4">
    <w:name w:val="Table Paragraph2114"/>
    <w:basedOn w:val="Normal"/>
    <w:uiPriority w:val="1"/>
    <w:qFormat/>
    <w:rsid w:val="0015016A"/>
    <w:pPr>
      <w:widowControl w:val="0"/>
    </w:pPr>
    <w:rPr>
      <w:rFonts w:eastAsia="Calibri"/>
    </w:rPr>
  </w:style>
  <w:style w:type="paragraph" w:customStyle="1" w:styleId="TableParagraph65">
    <w:name w:val="Table Paragraph65"/>
    <w:basedOn w:val="Normal"/>
    <w:uiPriority w:val="1"/>
    <w:qFormat/>
    <w:rsid w:val="0015016A"/>
    <w:pPr>
      <w:widowControl w:val="0"/>
    </w:pPr>
    <w:rPr>
      <w:rFonts w:eastAsia="Calibri"/>
    </w:rPr>
  </w:style>
  <w:style w:type="paragraph" w:customStyle="1" w:styleId="TableParagraph74">
    <w:name w:val="Table Paragraph74"/>
    <w:basedOn w:val="Normal"/>
    <w:uiPriority w:val="1"/>
    <w:qFormat/>
    <w:rsid w:val="0015016A"/>
    <w:pPr>
      <w:widowControl w:val="0"/>
    </w:pPr>
    <w:rPr>
      <w:rFonts w:eastAsia="Calibri"/>
    </w:rPr>
  </w:style>
  <w:style w:type="character" w:customStyle="1" w:styleId="CommentSubjectChar53">
    <w:name w:val="Comment Subject Char53"/>
    <w:uiPriority w:val="99"/>
    <w:semiHidden/>
    <w:rsid w:val="0015016A"/>
    <w:rPr>
      <w:rFonts w:ascii="Calibri" w:eastAsia="Times New Roman" w:hAnsi="Calibri" w:cs="Times New Roman"/>
      <w:b/>
      <w:bCs/>
      <w:sz w:val="20"/>
      <w:szCs w:val="20"/>
      <w:lang w:val="en-US" w:eastAsia="en-US"/>
    </w:rPr>
  </w:style>
  <w:style w:type="table" w:customStyle="1" w:styleId="LightList-Accent1154">
    <w:name w:val="Light List - Accent 115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3">
    <w:name w:val="No Spacing133"/>
    <w:basedOn w:val="Normal"/>
    <w:uiPriority w:val="1"/>
    <w:qFormat/>
    <w:rsid w:val="0015016A"/>
    <w:rPr>
      <w:rFonts w:ascii="Arial" w:hAnsi="Arial"/>
      <w:sz w:val="20"/>
      <w:szCs w:val="20"/>
      <w:lang w:val="en-GB" w:eastAsia="nl-NL"/>
    </w:rPr>
  </w:style>
  <w:style w:type="table" w:customStyle="1" w:styleId="TableGrid354">
    <w:name w:val="Table Grid35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3">
    <w:name w:val="GS1_Table_Text33"/>
    <w:basedOn w:val="Normal"/>
    <w:rsid w:val="0015016A"/>
    <w:pPr>
      <w:spacing w:before="60" w:after="60"/>
    </w:pPr>
    <w:rPr>
      <w:rFonts w:ascii="Arial" w:hAnsi="Arial"/>
      <w:sz w:val="18"/>
      <w:szCs w:val="24"/>
      <w:lang w:val="en-GB"/>
    </w:rPr>
  </w:style>
  <w:style w:type="paragraph" w:customStyle="1" w:styleId="GS1TableHeading33">
    <w:name w:val="GS1_Table_Heading33"/>
    <w:basedOn w:val="Normal"/>
    <w:rsid w:val="0015016A"/>
    <w:pPr>
      <w:keepNext/>
      <w:spacing w:before="60" w:after="60"/>
    </w:pPr>
    <w:rPr>
      <w:rFonts w:ascii="Arial" w:hAnsi="Arial"/>
      <w:b/>
      <w:bCs/>
      <w:color w:val="FFFFFF"/>
      <w:sz w:val="18"/>
      <w:szCs w:val="24"/>
      <w:lang w:val="en-GB"/>
    </w:rPr>
  </w:style>
  <w:style w:type="character" w:customStyle="1" w:styleId="CommentSubjectChar143">
    <w:name w:val="Comment Subject Char143"/>
    <w:uiPriority w:val="99"/>
    <w:semiHidden/>
    <w:rsid w:val="0015016A"/>
    <w:rPr>
      <w:rFonts w:ascii="Calibri" w:eastAsia="Times New Roman" w:hAnsi="Calibri" w:cs="Times New Roman"/>
      <w:b/>
      <w:bCs/>
      <w:sz w:val="20"/>
      <w:szCs w:val="20"/>
      <w:lang w:val="en-US" w:eastAsia="en-US"/>
    </w:rPr>
  </w:style>
  <w:style w:type="table" w:customStyle="1" w:styleId="LightList-Accent11154">
    <w:name w:val="Light List - Accent 1115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4">
    <w:name w:val="Table Paragraph154"/>
    <w:basedOn w:val="Normal"/>
    <w:uiPriority w:val="1"/>
    <w:qFormat/>
    <w:rsid w:val="0015016A"/>
    <w:pPr>
      <w:widowControl w:val="0"/>
    </w:pPr>
    <w:rPr>
      <w:rFonts w:eastAsia="Calibri"/>
    </w:rPr>
  </w:style>
  <w:style w:type="table" w:customStyle="1" w:styleId="TableGrid3154">
    <w:name w:val="Table Grid315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4">
    <w:name w:val="Table Paragraph244"/>
    <w:basedOn w:val="Normal"/>
    <w:uiPriority w:val="1"/>
    <w:qFormat/>
    <w:rsid w:val="0015016A"/>
    <w:pPr>
      <w:widowControl w:val="0"/>
    </w:pPr>
    <w:rPr>
      <w:rFonts w:eastAsia="Calibri"/>
    </w:rPr>
  </w:style>
  <w:style w:type="paragraph" w:customStyle="1" w:styleId="TableParagraph84">
    <w:name w:val="Table Paragraph84"/>
    <w:basedOn w:val="Normal"/>
    <w:uiPriority w:val="1"/>
    <w:qFormat/>
    <w:rsid w:val="0015016A"/>
    <w:pPr>
      <w:widowControl w:val="0"/>
    </w:pPr>
    <w:rPr>
      <w:rFonts w:eastAsia="Calibri"/>
    </w:rPr>
  </w:style>
  <w:style w:type="character" w:customStyle="1" w:styleId="CommentSubjectChar63">
    <w:name w:val="Comment Subject Char63"/>
    <w:uiPriority w:val="99"/>
    <w:semiHidden/>
    <w:rsid w:val="0015016A"/>
    <w:rPr>
      <w:rFonts w:ascii="Calibri" w:eastAsia="Times New Roman" w:hAnsi="Calibri" w:cs="Times New Roman"/>
      <w:b/>
      <w:bCs/>
      <w:sz w:val="20"/>
      <w:szCs w:val="20"/>
      <w:lang w:val="en-US" w:eastAsia="en-US"/>
    </w:rPr>
  </w:style>
  <w:style w:type="table" w:customStyle="1" w:styleId="LightList-Accent1164">
    <w:name w:val="Light List - Accent 116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3">
    <w:name w:val="No Spacing143"/>
    <w:basedOn w:val="Normal"/>
    <w:uiPriority w:val="1"/>
    <w:qFormat/>
    <w:rsid w:val="0015016A"/>
    <w:rPr>
      <w:rFonts w:ascii="Arial" w:hAnsi="Arial"/>
      <w:sz w:val="20"/>
      <w:szCs w:val="20"/>
      <w:lang w:val="en-GB" w:eastAsia="nl-NL"/>
    </w:rPr>
  </w:style>
  <w:style w:type="table" w:customStyle="1" w:styleId="TableGrid364">
    <w:name w:val="Table Grid36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3">
    <w:name w:val="GS1_Table_Text43"/>
    <w:basedOn w:val="Normal"/>
    <w:rsid w:val="0015016A"/>
    <w:pPr>
      <w:spacing w:before="60" w:after="60"/>
    </w:pPr>
    <w:rPr>
      <w:rFonts w:ascii="Arial" w:hAnsi="Arial"/>
      <w:sz w:val="18"/>
      <w:szCs w:val="24"/>
      <w:lang w:val="en-GB"/>
    </w:rPr>
  </w:style>
  <w:style w:type="paragraph" w:customStyle="1" w:styleId="GS1TableHeading43">
    <w:name w:val="GS1_Table_Heading43"/>
    <w:basedOn w:val="Normal"/>
    <w:rsid w:val="0015016A"/>
    <w:pPr>
      <w:keepNext/>
      <w:spacing w:before="60" w:after="60"/>
    </w:pPr>
    <w:rPr>
      <w:rFonts w:ascii="Arial" w:hAnsi="Arial"/>
      <w:b/>
      <w:bCs/>
      <w:color w:val="FFFFFF"/>
      <w:sz w:val="18"/>
      <w:szCs w:val="24"/>
      <w:lang w:val="en-GB"/>
    </w:rPr>
  </w:style>
  <w:style w:type="character" w:customStyle="1" w:styleId="CommentSubjectChar153">
    <w:name w:val="Comment Subject Char153"/>
    <w:uiPriority w:val="99"/>
    <w:semiHidden/>
    <w:rsid w:val="0015016A"/>
    <w:rPr>
      <w:rFonts w:ascii="Calibri" w:eastAsia="Times New Roman" w:hAnsi="Calibri" w:cs="Times New Roman"/>
      <w:b/>
      <w:bCs/>
      <w:sz w:val="20"/>
      <w:szCs w:val="20"/>
      <w:lang w:val="en-US" w:eastAsia="en-US"/>
    </w:rPr>
  </w:style>
  <w:style w:type="table" w:customStyle="1" w:styleId="LightList-Accent11164">
    <w:name w:val="Light List - Accent 1116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4">
    <w:name w:val="Table Paragraph164"/>
    <w:basedOn w:val="Normal"/>
    <w:uiPriority w:val="1"/>
    <w:qFormat/>
    <w:rsid w:val="0015016A"/>
    <w:pPr>
      <w:widowControl w:val="0"/>
    </w:pPr>
    <w:rPr>
      <w:rFonts w:eastAsia="Calibri"/>
    </w:rPr>
  </w:style>
  <w:style w:type="table" w:customStyle="1" w:styleId="TableGrid3164">
    <w:name w:val="Table Grid316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4">
    <w:name w:val="Table Paragraph254"/>
    <w:basedOn w:val="Normal"/>
    <w:uiPriority w:val="1"/>
    <w:qFormat/>
    <w:rsid w:val="0015016A"/>
    <w:pPr>
      <w:widowControl w:val="0"/>
    </w:pPr>
    <w:rPr>
      <w:rFonts w:eastAsia="Calibri"/>
    </w:rPr>
  </w:style>
  <w:style w:type="numbering" w:styleId="111111">
    <w:name w:val="Outline List 2"/>
    <w:basedOn w:val="NoList"/>
    <w:unhideWhenUsed/>
    <w:rsid w:val="0015016A"/>
    <w:pPr>
      <w:numPr>
        <w:numId w:val="2"/>
      </w:numPr>
    </w:pPr>
  </w:style>
  <w:style w:type="paragraph" w:customStyle="1" w:styleId="Frgadskuggning-dekorfrg11">
    <w:name w:val="Färgad skuggning - dekorfärg 11"/>
    <w:hidden/>
    <w:uiPriority w:val="99"/>
    <w:semiHidden/>
    <w:rsid w:val="006A5208"/>
    <w:rPr>
      <w:rFonts w:eastAsia="Times New Roman"/>
      <w:sz w:val="22"/>
      <w:szCs w:val="22"/>
      <w:lang w:val="en-US" w:eastAsia="en-US"/>
    </w:rPr>
  </w:style>
  <w:style w:type="numbering" w:customStyle="1" w:styleId="NoList2">
    <w:name w:val="No List2"/>
    <w:next w:val="NoList"/>
    <w:uiPriority w:val="99"/>
    <w:semiHidden/>
    <w:unhideWhenUsed/>
    <w:rsid w:val="00D175F7"/>
  </w:style>
  <w:style w:type="numbering" w:customStyle="1" w:styleId="NoList3">
    <w:name w:val="No List3"/>
    <w:next w:val="NoList"/>
    <w:uiPriority w:val="99"/>
    <w:semiHidden/>
    <w:unhideWhenUsed/>
    <w:rsid w:val="006154A5"/>
  </w:style>
  <w:style w:type="table" w:customStyle="1" w:styleId="TableGrid0">
    <w:name w:val="TableGrid"/>
    <w:rsid w:val="003919DE"/>
    <w:rPr>
      <w:rFonts w:eastAsia="Times New Roman"/>
      <w:sz w:val="22"/>
      <w:szCs w:val="22"/>
      <w:lang w:val="en-GB" w:eastAsia="en-GB"/>
    </w:rPr>
    <w:tblPr>
      <w:tblCellMar>
        <w:top w:w="0" w:type="dxa"/>
        <w:left w:w="0" w:type="dxa"/>
        <w:bottom w:w="0" w:type="dxa"/>
        <w:right w:w="0" w:type="dxa"/>
      </w:tblCellMar>
    </w:tblPr>
  </w:style>
  <w:style w:type="character" w:styleId="FollowedHyperlink">
    <w:name w:val="FollowedHyperlink"/>
    <w:uiPriority w:val="99"/>
    <w:semiHidden/>
    <w:unhideWhenUsed/>
    <w:rsid w:val="00127278"/>
    <w:rPr>
      <w:color w:val="800080"/>
      <w:u w:val="single"/>
    </w:rPr>
  </w:style>
  <w:style w:type="paragraph" w:customStyle="1" w:styleId="Default">
    <w:name w:val="Default"/>
    <w:rsid w:val="00E54341"/>
    <w:pPr>
      <w:autoSpaceDE w:val="0"/>
      <w:autoSpaceDN w:val="0"/>
      <w:adjustRightInd w:val="0"/>
    </w:pPr>
    <w:rPr>
      <w:rFonts w:eastAsia="SimSun" w:cs="Calibri"/>
      <w:color w:val="000000"/>
      <w:sz w:val="24"/>
      <w:szCs w:val="24"/>
      <w:lang w:val="nb-NO" w:eastAsia="en-US"/>
    </w:rPr>
  </w:style>
  <w:style w:type="numbering" w:customStyle="1" w:styleId="NoList4">
    <w:name w:val="No List4"/>
    <w:next w:val="NoList"/>
    <w:uiPriority w:val="99"/>
    <w:semiHidden/>
    <w:unhideWhenUsed/>
    <w:rsid w:val="000C5957"/>
  </w:style>
  <w:style w:type="numbering" w:customStyle="1" w:styleId="NoList5">
    <w:name w:val="No List5"/>
    <w:next w:val="NoList"/>
    <w:uiPriority w:val="99"/>
    <w:semiHidden/>
    <w:unhideWhenUsed/>
    <w:rsid w:val="00DD171A"/>
  </w:style>
  <w:style w:type="numbering" w:customStyle="1" w:styleId="NoList6">
    <w:name w:val="No List6"/>
    <w:next w:val="NoList"/>
    <w:uiPriority w:val="99"/>
    <w:semiHidden/>
    <w:unhideWhenUsed/>
    <w:rsid w:val="009D1054"/>
  </w:style>
  <w:style w:type="numbering" w:customStyle="1" w:styleId="NoList7">
    <w:name w:val="No List7"/>
    <w:next w:val="NoList"/>
    <w:uiPriority w:val="99"/>
    <w:semiHidden/>
    <w:unhideWhenUsed/>
    <w:rsid w:val="009B3DE9"/>
  </w:style>
  <w:style w:type="numbering" w:customStyle="1" w:styleId="NoList8">
    <w:name w:val="No List8"/>
    <w:next w:val="NoList"/>
    <w:uiPriority w:val="99"/>
    <w:semiHidden/>
    <w:unhideWhenUsed/>
    <w:rsid w:val="00EA1796"/>
  </w:style>
  <w:style w:type="numbering" w:customStyle="1" w:styleId="NoList9">
    <w:name w:val="No List9"/>
    <w:next w:val="NoList"/>
    <w:uiPriority w:val="99"/>
    <w:semiHidden/>
    <w:unhideWhenUsed/>
    <w:rsid w:val="002F5485"/>
  </w:style>
  <w:style w:type="numbering" w:customStyle="1" w:styleId="NoList10">
    <w:name w:val="No List10"/>
    <w:next w:val="NoList"/>
    <w:uiPriority w:val="99"/>
    <w:semiHidden/>
    <w:unhideWhenUsed/>
    <w:rsid w:val="004D418A"/>
  </w:style>
  <w:style w:type="numbering" w:customStyle="1" w:styleId="NoList12">
    <w:name w:val="No List12"/>
    <w:next w:val="NoList"/>
    <w:uiPriority w:val="99"/>
    <w:semiHidden/>
    <w:unhideWhenUsed/>
    <w:rsid w:val="002A03C4"/>
  </w:style>
  <w:style w:type="paragraph" w:styleId="ListParagraph">
    <w:name w:val="List Paragraph"/>
    <w:basedOn w:val="Normal"/>
    <w:uiPriority w:val="34"/>
    <w:qFormat/>
    <w:rsid w:val="008827AB"/>
    <w:pPr>
      <w:ind w:left="720"/>
    </w:pPr>
    <w:rPr>
      <w:rFonts w:eastAsia="Calibri"/>
      <w:lang w:val="nb-NO"/>
    </w:rPr>
  </w:style>
  <w:style w:type="numbering" w:customStyle="1" w:styleId="NoList13">
    <w:name w:val="No List13"/>
    <w:next w:val="NoList"/>
    <w:uiPriority w:val="99"/>
    <w:semiHidden/>
    <w:unhideWhenUsed/>
    <w:rsid w:val="003A697A"/>
  </w:style>
  <w:style w:type="table" w:customStyle="1" w:styleId="TableNormal1">
    <w:name w:val="Table Normal1"/>
    <w:semiHidden/>
    <w:rsid w:val="00D177A3"/>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
    <w:name w:val="No List14"/>
    <w:next w:val="NoList"/>
    <w:uiPriority w:val="99"/>
    <w:semiHidden/>
    <w:unhideWhenUsed/>
    <w:rsid w:val="00083670"/>
  </w:style>
  <w:style w:type="numbering" w:customStyle="1" w:styleId="NoList15">
    <w:name w:val="No List15"/>
    <w:next w:val="NoList"/>
    <w:uiPriority w:val="99"/>
    <w:semiHidden/>
    <w:unhideWhenUsed/>
    <w:rsid w:val="008E29E5"/>
  </w:style>
  <w:style w:type="numbering" w:customStyle="1" w:styleId="NoList16">
    <w:name w:val="No List16"/>
    <w:next w:val="NoList"/>
    <w:uiPriority w:val="99"/>
    <w:semiHidden/>
    <w:unhideWhenUsed/>
    <w:rsid w:val="00AA22AD"/>
  </w:style>
  <w:style w:type="paragraph" w:styleId="Revision">
    <w:name w:val="Revision"/>
    <w:hidden/>
    <w:uiPriority w:val="99"/>
    <w:semiHidden/>
    <w:rsid w:val="0093039C"/>
    <w:rPr>
      <w:rFonts w:eastAsia="Times New Roman"/>
      <w:sz w:val="22"/>
      <w:szCs w:val="22"/>
      <w:lang w:val="en-US" w:eastAsia="en-US"/>
    </w:rPr>
  </w:style>
  <w:style w:type="numbering" w:customStyle="1" w:styleId="NoList17">
    <w:name w:val="No List17"/>
    <w:next w:val="NoList"/>
    <w:uiPriority w:val="99"/>
    <w:semiHidden/>
    <w:unhideWhenUsed/>
    <w:rsid w:val="00FA4F73"/>
  </w:style>
  <w:style w:type="numbering" w:customStyle="1" w:styleId="NoList18">
    <w:name w:val="No List18"/>
    <w:next w:val="NoList"/>
    <w:uiPriority w:val="99"/>
    <w:semiHidden/>
    <w:unhideWhenUsed/>
    <w:rsid w:val="008C4B16"/>
  </w:style>
  <w:style w:type="table" w:customStyle="1" w:styleId="LightList-Accent1120">
    <w:name w:val="Light List - Accent 1120"/>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1">
    <w:name w:val="Light List - Accent 121"/>
    <w:basedOn w:val="TableNormal"/>
    <w:uiPriority w:val="61"/>
    <w:rsid w:val="008C4B16"/>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1">
    <w:name w:val="Light List11"/>
    <w:basedOn w:val="TableNormal"/>
    <w:uiPriority w:val="61"/>
    <w:rsid w:val="008C4B16"/>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0">
    <w:name w:val="Table Grid320"/>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8C4B1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6">
    <w:name w:val="Light List - Accent 11116"/>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6">
    <w:name w:val="Table Grid3116"/>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7">
    <w:name w:val="Light List - Accent 11117"/>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7">
    <w:name w:val="Table Grid3117"/>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8C4B16"/>
  </w:style>
  <w:style w:type="numbering" w:customStyle="1" w:styleId="NoList111">
    <w:name w:val="No List111"/>
    <w:next w:val="NoList"/>
    <w:uiPriority w:val="99"/>
    <w:semiHidden/>
    <w:unhideWhenUsed/>
    <w:rsid w:val="008C4B16"/>
  </w:style>
  <w:style w:type="table" w:customStyle="1" w:styleId="LightList-Accent1126">
    <w:name w:val="Light List - Accent 1126"/>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6">
    <w:name w:val="Table Grid326"/>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6">
    <w:name w:val="Light List - Accent 11126"/>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6">
    <w:name w:val="Table Grid3126"/>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5">
    <w:name w:val="Light List - Accent 113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5">
    <w:name w:val="Table Grid33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5">
    <w:name w:val="Light List - Accent 1113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5">
    <w:name w:val="Table Grid313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5">
    <w:name w:val="Light List - Accent 114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5">
    <w:name w:val="Table Grid34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5">
    <w:name w:val="Light List - Accent 1114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5">
    <w:name w:val="Table Grid314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5">
    <w:name w:val="Light List - Accent 11111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5">
    <w:name w:val="Table Grid3111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5">
    <w:name w:val="Light List - Accent 1121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5">
    <w:name w:val="Table Grid321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5">
    <w:name w:val="Light List - Accent 11121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5">
    <w:name w:val="Table Grid3121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5">
    <w:name w:val="Light List - Accent 115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5">
    <w:name w:val="Table Grid35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5">
    <w:name w:val="Light List - Accent 1115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5">
    <w:name w:val="Table Grid315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5">
    <w:name w:val="Light List - Accent 116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5">
    <w:name w:val="Table Grid36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5">
    <w:name w:val="Light List - Accent 1116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5">
    <w:name w:val="Table Grid316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1">
    <w:name w:val="Light List - Accent 117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1">
    <w:name w:val="Table Grid37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1">
    <w:name w:val="Light List - Accent 1117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1">
    <w:name w:val="Table Grid317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1">
    <w:name w:val="Light List - Accent 111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1">
    <w:name w:val="Table Grid31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1">
    <w:name w:val="Light List - Accent 112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1">
    <w:name w:val="Table Grid32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1">
    <w:name w:val="Light List - Accent 1112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1">
    <w:name w:val="Table Grid312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1">
    <w:name w:val="Light List - Accent 113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1">
    <w:name w:val="Table Grid33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1">
    <w:name w:val="Light List - Accent 1113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1">
    <w:name w:val="Table Grid313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1">
    <w:name w:val="Light List - Accent 114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1">
    <w:name w:val="Table Grid34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1">
    <w:name w:val="Light List - Accent 1114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1">
    <w:name w:val="Table Grid314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1">
    <w:name w:val="Light List - Accent 11111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1">
    <w:name w:val="Table Grid3111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1">
    <w:name w:val="Light List - Accent 1121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1">
    <w:name w:val="Table Grid321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1">
    <w:name w:val="Light List - Accent 11121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1">
    <w:name w:val="Table Grid3121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1">
    <w:name w:val="Light List - Accent 115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1">
    <w:name w:val="Table Grid35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1">
    <w:name w:val="Light List - Accent 1115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1">
    <w:name w:val="Table Grid315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1">
    <w:name w:val="Light List - Accent 116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1">
    <w:name w:val="Table Grid36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1">
    <w:name w:val="Light List - Accent 1116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1">
    <w:name w:val="Table Grid316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1">
    <w:name w:val="Light List - Accent 118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1">
    <w:name w:val="Table Grid38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1">
    <w:name w:val="Light List - Accent 1118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1">
    <w:name w:val="Table Grid318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1">
    <w:name w:val="Light List - Accent 111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1">
    <w:name w:val="Table Grid31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1">
    <w:name w:val="Light List - Accent 112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1">
    <w:name w:val="Table Grid32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1">
    <w:name w:val="Light List - Accent 1112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1">
    <w:name w:val="Table Grid312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1">
    <w:name w:val="Light List - Accent 113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1">
    <w:name w:val="Table Grid33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1">
    <w:name w:val="Light List - Accent 1113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1">
    <w:name w:val="Table Grid313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1">
    <w:name w:val="Light List - Accent 114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1">
    <w:name w:val="Table Grid34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1">
    <w:name w:val="Light List - Accent 1114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1">
    <w:name w:val="Table Grid314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1">
    <w:name w:val="Light List - Accent 1111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1">
    <w:name w:val="Table Grid311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1">
    <w:name w:val="Light List - Accent 112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1">
    <w:name w:val="Table Grid32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1">
    <w:name w:val="Light List - Accent 1112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1">
    <w:name w:val="Table Grid312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1">
    <w:name w:val="Light List - Accent 115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1">
    <w:name w:val="Table Grid35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1">
    <w:name w:val="Light List - Accent 1115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1">
    <w:name w:val="Table Grid315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1">
    <w:name w:val="Light List - Accent 116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1">
    <w:name w:val="Table Grid36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1">
    <w:name w:val="Light List - Accent 1116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1">
    <w:name w:val="Table Grid316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1">
    <w:name w:val="Light List - Accent 119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1">
    <w:name w:val="Table Grid39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1">
    <w:name w:val="Light List - Accent 1119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1">
    <w:name w:val="Table Grid319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1">
    <w:name w:val="Light List - Accent 111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1">
    <w:name w:val="Table Grid31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1">
    <w:name w:val="Light List - Accent 112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1">
    <w:name w:val="Table Grid32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1">
    <w:name w:val="Light List - Accent 1112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1">
    <w:name w:val="Table Grid312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1">
    <w:name w:val="Light List - Accent 113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1">
    <w:name w:val="Table Grid33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1">
    <w:name w:val="Light List - Accent 1113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1">
    <w:name w:val="Table Grid313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1">
    <w:name w:val="Light List - Accent 114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1">
    <w:name w:val="Table Grid34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1">
    <w:name w:val="Light List - Accent 1114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1">
    <w:name w:val="Table Grid314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1">
    <w:name w:val="Light List - Accent 1111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1">
    <w:name w:val="Table Grid311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1">
    <w:name w:val="Light List - Accent 112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1">
    <w:name w:val="Table Grid32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1">
    <w:name w:val="Light List - Accent 1112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1">
    <w:name w:val="Table Grid312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1">
    <w:name w:val="Light List - Accent 115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1">
    <w:name w:val="Table Grid35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1">
    <w:name w:val="Light List - Accent 1115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1">
    <w:name w:val="Table Grid315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1">
    <w:name w:val="Light List - Accent 116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1">
    <w:name w:val="Table Grid36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1">
    <w:name w:val="Light List - Accent 1116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1">
    <w:name w:val="Table Grid316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1">
    <w:name w:val="Light List - Accent 1110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1">
    <w:name w:val="Table Grid310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1">
    <w:name w:val="Light List - Accent 11110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1">
    <w:name w:val="Table Grid3110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1">
    <w:name w:val="Light List - Accent 11115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1">
    <w:name w:val="Table Grid3115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1">
    <w:name w:val="Light List - Accent 1125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1">
    <w:name w:val="Table Grid325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1">
    <w:name w:val="Light List - Accent 11125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1">
    <w:name w:val="Table Grid3125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1">
    <w:name w:val="Light List - Accent 113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1">
    <w:name w:val="Table Grid33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1">
    <w:name w:val="Light List - Accent 1113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1">
    <w:name w:val="Table Grid313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1">
    <w:name w:val="Light List - Accent 114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1">
    <w:name w:val="Table Grid34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1">
    <w:name w:val="Light List - Accent 1114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1">
    <w:name w:val="Table Grid314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1">
    <w:name w:val="Light List - Accent 1111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1">
    <w:name w:val="Table Grid311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1">
    <w:name w:val="Light List - Accent 112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1">
    <w:name w:val="Table Grid32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1">
    <w:name w:val="Light List - Accent 1112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1">
    <w:name w:val="Table Grid312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1">
    <w:name w:val="Light List - Accent 115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1">
    <w:name w:val="Table Grid35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1">
    <w:name w:val="Light List - Accent 1115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1">
    <w:name w:val="Table Grid315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1">
    <w:name w:val="Light List - Accent 116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1">
    <w:name w:val="Table Grid36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1">
    <w:name w:val="Light List - Accent 1116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1">
    <w:name w:val="Table Grid316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8C4B16"/>
  </w:style>
  <w:style w:type="numbering" w:customStyle="1" w:styleId="NoList31">
    <w:name w:val="No List31"/>
    <w:next w:val="NoList"/>
    <w:uiPriority w:val="99"/>
    <w:semiHidden/>
    <w:unhideWhenUsed/>
    <w:rsid w:val="008C4B16"/>
  </w:style>
  <w:style w:type="table" w:customStyle="1" w:styleId="TableGrid10">
    <w:name w:val="TableGrid1"/>
    <w:rsid w:val="008C4B16"/>
    <w:rPr>
      <w:rFonts w:eastAsia="Times New Roman"/>
      <w:sz w:val="22"/>
      <w:szCs w:val="22"/>
      <w:lang w:val="en-GB" w:eastAsia="en-GB"/>
    </w:rPr>
    <w:tblPr>
      <w:tblCellMar>
        <w:top w:w="0" w:type="dxa"/>
        <w:left w:w="0" w:type="dxa"/>
        <w:bottom w:w="0" w:type="dxa"/>
        <w:right w:w="0" w:type="dxa"/>
      </w:tblCellMar>
    </w:tblPr>
  </w:style>
  <w:style w:type="numbering" w:customStyle="1" w:styleId="NoList41">
    <w:name w:val="No List41"/>
    <w:next w:val="NoList"/>
    <w:uiPriority w:val="99"/>
    <w:semiHidden/>
    <w:unhideWhenUsed/>
    <w:rsid w:val="008C4B16"/>
  </w:style>
  <w:style w:type="numbering" w:customStyle="1" w:styleId="NoList51">
    <w:name w:val="No List51"/>
    <w:next w:val="NoList"/>
    <w:uiPriority w:val="99"/>
    <w:semiHidden/>
    <w:unhideWhenUsed/>
    <w:rsid w:val="008C4B16"/>
  </w:style>
  <w:style w:type="numbering" w:customStyle="1" w:styleId="NoList61">
    <w:name w:val="No List61"/>
    <w:next w:val="NoList"/>
    <w:uiPriority w:val="99"/>
    <w:semiHidden/>
    <w:unhideWhenUsed/>
    <w:rsid w:val="008C4B16"/>
  </w:style>
  <w:style w:type="numbering" w:customStyle="1" w:styleId="NoList71">
    <w:name w:val="No List71"/>
    <w:next w:val="NoList"/>
    <w:uiPriority w:val="99"/>
    <w:semiHidden/>
    <w:unhideWhenUsed/>
    <w:rsid w:val="008C4B16"/>
  </w:style>
  <w:style w:type="numbering" w:customStyle="1" w:styleId="NoList81">
    <w:name w:val="No List81"/>
    <w:next w:val="NoList"/>
    <w:uiPriority w:val="99"/>
    <w:semiHidden/>
    <w:unhideWhenUsed/>
    <w:rsid w:val="008C4B16"/>
  </w:style>
  <w:style w:type="numbering" w:customStyle="1" w:styleId="NoList91">
    <w:name w:val="No List91"/>
    <w:next w:val="NoList"/>
    <w:uiPriority w:val="99"/>
    <w:semiHidden/>
    <w:unhideWhenUsed/>
    <w:rsid w:val="008C4B16"/>
  </w:style>
  <w:style w:type="numbering" w:customStyle="1" w:styleId="NoList101">
    <w:name w:val="No List101"/>
    <w:next w:val="NoList"/>
    <w:uiPriority w:val="99"/>
    <w:semiHidden/>
    <w:unhideWhenUsed/>
    <w:rsid w:val="008C4B16"/>
  </w:style>
  <w:style w:type="numbering" w:customStyle="1" w:styleId="NoList121">
    <w:name w:val="No List121"/>
    <w:next w:val="NoList"/>
    <w:uiPriority w:val="99"/>
    <w:semiHidden/>
    <w:unhideWhenUsed/>
    <w:rsid w:val="008C4B16"/>
  </w:style>
  <w:style w:type="numbering" w:customStyle="1" w:styleId="NoList131">
    <w:name w:val="No List131"/>
    <w:next w:val="NoList"/>
    <w:uiPriority w:val="99"/>
    <w:semiHidden/>
    <w:unhideWhenUsed/>
    <w:rsid w:val="008C4B16"/>
  </w:style>
  <w:style w:type="table" w:customStyle="1" w:styleId="TableNormal11">
    <w:name w:val="Table Normal11"/>
    <w:semiHidden/>
    <w:rsid w:val="008C4B16"/>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1">
    <w:name w:val="No List141"/>
    <w:next w:val="NoList"/>
    <w:uiPriority w:val="99"/>
    <w:semiHidden/>
    <w:unhideWhenUsed/>
    <w:rsid w:val="008C4B16"/>
  </w:style>
  <w:style w:type="numbering" w:customStyle="1" w:styleId="NoList151">
    <w:name w:val="No List151"/>
    <w:next w:val="NoList"/>
    <w:uiPriority w:val="99"/>
    <w:semiHidden/>
    <w:unhideWhenUsed/>
    <w:rsid w:val="008C4B16"/>
  </w:style>
  <w:style w:type="numbering" w:customStyle="1" w:styleId="NoList161">
    <w:name w:val="No List161"/>
    <w:next w:val="NoList"/>
    <w:uiPriority w:val="99"/>
    <w:semiHidden/>
    <w:unhideWhenUsed/>
    <w:rsid w:val="008C4B16"/>
  </w:style>
  <w:style w:type="numbering" w:customStyle="1" w:styleId="NoList171">
    <w:name w:val="No List171"/>
    <w:next w:val="NoList"/>
    <w:uiPriority w:val="99"/>
    <w:semiHidden/>
    <w:unhideWhenUsed/>
    <w:rsid w:val="008C4B16"/>
  </w:style>
  <w:style w:type="numbering" w:customStyle="1" w:styleId="NoList20">
    <w:name w:val="No List20"/>
    <w:next w:val="NoList"/>
    <w:uiPriority w:val="99"/>
    <w:semiHidden/>
    <w:unhideWhenUsed/>
    <w:rsid w:val="00C90BC8"/>
  </w:style>
  <w:style w:type="table" w:customStyle="1" w:styleId="LightList-Accent1127">
    <w:name w:val="Light List - Accent 1127"/>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2">
    <w:name w:val="Light List - Accent 122"/>
    <w:basedOn w:val="TableNormal"/>
    <w:uiPriority w:val="61"/>
    <w:rsid w:val="00C90BC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2">
    <w:name w:val="Light List12"/>
    <w:basedOn w:val="TableNormal"/>
    <w:uiPriority w:val="61"/>
    <w:rsid w:val="00C90BC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7">
    <w:name w:val="Table Grid327"/>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90BC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8">
    <w:name w:val="Light List - Accent 11118"/>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8">
    <w:name w:val="Table Grid3118"/>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9">
    <w:name w:val="Light List - Accent 11119"/>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9">
    <w:name w:val="Table Grid3119"/>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NoList"/>
    <w:uiPriority w:val="99"/>
    <w:semiHidden/>
    <w:unhideWhenUsed/>
    <w:rsid w:val="00C90BC8"/>
  </w:style>
  <w:style w:type="numbering" w:customStyle="1" w:styleId="NoList112">
    <w:name w:val="No List112"/>
    <w:next w:val="NoList"/>
    <w:uiPriority w:val="99"/>
    <w:semiHidden/>
    <w:unhideWhenUsed/>
    <w:rsid w:val="00C90BC8"/>
  </w:style>
  <w:style w:type="table" w:customStyle="1" w:styleId="LightList-Accent1128">
    <w:name w:val="Light List - Accent 1128"/>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8">
    <w:name w:val="Table Grid328"/>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7">
    <w:name w:val="Light List - Accent 11127"/>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7">
    <w:name w:val="Table Grid3127"/>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6">
    <w:name w:val="Light List - Accent 113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6">
    <w:name w:val="Table Grid33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6">
    <w:name w:val="Light List - Accent 1113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6">
    <w:name w:val="Table Grid313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6">
    <w:name w:val="Light List - Accent 114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6">
    <w:name w:val="Table Grid34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6">
    <w:name w:val="Light List - Accent 1114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6">
    <w:name w:val="Table Grid314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6">
    <w:name w:val="Light List - Accent 11111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6">
    <w:name w:val="Table Grid3111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6">
    <w:name w:val="Light List - Accent 1121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6">
    <w:name w:val="Table Grid321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6">
    <w:name w:val="Light List - Accent 11121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6">
    <w:name w:val="Table Grid3121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6">
    <w:name w:val="Light List - Accent 115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6">
    <w:name w:val="Table Grid35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6">
    <w:name w:val="Light List - Accent 1115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6">
    <w:name w:val="Table Grid315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6">
    <w:name w:val="Light List - Accent 116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6">
    <w:name w:val="Table Grid36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6">
    <w:name w:val="Light List - Accent 1116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6">
    <w:name w:val="Table Grid316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2">
    <w:name w:val="Light List - Accent 117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2">
    <w:name w:val="Table Grid37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2">
    <w:name w:val="Light List - Accent 1117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2">
    <w:name w:val="Table Grid317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2">
    <w:name w:val="Light List - Accent 111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2">
    <w:name w:val="Table Grid31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2">
    <w:name w:val="Light List - Accent 112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2">
    <w:name w:val="Table Grid32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2">
    <w:name w:val="Light List - Accent 1112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2">
    <w:name w:val="Table Grid312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2">
    <w:name w:val="Light List - Accent 113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2">
    <w:name w:val="Table Grid33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2">
    <w:name w:val="Light List - Accent 1113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2">
    <w:name w:val="Table Grid313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2">
    <w:name w:val="Light List - Accent 114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2">
    <w:name w:val="Table Grid34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2">
    <w:name w:val="Light List - Accent 1114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2">
    <w:name w:val="Table Grid314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2">
    <w:name w:val="Light List - Accent 11111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2">
    <w:name w:val="Table Grid3111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2">
    <w:name w:val="Light List - Accent 1121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2">
    <w:name w:val="Table Grid321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2">
    <w:name w:val="Light List - Accent 11121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2">
    <w:name w:val="Table Grid3121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2">
    <w:name w:val="Light List - Accent 115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2">
    <w:name w:val="Table Grid35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2">
    <w:name w:val="Light List - Accent 1115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2">
    <w:name w:val="Table Grid315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2">
    <w:name w:val="Light List - Accent 116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2">
    <w:name w:val="Table Grid36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2">
    <w:name w:val="Light List - Accent 1116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2">
    <w:name w:val="Table Grid316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2">
    <w:name w:val="Light List - Accent 118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2">
    <w:name w:val="Table Grid38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2">
    <w:name w:val="Light List - Accent 1118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2">
    <w:name w:val="Table Grid318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2">
    <w:name w:val="Light List - Accent 111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2">
    <w:name w:val="Table Grid31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2">
    <w:name w:val="Light List - Accent 112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2">
    <w:name w:val="Table Grid32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2">
    <w:name w:val="Light List - Accent 1112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2">
    <w:name w:val="Table Grid312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2">
    <w:name w:val="Light List - Accent 113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2">
    <w:name w:val="Table Grid33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2">
    <w:name w:val="Light List - Accent 1113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2">
    <w:name w:val="Table Grid313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2">
    <w:name w:val="Light List - Accent 114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2">
    <w:name w:val="Table Grid34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2">
    <w:name w:val="Light List - Accent 1114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2">
    <w:name w:val="Table Grid314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2">
    <w:name w:val="Light List - Accent 1111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2">
    <w:name w:val="Table Grid311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2">
    <w:name w:val="Light List - Accent 112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2">
    <w:name w:val="Table Grid32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2">
    <w:name w:val="Light List - Accent 1112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2">
    <w:name w:val="Table Grid312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2">
    <w:name w:val="Light List - Accent 115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2">
    <w:name w:val="Table Grid35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2">
    <w:name w:val="Light List - Accent 1115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2">
    <w:name w:val="Table Grid315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2">
    <w:name w:val="Light List - Accent 116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2">
    <w:name w:val="Table Grid36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2">
    <w:name w:val="Light List - Accent 1116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2">
    <w:name w:val="Table Grid316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2">
    <w:name w:val="Light List - Accent 119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2">
    <w:name w:val="Table Grid39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2">
    <w:name w:val="Light List - Accent 1119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2">
    <w:name w:val="Table Grid319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2">
    <w:name w:val="Light List - Accent 111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2">
    <w:name w:val="Table Grid31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2">
    <w:name w:val="Light List - Accent 112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2">
    <w:name w:val="Table Grid32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2">
    <w:name w:val="Light List - Accent 1112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2">
    <w:name w:val="Table Grid312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2">
    <w:name w:val="Light List - Accent 113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2">
    <w:name w:val="Table Grid33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2">
    <w:name w:val="Light List - Accent 1113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2">
    <w:name w:val="Table Grid313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2">
    <w:name w:val="Light List - Accent 114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2">
    <w:name w:val="Table Grid34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2">
    <w:name w:val="Light List - Accent 1114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2">
    <w:name w:val="Table Grid314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2">
    <w:name w:val="Light List - Accent 1111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2">
    <w:name w:val="Table Grid311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2">
    <w:name w:val="Light List - Accent 112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2">
    <w:name w:val="Table Grid32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2">
    <w:name w:val="Light List - Accent 1112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2">
    <w:name w:val="Table Grid312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2">
    <w:name w:val="Light List - Accent 115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2">
    <w:name w:val="Table Grid35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2">
    <w:name w:val="Light List - Accent 1115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2">
    <w:name w:val="Table Grid315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2">
    <w:name w:val="Light List - Accent 116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2">
    <w:name w:val="Table Grid36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2">
    <w:name w:val="Light List - Accent 1116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2">
    <w:name w:val="Table Grid316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2">
    <w:name w:val="Light List - Accent 1110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2">
    <w:name w:val="Table Grid310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2">
    <w:name w:val="Light List - Accent 11110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2">
    <w:name w:val="Table Grid3110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2">
    <w:name w:val="Light List - Accent 11115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2">
    <w:name w:val="Table Grid3115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2">
    <w:name w:val="Light List - Accent 1125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2">
    <w:name w:val="Table Grid325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2">
    <w:name w:val="Light List - Accent 11125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2">
    <w:name w:val="Table Grid3125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2">
    <w:name w:val="Light List - Accent 113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2">
    <w:name w:val="Table Grid33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2">
    <w:name w:val="Light List - Accent 1113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2">
    <w:name w:val="Table Grid313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2">
    <w:name w:val="Light List - Accent 114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2">
    <w:name w:val="Table Grid34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2">
    <w:name w:val="Light List - Accent 1114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2">
    <w:name w:val="Table Grid314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2">
    <w:name w:val="Light List - Accent 1111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2">
    <w:name w:val="Table Grid311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2">
    <w:name w:val="Light List - Accent 112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2">
    <w:name w:val="Table Grid32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2">
    <w:name w:val="Light List - Accent 1112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2">
    <w:name w:val="Table Grid312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2">
    <w:name w:val="Light List - Accent 115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2">
    <w:name w:val="Table Grid35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2">
    <w:name w:val="Light List - Accent 1115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2">
    <w:name w:val="Table Grid315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2">
    <w:name w:val="Light List - Accent 116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2">
    <w:name w:val="Table Grid36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2">
    <w:name w:val="Light List - Accent 1116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2">
    <w:name w:val="Table Grid316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C90BC8"/>
  </w:style>
  <w:style w:type="numbering" w:customStyle="1" w:styleId="NoList32">
    <w:name w:val="No List32"/>
    <w:next w:val="NoList"/>
    <w:uiPriority w:val="99"/>
    <w:semiHidden/>
    <w:unhideWhenUsed/>
    <w:rsid w:val="00C90BC8"/>
  </w:style>
  <w:style w:type="table" w:customStyle="1" w:styleId="TableGrid20">
    <w:name w:val="TableGrid2"/>
    <w:rsid w:val="00C90BC8"/>
    <w:rPr>
      <w:rFonts w:eastAsia="Times New Roman"/>
      <w:sz w:val="22"/>
      <w:szCs w:val="22"/>
      <w:lang w:val="en-GB" w:eastAsia="en-GB"/>
    </w:rPr>
    <w:tblPr>
      <w:tblCellMar>
        <w:top w:w="0" w:type="dxa"/>
        <w:left w:w="0" w:type="dxa"/>
        <w:bottom w:w="0" w:type="dxa"/>
        <w:right w:w="0" w:type="dxa"/>
      </w:tblCellMar>
    </w:tblPr>
  </w:style>
  <w:style w:type="numbering" w:customStyle="1" w:styleId="NoList42">
    <w:name w:val="No List42"/>
    <w:next w:val="NoList"/>
    <w:uiPriority w:val="99"/>
    <w:semiHidden/>
    <w:unhideWhenUsed/>
    <w:rsid w:val="00C90BC8"/>
  </w:style>
  <w:style w:type="numbering" w:customStyle="1" w:styleId="NoList52">
    <w:name w:val="No List52"/>
    <w:next w:val="NoList"/>
    <w:uiPriority w:val="99"/>
    <w:semiHidden/>
    <w:unhideWhenUsed/>
    <w:rsid w:val="00C90BC8"/>
  </w:style>
  <w:style w:type="numbering" w:customStyle="1" w:styleId="NoList62">
    <w:name w:val="No List62"/>
    <w:next w:val="NoList"/>
    <w:uiPriority w:val="99"/>
    <w:semiHidden/>
    <w:unhideWhenUsed/>
    <w:rsid w:val="00C90BC8"/>
  </w:style>
  <w:style w:type="numbering" w:customStyle="1" w:styleId="NoList72">
    <w:name w:val="No List72"/>
    <w:next w:val="NoList"/>
    <w:uiPriority w:val="99"/>
    <w:semiHidden/>
    <w:unhideWhenUsed/>
    <w:rsid w:val="00C90BC8"/>
  </w:style>
  <w:style w:type="numbering" w:customStyle="1" w:styleId="NoList82">
    <w:name w:val="No List82"/>
    <w:next w:val="NoList"/>
    <w:uiPriority w:val="99"/>
    <w:semiHidden/>
    <w:unhideWhenUsed/>
    <w:rsid w:val="00C90BC8"/>
  </w:style>
  <w:style w:type="numbering" w:customStyle="1" w:styleId="NoList92">
    <w:name w:val="No List92"/>
    <w:next w:val="NoList"/>
    <w:uiPriority w:val="99"/>
    <w:semiHidden/>
    <w:unhideWhenUsed/>
    <w:rsid w:val="00C90BC8"/>
  </w:style>
  <w:style w:type="numbering" w:customStyle="1" w:styleId="NoList102">
    <w:name w:val="No List102"/>
    <w:next w:val="NoList"/>
    <w:uiPriority w:val="99"/>
    <w:semiHidden/>
    <w:unhideWhenUsed/>
    <w:rsid w:val="00C90BC8"/>
  </w:style>
  <w:style w:type="numbering" w:customStyle="1" w:styleId="NoList122">
    <w:name w:val="No List122"/>
    <w:next w:val="NoList"/>
    <w:uiPriority w:val="99"/>
    <w:semiHidden/>
    <w:unhideWhenUsed/>
    <w:rsid w:val="00C90BC8"/>
  </w:style>
  <w:style w:type="numbering" w:customStyle="1" w:styleId="NoList132">
    <w:name w:val="No List132"/>
    <w:next w:val="NoList"/>
    <w:uiPriority w:val="99"/>
    <w:semiHidden/>
    <w:unhideWhenUsed/>
    <w:rsid w:val="00C90BC8"/>
  </w:style>
  <w:style w:type="table" w:customStyle="1" w:styleId="TableNormal12">
    <w:name w:val="Table Normal12"/>
    <w:semiHidden/>
    <w:rsid w:val="00C90BC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2">
    <w:name w:val="No List142"/>
    <w:next w:val="NoList"/>
    <w:uiPriority w:val="99"/>
    <w:semiHidden/>
    <w:unhideWhenUsed/>
    <w:rsid w:val="00C90BC8"/>
  </w:style>
  <w:style w:type="numbering" w:customStyle="1" w:styleId="NoList152">
    <w:name w:val="No List152"/>
    <w:next w:val="NoList"/>
    <w:uiPriority w:val="99"/>
    <w:semiHidden/>
    <w:unhideWhenUsed/>
    <w:rsid w:val="00C90BC8"/>
  </w:style>
  <w:style w:type="numbering" w:customStyle="1" w:styleId="NoList162">
    <w:name w:val="No List162"/>
    <w:next w:val="NoList"/>
    <w:uiPriority w:val="99"/>
    <w:semiHidden/>
    <w:unhideWhenUsed/>
    <w:rsid w:val="00C90BC8"/>
  </w:style>
  <w:style w:type="numbering" w:customStyle="1" w:styleId="NoList172">
    <w:name w:val="No List172"/>
    <w:next w:val="NoList"/>
    <w:uiPriority w:val="99"/>
    <w:semiHidden/>
    <w:unhideWhenUsed/>
    <w:rsid w:val="00C90BC8"/>
  </w:style>
  <w:style w:type="numbering" w:customStyle="1" w:styleId="NoList23">
    <w:name w:val="No List23"/>
    <w:next w:val="NoList"/>
    <w:uiPriority w:val="99"/>
    <w:semiHidden/>
    <w:unhideWhenUsed/>
    <w:rsid w:val="00614F08"/>
  </w:style>
  <w:style w:type="table" w:customStyle="1" w:styleId="LightList-Accent1129">
    <w:name w:val="Light List - Accent 1129"/>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3">
    <w:name w:val="Light List - Accent 123"/>
    <w:basedOn w:val="TableNormal"/>
    <w:uiPriority w:val="61"/>
    <w:rsid w:val="00614F0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3">
    <w:name w:val="Light List13"/>
    <w:basedOn w:val="TableNormal"/>
    <w:uiPriority w:val="61"/>
    <w:rsid w:val="00614F0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9">
    <w:name w:val="Table Grid329"/>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14F0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0">
    <w:name w:val="Light List - Accent 11120"/>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0">
    <w:name w:val="Table Grid3120"/>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0">
    <w:name w:val="Light List - Accent 111110"/>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0">
    <w:name w:val="Table Grid31110"/>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uiPriority w:val="99"/>
    <w:semiHidden/>
    <w:unhideWhenUsed/>
    <w:rsid w:val="00614F08"/>
  </w:style>
  <w:style w:type="numbering" w:customStyle="1" w:styleId="NoList114">
    <w:name w:val="No List114"/>
    <w:next w:val="NoList"/>
    <w:uiPriority w:val="99"/>
    <w:semiHidden/>
    <w:unhideWhenUsed/>
    <w:rsid w:val="00614F08"/>
  </w:style>
  <w:style w:type="table" w:customStyle="1" w:styleId="LightList-Accent11210">
    <w:name w:val="Light List - Accent 11210"/>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0">
    <w:name w:val="Table Grid3210"/>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8">
    <w:name w:val="Light List - Accent 11128"/>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8">
    <w:name w:val="Table Grid3128"/>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7">
    <w:name w:val="Light List - Accent 113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7">
    <w:name w:val="Table Grid33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7">
    <w:name w:val="Light List - Accent 1113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7">
    <w:name w:val="Table Grid313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7">
    <w:name w:val="Light List - Accent 114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7">
    <w:name w:val="Table Grid34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7">
    <w:name w:val="Light List - Accent 1114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7">
    <w:name w:val="Table Grid314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7">
    <w:name w:val="Light List - Accent 11111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7">
    <w:name w:val="Table Grid3111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7">
    <w:name w:val="Light List - Accent 1121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7">
    <w:name w:val="Table Grid321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7">
    <w:name w:val="Light List - Accent 11121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7">
    <w:name w:val="Table Grid3121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7">
    <w:name w:val="Light List - Accent 115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7">
    <w:name w:val="Table Grid35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7">
    <w:name w:val="Light List - Accent 1115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7">
    <w:name w:val="Table Grid315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7">
    <w:name w:val="Light List - Accent 116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7">
    <w:name w:val="Table Grid36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7">
    <w:name w:val="Light List - Accent 1116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7">
    <w:name w:val="Table Grid316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3">
    <w:name w:val="Light List - Accent 117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3">
    <w:name w:val="Table Grid37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3">
    <w:name w:val="Light List - Accent 1117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3">
    <w:name w:val="Table Grid317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3">
    <w:name w:val="Light List - Accent 111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3">
    <w:name w:val="Table Grid31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3">
    <w:name w:val="Light List - Accent 112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3">
    <w:name w:val="Table Grid32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3">
    <w:name w:val="Light List - Accent 1112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3">
    <w:name w:val="Table Grid312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3">
    <w:name w:val="Light List - Accent 113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3">
    <w:name w:val="Table Grid33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3">
    <w:name w:val="Light List - Accent 1113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3">
    <w:name w:val="Table Grid313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3">
    <w:name w:val="Light List - Accent 114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3">
    <w:name w:val="Table Grid34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3">
    <w:name w:val="Light List - Accent 1114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3">
    <w:name w:val="Table Grid314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3">
    <w:name w:val="Light List - Accent 11111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3">
    <w:name w:val="Table Grid3111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3">
    <w:name w:val="Light List - Accent 1121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3">
    <w:name w:val="Table Grid321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3">
    <w:name w:val="Light List - Accent 11121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3">
    <w:name w:val="Table Grid3121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3">
    <w:name w:val="Light List - Accent 115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3">
    <w:name w:val="Table Grid35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3">
    <w:name w:val="Light List - Accent 1115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3">
    <w:name w:val="Table Grid315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3">
    <w:name w:val="Light List - Accent 116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3">
    <w:name w:val="Table Grid36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3">
    <w:name w:val="Light List - Accent 1116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3">
    <w:name w:val="Table Grid316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3">
    <w:name w:val="Light List - Accent 118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3">
    <w:name w:val="Table Grid38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3">
    <w:name w:val="Light List - Accent 1118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3">
    <w:name w:val="Table Grid318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3">
    <w:name w:val="Light List - Accent 111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3">
    <w:name w:val="Table Grid31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3">
    <w:name w:val="Light List - Accent 112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3">
    <w:name w:val="Table Grid32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3">
    <w:name w:val="Light List - Accent 1112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3">
    <w:name w:val="Table Grid312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3">
    <w:name w:val="Light List - Accent 113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3">
    <w:name w:val="Table Grid33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3">
    <w:name w:val="Light List - Accent 1113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3">
    <w:name w:val="Table Grid313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3">
    <w:name w:val="Light List - Accent 114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3">
    <w:name w:val="Table Grid34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3">
    <w:name w:val="Light List - Accent 1114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3">
    <w:name w:val="Table Grid314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3">
    <w:name w:val="Light List - Accent 1111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3">
    <w:name w:val="Table Grid311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3">
    <w:name w:val="Light List - Accent 112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3">
    <w:name w:val="Table Grid32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3">
    <w:name w:val="Light List - Accent 1112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3">
    <w:name w:val="Table Grid312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3">
    <w:name w:val="Light List - Accent 115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3">
    <w:name w:val="Table Grid35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3">
    <w:name w:val="Light List - Accent 1115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3">
    <w:name w:val="Table Grid315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3">
    <w:name w:val="Light List - Accent 116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3">
    <w:name w:val="Table Grid36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3">
    <w:name w:val="Light List - Accent 1116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3">
    <w:name w:val="Table Grid316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3">
    <w:name w:val="Light List - Accent 119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3">
    <w:name w:val="Table Grid39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3">
    <w:name w:val="Light List - Accent 1119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3">
    <w:name w:val="Table Grid319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3">
    <w:name w:val="Light List - Accent 111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3">
    <w:name w:val="Table Grid31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3">
    <w:name w:val="Light List - Accent 112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3">
    <w:name w:val="Table Grid32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3">
    <w:name w:val="Light List - Accent 1112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3">
    <w:name w:val="Table Grid312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3">
    <w:name w:val="Light List - Accent 113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3">
    <w:name w:val="Table Grid33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3">
    <w:name w:val="Light List - Accent 1113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3">
    <w:name w:val="Table Grid313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3">
    <w:name w:val="Light List - Accent 114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3">
    <w:name w:val="Table Grid34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3">
    <w:name w:val="Light List - Accent 1114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3">
    <w:name w:val="Table Grid314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3">
    <w:name w:val="Light List - Accent 1111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3">
    <w:name w:val="Table Grid311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3">
    <w:name w:val="Light List - Accent 112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3">
    <w:name w:val="Table Grid32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3">
    <w:name w:val="Light List - Accent 1112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3">
    <w:name w:val="Table Grid312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3">
    <w:name w:val="Light List - Accent 115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3">
    <w:name w:val="Table Grid35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3">
    <w:name w:val="Light List - Accent 1115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3">
    <w:name w:val="Table Grid315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3">
    <w:name w:val="Light List - Accent 116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3">
    <w:name w:val="Table Grid36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3">
    <w:name w:val="Light List - Accent 1116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3">
    <w:name w:val="Table Grid316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3">
    <w:name w:val="Light List - Accent 1110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3">
    <w:name w:val="Table Grid310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3">
    <w:name w:val="Light List - Accent 11110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3">
    <w:name w:val="Table Grid3110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3">
    <w:name w:val="Light List - Accent 11115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3">
    <w:name w:val="Table Grid3115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3">
    <w:name w:val="Light List - Accent 1125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3">
    <w:name w:val="Table Grid325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3">
    <w:name w:val="Light List - Accent 11125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3">
    <w:name w:val="Table Grid3125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3">
    <w:name w:val="Light List - Accent 113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3">
    <w:name w:val="Table Grid33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3">
    <w:name w:val="Light List - Accent 1113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3">
    <w:name w:val="Table Grid313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3">
    <w:name w:val="Light List - Accent 114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3">
    <w:name w:val="Table Grid34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3">
    <w:name w:val="Light List - Accent 1114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3">
    <w:name w:val="Table Grid314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3">
    <w:name w:val="Light List - Accent 1111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3">
    <w:name w:val="Table Grid311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3">
    <w:name w:val="Light List - Accent 112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3">
    <w:name w:val="Table Grid32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3">
    <w:name w:val="Light List - Accent 1112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3">
    <w:name w:val="Table Grid312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3">
    <w:name w:val="Light List - Accent 115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3">
    <w:name w:val="Table Grid35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3">
    <w:name w:val="Light List - Accent 1115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3">
    <w:name w:val="Table Grid315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3">
    <w:name w:val="Light List - Accent 116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3">
    <w:name w:val="Table Grid36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3">
    <w:name w:val="Light List - Accent 1116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3">
    <w:name w:val="Table Grid316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614F08"/>
  </w:style>
  <w:style w:type="numbering" w:customStyle="1" w:styleId="NoList33">
    <w:name w:val="No List33"/>
    <w:next w:val="NoList"/>
    <w:uiPriority w:val="99"/>
    <w:semiHidden/>
    <w:unhideWhenUsed/>
    <w:rsid w:val="00614F08"/>
  </w:style>
  <w:style w:type="table" w:customStyle="1" w:styleId="TableGrid30">
    <w:name w:val="TableGrid3"/>
    <w:rsid w:val="00614F08"/>
    <w:rPr>
      <w:rFonts w:eastAsia="Times New Roman"/>
      <w:sz w:val="22"/>
      <w:szCs w:val="22"/>
      <w:lang w:val="en-GB" w:eastAsia="en-GB"/>
    </w:rPr>
    <w:tblPr>
      <w:tblCellMar>
        <w:top w:w="0" w:type="dxa"/>
        <w:left w:w="0" w:type="dxa"/>
        <w:bottom w:w="0" w:type="dxa"/>
        <w:right w:w="0" w:type="dxa"/>
      </w:tblCellMar>
    </w:tblPr>
  </w:style>
  <w:style w:type="numbering" w:customStyle="1" w:styleId="NoList43">
    <w:name w:val="No List43"/>
    <w:next w:val="NoList"/>
    <w:uiPriority w:val="99"/>
    <w:semiHidden/>
    <w:unhideWhenUsed/>
    <w:rsid w:val="00614F08"/>
  </w:style>
  <w:style w:type="numbering" w:customStyle="1" w:styleId="NoList53">
    <w:name w:val="No List53"/>
    <w:next w:val="NoList"/>
    <w:uiPriority w:val="99"/>
    <w:semiHidden/>
    <w:unhideWhenUsed/>
    <w:rsid w:val="00614F08"/>
  </w:style>
  <w:style w:type="numbering" w:customStyle="1" w:styleId="NoList63">
    <w:name w:val="No List63"/>
    <w:next w:val="NoList"/>
    <w:uiPriority w:val="99"/>
    <w:semiHidden/>
    <w:unhideWhenUsed/>
    <w:rsid w:val="00614F08"/>
  </w:style>
  <w:style w:type="numbering" w:customStyle="1" w:styleId="NoList73">
    <w:name w:val="No List73"/>
    <w:next w:val="NoList"/>
    <w:uiPriority w:val="99"/>
    <w:semiHidden/>
    <w:unhideWhenUsed/>
    <w:rsid w:val="00614F08"/>
  </w:style>
  <w:style w:type="numbering" w:customStyle="1" w:styleId="NoList83">
    <w:name w:val="No List83"/>
    <w:next w:val="NoList"/>
    <w:uiPriority w:val="99"/>
    <w:semiHidden/>
    <w:unhideWhenUsed/>
    <w:rsid w:val="00614F08"/>
  </w:style>
  <w:style w:type="numbering" w:customStyle="1" w:styleId="NoList93">
    <w:name w:val="No List93"/>
    <w:next w:val="NoList"/>
    <w:uiPriority w:val="99"/>
    <w:semiHidden/>
    <w:unhideWhenUsed/>
    <w:rsid w:val="00614F08"/>
  </w:style>
  <w:style w:type="numbering" w:customStyle="1" w:styleId="NoList103">
    <w:name w:val="No List103"/>
    <w:next w:val="NoList"/>
    <w:uiPriority w:val="99"/>
    <w:semiHidden/>
    <w:unhideWhenUsed/>
    <w:rsid w:val="00614F08"/>
  </w:style>
  <w:style w:type="numbering" w:customStyle="1" w:styleId="NoList123">
    <w:name w:val="No List123"/>
    <w:next w:val="NoList"/>
    <w:uiPriority w:val="99"/>
    <w:semiHidden/>
    <w:unhideWhenUsed/>
    <w:rsid w:val="00614F08"/>
  </w:style>
  <w:style w:type="numbering" w:customStyle="1" w:styleId="NoList133">
    <w:name w:val="No List133"/>
    <w:next w:val="NoList"/>
    <w:uiPriority w:val="99"/>
    <w:semiHidden/>
    <w:unhideWhenUsed/>
    <w:rsid w:val="00614F08"/>
  </w:style>
  <w:style w:type="table" w:customStyle="1" w:styleId="TableNormal13">
    <w:name w:val="Table Normal13"/>
    <w:semiHidden/>
    <w:rsid w:val="00614F0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3">
    <w:name w:val="No List143"/>
    <w:next w:val="NoList"/>
    <w:uiPriority w:val="99"/>
    <w:semiHidden/>
    <w:unhideWhenUsed/>
    <w:rsid w:val="00614F08"/>
  </w:style>
  <w:style w:type="numbering" w:customStyle="1" w:styleId="NoList153">
    <w:name w:val="No List153"/>
    <w:next w:val="NoList"/>
    <w:uiPriority w:val="99"/>
    <w:semiHidden/>
    <w:unhideWhenUsed/>
    <w:rsid w:val="00614F08"/>
  </w:style>
  <w:style w:type="numbering" w:customStyle="1" w:styleId="NoList163">
    <w:name w:val="No List163"/>
    <w:next w:val="NoList"/>
    <w:uiPriority w:val="99"/>
    <w:semiHidden/>
    <w:unhideWhenUsed/>
    <w:rsid w:val="00614F08"/>
  </w:style>
  <w:style w:type="numbering" w:customStyle="1" w:styleId="NoList173">
    <w:name w:val="No List173"/>
    <w:next w:val="NoList"/>
    <w:uiPriority w:val="99"/>
    <w:semiHidden/>
    <w:unhideWhenUsed/>
    <w:rsid w:val="00614F08"/>
  </w:style>
  <w:style w:type="character" w:styleId="HTMLCode">
    <w:name w:val="HTML Code"/>
    <w:basedOn w:val="DefaultParagraphFont"/>
    <w:uiPriority w:val="99"/>
    <w:semiHidden/>
    <w:unhideWhenUsed/>
    <w:rsid w:val="008A01EA"/>
    <w:rPr>
      <w:rFonts w:ascii="Courier New" w:eastAsia="Times New Roman" w:hAnsi="Courier New" w:cs="Courier New" w:hint="default"/>
      <w:sz w:val="20"/>
      <w:szCs w:val="20"/>
    </w:rPr>
  </w:style>
  <w:style w:type="table" w:customStyle="1" w:styleId="ScrollTableNormal">
    <w:name w:val="Scroll Table Normal"/>
    <w:basedOn w:val="TableNormal"/>
    <w:uiPriority w:val="99"/>
    <w:qFormat/>
    <w:rsid w:val="001007B5"/>
    <w:rPr>
      <w:rFonts w:ascii="Arial" w:eastAsia="Times New Roman" w:hAnsi="Arial"/>
      <w:szCs w:val="24"/>
      <w:lang w:val="en-US" w:eastAsia="en-US"/>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paragraph" w:styleId="NoSpacing">
    <w:name w:val="No Spacing"/>
    <w:uiPriority w:val="1"/>
    <w:qFormat/>
    <w:rsid w:val="008879A4"/>
    <w:rPr>
      <w:rFonts w:asciiTheme="minorHAnsi" w:eastAsiaTheme="minorHAnsi" w:hAnsiTheme="minorHAnsi" w:cstheme="minorBidi"/>
      <w:sz w:val="22"/>
      <w:szCs w:val="22"/>
      <w:lang w:val="en-US" w:eastAsia="en-US"/>
    </w:rPr>
  </w:style>
  <w:style w:type="character" w:customStyle="1" w:styleId="PolicyZchn">
    <w:name w:val="Policy Zchn"/>
    <w:link w:val="Policy"/>
    <w:locked/>
    <w:rsid w:val="00354DD7"/>
    <w:rPr>
      <w:sz w:val="22"/>
      <w:szCs w:val="22"/>
      <w:shd w:val="clear" w:color="auto" w:fill="D9D9D9"/>
      <w:lang w:val="en-GB" w:eastAsia="x-none"/>
    </w:rPr>
  </w:style>
  <w:style w:type="paragraph" w:customStyle="1" w:styleId="Policy">
    <w:name w:val="Policy"/>
    <w:basedOn w:val="Normal"/>
    <w:link w:val="PolicyZchn"/>
    <w:rsid w:val="00354DD7"/>
    <w:pPr>
      <w:pBdr>
        <w:top w:val="single" w:sz="4" w:space="1" w:color="auto"/>
        <w:left w:val="single" w:sz="4" w:space="4" w:color="auto"/>
        <w:bottom w:val="single" w:sz="4" w:space="1" w:color="auto"/>
        <w:right w:val="single" w:sz="4" w:space="4" w:color="auto"/>
      </w:pBdr>
      <w:shd w:val="clear" w:color="auto" w:fill="D9D9D9"/>
    </w:pPr>
    <w:rPr>
      <w:rFonts w:eastAsia="Calibri"/>
      <w:lang w:val="en-GB"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3704">
      <w:bodyDiv w:val="1"/>
      <w:marLeft w:val="0"/>
      <w:marRight w:val="0"/>
      <w:marTop w:val="0"/>
      <w:marBottom w:val="0"/>
      <w:divBdr>
        <w:top w:val="none" w:sz="0" w:space="0" w:color="auto"/>
        <w:left w:val="none" w:sz="0" w:space="0" w:color="auto"/>
        <w:bottom w:val="none" w:sz="0" w:space="0" w:color="auto"/>
        <w:right w:val="none" w:sz="0" w:space="0" w:color="auto"/>
      </w:divBdr>
    </w:div>
    <w:div w:id="66920709">
      <w:bodyDiv w:val="1"/>
      <w:marLeft w:val="0"/>
      <w:marRight w:val="0"/>
      <w:marTop w:val="0"/>
      <w:marBottom w:val="0"/>
      <w:divBdr>
        <w:top w:val="none" w:sz="0" w:space="0" w:color="auto"/>
        <w:left w:val="none" w:sz="0" w:space="0" w:color="auto"/>
        <w:bottom w:val="none" w:sz="0" w:space="0" w:color="auto"/>
        <w:right w:val="none" w:sz="0" w:space="0" w:color="auto"/>
      </w:divBdr>
      <w:divsChild>
        <w:div w:id="803237669">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 w:id="106511997">
      <w:bodyDiv w:val="1"/>
      <w:marLeft w:val="0"/>
      <w:marRight w:val="0"/>
      <w:marTop w:val="0"/>
      <w:marBottom w:val="0"/>
      <w:divBdr>
        <w:top w:val="none" w:sz="0" w:space="0" w:color="auto"/>
        <w:left w:val="none" w:sz="0" w:space="0" w:color="auto"/>
        <w:bottom w:val="none" w:sz="0" w:space="0" w:color="auto"/>
        <w:right w:val="none" w:sz="0" w:space="0" w:color="auto"/>
      </w:divBdr>
    </w:div>
    <w:div w:id="221184117">
      <w:marLeft w:val="0"/>
      <w:marRight w:val="0"/>
      <w:marTop w:val="0"/>
      <w:marBottom w:val="0"/>
      <w:divBdr>
        <w:top w:val="none" w:sz="0" w:space="0" w:color="auto"/>
        <w:left w:val="none" w:sz="0" w:space="0" w:color="auto"/>
        <w:bottom w:val="none" w:sz="0" w:space="0" w:color="auto"/>
        <w:right w:val="none" w:sz="0" w:space="0" w:color="auto"/>
      </w:divBdr>
    </w:div>
    <w:div w:id="299851193">
      <w:bodyDiv w:val="1"/>
      <w:marLeft w:val="0"/>
      <w:marRight w:val="0"/>
      <w:marTop w:val="0"/>
      <w:marBottom w:val="0"/>
      <w:divBdr>
        <w:top w:val="none" w:sz="0" w:space="0" w:color="auto"/>
        <w:left w:val="none" w:sz="0" w:space="0" w:color="auto"/>
        <w:bottom w:val="none" w:sz="0" w:space="0" w:color="auto"/>
        <w:right w:val="none" w:sz="0" w:space="0" w:color="auto"/>
      </w:divBdr>
      <w:divsChild>
        <w:div w:id="363679146">
          <w:marLeft w:val="0"/>
          <w:marRight w:val="0"/>
          <w:marTop w:val="0"/>
          <w:marBottom w:val="0"/>
          <w:divBdr>
            <w:top w:val="none" w:sz="0" w:space="0" w:color="auto"/>
            <w:left w:val="none" w:sz="0" w:space="0" w:color="auto"/>
            <w:bottom w:val="none" w:sz="0" w:space="0" w:color="auto"/>
            <w:right w:val="none" w:sz="0" w:space="0" w:color="auto"/>
          </w:divBdr>
          <w:divsChild>
            <w:div w:id="122575585">
              <w:marLeft w:val="0"/>
              <w:marRight w:val="0"/>
              <w:marTop w:val="0"/>
              <w:marBottom w:val="0"/>
              <w:divBdr>
                <w:top w:val="none" w:sz="0" w:space="0" w:color="auto"/>
                <w:left w:val="none" w:sz="0" w:space="0" w:color="auto"/>
                <w:bottom w:val="none" w:sz="0" w:space="0" w:color="auto"/>
                <w:right w:val="none" w:sz="0" w:space="0" w:color="auto"/>
              </w:divBdr>
              <w:divsChild>
                <w:div w:id="582643206">
                  <w:marLeft w:val="0"/>
                  <w:marRight w:val="0"/>
                  <w:marTop w:val="0"/>
                  <w:marBottom w:val="0"/>
                  <w:divBdr>
                    <w:top w:val="none" w:sz="0" w:space="0" w:color="auto"/>
                    <w:left w:val="none" w:sz="0" w:space="0" w:color="auto"/>
                    <w:bottom w:val="none" w:sz="0" w:space="0" w:color="auto"/>
                    <w:right w:val="none" w:sz="0" w:space="0" w:color="auto"/>
                  </w:divBdr>
                  <w:divsChild>
                    <w:div w:id="1704210236">
                      <w:marLeft w:val="4275"/>
                      <w:marRight w:val="0"/>
                      <w:marTop w:val="615"/>
                      <w:marBottom w:val="0"/>
                      <w:divBdr>
                        <w:top w:val="none" w:sz="0" w:space="0" w:color="auto"/>
                        <w:left w:val="none" w:sz="0" w:space="0" w:color="auto"/>
                        <w:bottom w:val="none" w:sz="0" w:space="0" w:color="auto"/>
                        <w:right w:val="none" w:sz="0" w:space="0" w:color="auto"/>
                      </w:divBdr>
                      <w:divsChild>
                        <w:div w:id="2143959317">
                          <w:marLeft w:val="0"/>
                          <w:marRight w:val="0"/>
                          <w:marTop w:val="0"/>
                          <w:marBottom w:val="0"/>
                          <w:divBdr>
                            <w:top w:val="none" w:sz="0" w:space="0" w:color="auto"/>
                            <w:left w:val="none" w:sz="0" w:space="0" w:color="auto"/>
                            <w:bottom w:val="none" w:sz="0" w:space="0" w:color="auto"/>
                            <w:right w:val="none" w:sz="0" w:space="0" w:color="auto"/>
                          </w:divBdr>
                          <w:divsChild>
                            <w:div w:id="1062289979">
                              <w:marLeft w:val="0"/>
                              <w:marRight w:val="0"/>
                              <w:marTop w:val="0"/>
                              <w:marBottom w:val="0"/>
                              <w:divBdr>
                                <w:top w:val="none" w:sz="0" w:space="0" w:color="auto"/>
                                <w:left w:val="none" w:sz="0" w:space="0" w:color="auto"/>
                                <w:bottom w:val="none" w:sz="0" w:space="0" w:color="auto"/>
                                <w:right w:val="none" w:sz="0" w:space="0" w:color="auto"/>
                              </w:divBdr>
                              <w:divsChild>
                                <w:div w:id="1796361843">
                                  <w:marLeft w:val="0"/>
                                  <w:marRight w:val="0"/>
                                  <w:marTop w:val="0"/>
                                  <w:marBottom w:val="0"/>
                                  <w:divBdr>
                                    <w:top w:val="single" w:sz="6" w:space="0" w:color="auto"/>
                                    <w:left w:val="single" w:sz="6" w:space="0" w:color="auto"/>
                                    <w:bottom w:val="single" w:sz="6" w:space="0" w:color="auto"/>
                                    <w:right w:val="single" w:sz="6" w:space="0" w:color="auto"/>
                                  </w:divBdr>
                                  <w:divsChild>
                                    <w:div w:id="683484062">
                                      <w:marLeft w:val="0"/>
                                      <w:marRight w:val="0"/>
                                      <w:marTop w:val="0"/>
                                      <w:marBottom w:val="0"/>
                                      <w:divBdr>
                                        <w:top w:val="none" w:sz="0" w:space="0" w:color="auto"/>
                                        <w:left w:val="none" w:sz="0" w:space="0" w:color="auto"/>
                                        <w:bottom w:val="none" w:sz="0" w:space="0" w:color="auto"/>
                                        <w:right w:val="none" w:sz="0" w:space="0" w:color="auto"/>
                                      </w:divBdr>
                                      <w:divsChild>
                                        <w:div w:id="1968926115">
                                          <w:marLeft w:val="0"/>
                                          <w:marRight w:val="0"/>
                                          <w:marTop w:val="0"/>
                                          <w:marBottom w:val="0"/>
                                          <w:divBdr>
                                            <w:top w:val="none" w:sz="0" w:space="0" w:color="auto"/>
                                            <w:left w:val="none" w:sz="0" w:space="0" w:color="auto"/>
                                            <w:bottom w:val="none" w:sz="0" w:space="0" w:color="auto"/>
                                            <w:right w:val="none" w:sz="0" w:space="0" w:color="auto"/>
                                          </w:divBdr>
                                          <w:divsChild>
                                            <w:div w:id="1236545726">
                                              <w:marLeft w:val="0"/>
                                              <w:marRight w:val="0"/>
                                              <w:marTop w:val="0"/>
                                              <w:marBottom w:val="0"/>
                                              <w:divBdr>
                                                <w:top w:val="none" w:sz="0" w:space="0" w:color="auto"/>
                                                <w:left w:val="none" w:sz="0" w:space="0" w:color="auto"/>
                                                <w:bottom w:val="none" w:sz="0" w:space="0" w:color="auto"/>
                                                <w:right w:val="none" w:sz="0" w:space="0" w:color="auto"/>
                                              </w:divBdr>
                                              <w:divsChild>
                                                <w:div w:id="269244537">
                                                  <w:marLeft w:val="0"/>
                                                  <w:marRight w:val="0"/>
                                                  <w:marTop w:val="0"/>
                                                  <w:marBottom w:val="0"/>
                                                  <w:divBdr>
                                                    <w:top w:val="none" w:sz="0" w:space="0" w:color="auto"/>
                                                    <w:left w:val="none" w:sz="0" w:space="0" w:color="auto"/>
                                                    <w:bottom w:val="none" w:sz="0" w:space="0" w:color="auto"/>
                                                    <w:right w:val="none" w:sz="0" w:space="0" w:color="auto"/>
                                                  </w:divBdr>
                                                  <w:divsChild>
                                                    <w:div w:id="354036212">
                                                      <w:marLeft w:val="0"/>
                                                      <w:marRight w:val="0"/>
                                                      <w:marTop w:val="0"/>
                                                      <w:marBottom w:val="0"/>
                                                      <w:divBdr>
                                                        <w:top w:val="none" w:sz="0" w:space="0" w:color="auto"/>
                                                        <w:left w:val="none" w:sz="0" w:space="0" w:color="auto"/>
                                                        <w:bottom w:val="none" w:sz="0" w:space="0" w:color="auto"/>
                                                        <w:right w:val="none" w:sz="0" w:space="0" w:color="auto"/>
                                                      </w:divBdr>
                                                    </w:div>
                                                  </w:divsChild>
                                                </w:div>
                                                <w:div w:id="4099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3924750">
      <w:bodyDiv w:val="1"/>
      <w:marLeft w:val="0"/>
      <w:marRight w:val="0"/>
      <w:marTop w:val="0"/>
      <w:marBottom w:val="0"/>
      <w:divBdr>
        <w:top w:val="none" w:sz="0" w:space="0" w:color="auto"/>
        <w:left w:val="none" w:sz="0" w:space="0" w:color="auto"/>
        <w:bottom w:val="none" w:sz="0" w:space="0" w:color="auto"/>
        <w:right w:val="none" w:sz="0" w:space="0" w:color="auto"/>
      </w:divBdr>
    </w:div>
    <w:div w:id="870455992">
      <w:bodyDiv w:val="1"/>
      <w:marLeft w:val="0"/>
      <w:marRight w:val="0"/>
      <w:marTop w:val="0"/>
      <w:marBottom w:val="0"/>
      <w:divBdr>
        <w:top w:val="none" w:sz="0" w:space="0" w:color="auto"/>
        <w:left w:val="none" w:sz="0" w:space="0" w:color="auto"/>
        <w:bottom w:val="none" w:sz="0" w:space="0" w:color="auto"/>
        <w:right w:val="none" w:sz="0" w:space="0" w:color="auto"/>
      </w:divBdr>
    </w:div>
    <w:div w:id="974875887">
      <w:bodyDiv w:val="1"/>
      <w:marLeft w:val="0"/>
      <w:marRight w:val="0"/>
      <w:marTop w:val="0"/>
      <w:marBottom w:val="0"/>
      <w:divBdr>
        <w:top w:val="none" w:sz="0" w:space="0" w:color="auto"/>
        <w:left w:val="none" w:sz="0" w:space="0" w:color="auto"/>
        <w:bottom w:val="none" w:sz="0" w:space="0" w:color="auto"/>
        <w:right w:val="none" w:sz="0" w:space="0" w:color="auto"/>
      </w:divBdr>
    </w:div>
    <w:div w:id="1076244275">
      <w:bodyDiv w:val="1"/>
      <w:marLeft w:val="0"/>
      <w:marRight w:val="0"/>
      <w:marTop w:val="0"/>
      <w:marBottom w:val="0"/>
      <w:divBdr>
        <w:top w:val="none" w:sz="0" w:space="0" w:color="auto"/>
        <w:left w:val="none" w:sz="0" w:space="0" w:color="auto"/>
        <w:bottom w:val="none" w:sz="0" w:space="0" w:color="auto"/>
        <w:right w:val="none" w:sz="0" w:space="0" w:color="auto"/>
      </w:divBdr>
    </w:div>
    <w:div w:id="1122067782">
      <w:bodyDiv w:val="1"/>
      <w:marLeft w:val="0"/>
      <w:marRight w:val="0"/>
      <w:marTop w:val="0"/>
      <w:marBottom w:val="0"/>
      <w:divBdr>
        <w:top w:val="none" w:sz="0" w:space="0" w:color="auto"/>
        <w:left w:val="none" w:sz="0" w:space="0" w:color="auto"/>
        <w:bottom w:val="none" w:sz="0" w:space="0" w:color="auto"/>
        <w:right w:val="none" w:sz="0" w:space="0" w:color="auto"/>
      </w:divBdr>
    </w:div>
    <w:div w:id="1378821048">
      <w:bodyDiv w:val="1"/>
      <w:marLeft w:val="0"/>
      <w:marRight w:val="0"/>
      <w:marTop w:val="0"/>
      <w:marBottom w:val="0"/>
      <w:divBdr>
        <w:top w:val="none" w:sz="0" w:space="0" w:color="auto"/>
        <w:left w:val="none" w:sz="0" w:space="0" w:color="auto"/>
        <w:bottom w:val="none" w:sz="0" w:space="0" w:color="auto"/>
        <w:right w:val="none" w:sz="0" w:space="0" w:color="auto"/>
      </w:divBdr>
      <w:divsChild>
        <w:div w:id="1494174507">
          <w:marLeft w:val="0"/>
          <w:marRight w:val="0"/>
          <w:marTop w:val="0"/>
          <w:marBottom w:val="0"/>
          <w:divBdr>
            <w:top w:val="none" w:sz="0" w:space="0" w:color="auto"/>
            <w:left w:val="none" w:sz="0" w:space="0" w:color="auto"/>
            <w:bottom w:val="none" w:sz="0" w:space="0" w:color="auto"/>
            <w:right w:val="none" w:sz="0" w:space="0" w:color="auto"/>
          </w:divBdr>
          <w:divsChild>
            <w:div w:id="1935895365">
              <w:marLeft w:val="0"/>
              <w:marRight w:val="0"/>
              <w:marTop w:val="0"/>
              <w:marBottom w:val="0"/>
              <w:divBdr>
                <w:top w:val="none" w:sz="0" w:space="0" w:color="auto"/>
                <w:left w:val="none" w:sz="0" w:space="0" w:color="auto"/>
                <w:bottom w:val="none" w:sz="0" w:space="0" w:color="auto"/>
                <w:right w:val="none" w:sz="0" w:space="0" w:color="auto"/>
              </w:divBdr>
              <w:divsChild>
                <w:div w:id="804667226">
                  <w:marLeft w:val="0"/>
                  <w:marRight w:val="0"/>
                  <w:marTop w:val="0"/>
                  <w:marBottom w:val="0"/>
                  <w:divBdr>
                    <w:top w:val="none" w:sz="0" w:space="0" w:color="auto"/>
                    <w:left w:val="none" w:sz="0" w:space="0" w:color="auto"/>
                    <w:bottom w:val="none" w:sz="0" w:space="0" w:color="auto"/>
                    <w:right w:val="none" w:sz="0" w:space="0" w:color="auto"/>
                  </w:divBdr>
                  <w:divsChild>
                    <w:div w:id="1655449193">
                      <w:marLeft w:val="4275"/>
                      <w:marRight w:val="0"/>
                      <w:marTop w:val="615"/>
                      <w:marBottom w:val="0"/>
                      <w:divBdr>
                        <w:top w:val="none" w:sz="0" w:space="0" w:color="auto"/>
                        <w:left w:val="none" w:sz="0" w:space="0" w:color="auto"/>
                        <w:bottom w:val="none" w:sz="0" w:space="0" w:color="auto"/>
                        <w:right w:val="none" w:sz="0" w:space="0" w:color="auto"/>
                      </w:divBdr>
                      <w:divsChild>
                        <w:div w:id="336229587">
                          <w:marLeft w:val="0"/>
                          <w:marRight w:val="0"/>
                          <w:marTop w:val="0"/>
                          <w:marBottom w:val="0"/>
                          <w:divBdr>
                            <w:top w:val="none" w:sz="0" w:space="0" w:color="auto"/>
                            <w:left w:val="none" w:sz="0" w:space="0" w:color="auto"/>
                            <w:bottom w:val="none" w:sz="0" w:space="0" w:color="auto"/>
                            <w:right w:val="none" w:sz="0" w:space="0" w:color="auto"/>
                          </w:divBdr>
                          <w:divsChild>
                            <w:div w:id="519242015">
                              <w:marLeft w:val="0"/>
                              <w:marRight w:val="0"/>
                              <w:marTop w:val="0"/>
                              <w:marBottom w:val="0"/>
                              <w:divBdr>
                                <w:top w:val="none" w:sz="0" w:space="0" w:color="auto"/>
                                <w:left w:val="none" w:sz="0" w:space="0" w:color="auto"/>
                                <w:bottom w:val="none" w:sz="0" w:space="0" w:color="auto"/>
                                <w:right w:val="none" w:sz="0" w:space="0" w:color="auto"/>
                              </w:divBdr>
                              <w:divsChild>
                                <w:div w:id="217327483">
                                  <w:marLeft w:val="0"/>
                                  <w:marRight w:val="0"/>
                                  <w:marTop w:val="0"/>
                                  <w:marBottom w:val="0"/>
                                  <w:divBdr>
                                    <w:top w:val="single" w:sz="6" w:space="0" w:color="auto"/>
                                    <w:left w:val="single" w:sz="6" w:space="0" w:color="auto"/>
                                    <w:bottom w:val="single" w:sz="6" w:space="0" w:color="auto"/>
                                    <w:right w:val="single" w:sz="6" w:space="0" w:color="auto"/>
                                  </w:divBdr>
                                  <w:divsChild>
                                    <w:div w:id="1198592125">
                                      <w:marLeft w:val="0"/>
                                      <w:marRight w:val="0"/>
                                      <w:marTop w:val="0"/>
                                      <w:marBottom w:val="0"/>
                                      <w:divBdr>
                                        <w:top w:val="none" w:sz="0" w:space="0" w:color="auto"/>
                                        <w:left w:val="none" w:sz="0" w:space="0" w:color="auto"/>
                                        <w:bottom w:val="none" w:sz="0" w:space="0" w:color="auto"/>
                                        <w:right w:val="none" w:sz="0" w:space="0" w:color="auto"/>
                                      </w:divBdr>
                                      <w:divsChild>
                                        <w:div w:id="1158112335">
                                          <w:marLeft w:val="0"/>
                                          <w:marRight w:val="0"/>
                                          <w:marTop w:val="0"/>
                                          <w:marBottom w:val="0"/>
                                          <w:divBdr>
                                            <w:top w:val="none" w:sz="0" w:space="0" w:color="auto"/>
                                            <w:left w:val="none" w:sz="0" w:space="0" w:color="auto"/>
                                            <w:bottom w:val="none" w:sz="0" w:space="0" w:color="auto"/>
                                            <w:right w:val="none" w:sz="0" w:space="0" w:color="auto"/>
                                          </w:divBdr>
                                          <w:divsChild>
                                            <w:div w:id="642077347">
                                              <w:marLeft w:val="0"/>
                                              <w:marRight w:val="0"/>
                                              <w:marTop w:val="0"/>
                                              <w:marBottom w:val="0"/>
                                              <w:divBdr>
                                                <w:top w:val="none" w:sz="0" w:space="0" w:color="auto"/>
                                                <w:left w:val="none" w:sz="0" w:space="0" w:color="auto"/>
                                                <w:bottom w:val="none" w:sz="0" w:space="0" w:color="auto"/>
                                                <w:right w:val="none" w:sz="0" w:space="0" w:color="auto"/>
                                              </w:divBdr>
                                              <w:divsChild>
                                                <w:div w:id="446313009">
                                                  <w:marLeft w:val="0"/>
                                                  <w:marRight w:val="0"/>
                                                  <w:marTop w:val="0"/>
                                                  <w:marBottom w:val="0"/>
                                                  <w:divBdr>
                                                    <w:top w:val="none" w:sz="0" w:space="0" w:color="auto"/>
                                                    <w:left w:val="none" w:sz="0" w:space="0" w:color="auto"/>
                                                    <w:bottom w:val="none" w:sz="0" w:space="0" w:color="auto"/>
                                                    <w:right w:val="none" w:sz="0" w:space="0" w:color="auto"/>
                                                  </w:divBdr>
                                                  <w:divsChild>
                                                    <w:div w:id="1794597285">
                                                      <w:marLeft w:val="0"/>
                                                      <w:marRight w:val="0"/>
                                                      <w:marTop w:val="0"/>
                                                      <w:marBottom w:val="0"/>
                                                      <w:divBdr>
                                                        <w:top w:val="none" w:sz="0" w:space="0" w:color="auto"/>
                                                        <w:left w:val="none" w:sz="0" w:space="0" w:color="auto"/>
                                                        <w:bottom w:val="none" w:sz="0" w:space="0" w:color="auto"/>
                                                        <w:right w:val="none" w:sz="0" w:space="0" w:color="auto"/>
                                                      </w:divBdr>
                                                    </w:div>
                                                  </w:divsChild>
                                                </w:div>
                                                <w:div w:id="14051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7600154">
      <w:bodyDiv w:val="1"/>
      <w:marLeft w:val="0"/>
      <w:marRight w:val="0"/>
      <w:marTop w:val="0"/>
      <w:marBottom w:val="0"/>
      <w:divBdr>
        <w:top w:val="none" w:sz="0" w:space="0" w:color="auto"/>
        <w:left w:val="none" w:sz="0" w:space="0" w:color="auto"/>
        <w:bottom w:val="none" w:sz="0" w:space="0" w:color="auto"/>
        <w:right w:val="none" w:sz="0" w:space="0" w:color="auto"/>
      </w:divBdr>
    </w:div>
    <w:div w:id="1702777015">
      <w:bodyDiv w:val="1"/>
      <w:marLeft w:val="0"/>
      <w:marRight w:val="0"/>
      <w:marTop w:val="0"/>
      <w:marBottom w:val="0"/>
      <w:divBdr>
        <w:top w:val="none" w:sz="0" w:space="0" w:color="auto"/>
        <w:left w:val="none" w:sz="0" w:space="0" w:color="auto"/>
        <w:bottom w:val="none" w:sz="0" w:space="0" w:color="auto"/>
        <w:right w:val="none" w:sz="0" w:space="0" w:color="auto"/>
      </w:divBdr>
    </w:div>
    <w:div w:id="1835679245">
      <w:bodyDiv w:val="1"/>
      <w:marLeft w:val="0"/>
      <w:marRight w:val="0"/>
      <w:marTop w:val="0"/>
      <w:marBottom w:val="0"/>
      <w:divBdr>
        <w:top w:val="none" w:sz="0" w:space="0" w:color="auto"/>
        <w:left w:val="none" w:sz="0" w:space="0" w:color="auto"/>
        <w:bottom w:val="none" w:sz="0" w:space="0" w:color="auto"/>
        <w:right w:val="none" w:sz="0" w:space="0" w:color="auto"/>
      </w:divBdr>
    </w:div>
    <w:div w:id="1880121404">
      <w:bodyDiv w:val="1"/>
      <w:marLeft w:val="0"/>
      <w:marRight w:val="0"/>
      <w:marTop w:val="0"/>
      <w:marBottom w:val="0"/>
      <w:divBdr>
        <w:top w:val="none" w:sz="0" w:space="0" w:color="auto"/>
        <w:left w:val="none" w:sz="0" w:space="0" w:color="auto"/>
        <w:bottom w:val="none" w:sz="0" w:space="0" w:color="auto"/>
        <w:right w:val="none" w:sz="0" w:space="0" w:color="auto"/>
      </w:divBdr>
      <w:divsChild>
        <w:div w:id="1879393748">
          <w:marLeft w:val="0"/>
          <w:marRight w:val="0"/>
          <w:marTop w:val="0"/>
          <w:marBottom w:val="0"/>
          <w:divBdr>
            <w:top w:val="none" w:sz="0" w:space="0" w:color="auto"/>
            <w:left w:val="none" w:sz="0" w:space="0" w:color="auto"/>
            <w:bottom w:val="none" w:sz="0" w:space="0" w:color="auto"/>
            <w:right w:val="none" w:sz="0" w:space="0" w:color="auto"/>
          </w:divBdr>
          <w:divsChild>
            <w:div w:id="907810227">
              <w:marLeft w:val="0"/>
              <w:marRight w:val="0"/>
              <w:marTop w:val="0"/>
              <w:marBottom w:val="0"/>
              <w:divBdr>
                <w:top w:val="none" w:sz="0" w:space="0" w:color="auto"/>
                <w:left w:val="none" w:sz="0" w:space="0" w:color="auto"/>
                <w:bottom w:val="none" w:sz="0" w:space="0" w:color="auto"/>
                <w:right w:val="none" w:sz="0" w:space="0" w:color="auto"/>
              </w:divBdr>
              <w:divsChild>
                <w:div w:id="1151368439">
                  <w:marLeft w:val="0"/>
                  <w:marRight w:val="0"/>
                  <w:marTop w:val="0"/>
                  <w:marBottom w:val="0"/>
                  <w:divBdr>
                    <w:top w:val="none" w:sz="0" w:space="0" w:color="auto"/>
                    <w:left w:val="none" w:sz="0" w:space="0" w:color="auto"/>
                    <w:bottom w:val="none" w:sz="0" w:space="0" w:color="auto"/>
                    <w:right w:val="none" w:sz="0" w:space="0" w:color="auto"/>
                  </w:divBdr>
                  <w:divsChild>
                    <w:div w:id="244657917">
                      <w:marLeft w:val="4275"/>
                      <w:marRight w:val="0"/>
                      <w:marTop w:val="615"/>
                      <w:marBottom w:val="0"/>
                      <w:divBdr>
                        <w:top w:val="none" w:sz="0" w:space="0" w:color="auto"/>
                        <w:left w:val="none" w:sz="0" w:space="0" w:color="auto"/>
                        <w:bottom w:val="none" w:sz="0" w:space="0" w:color="auto"/>
                        <w:right w:val="none" w:sz="0" w:space="0" w:color="auto"/>
                      </w:divBdr>
                      <w:divsChild>
                        <w:div w:id="1191214743">
                          <w:marLeft w:val="0"/>
                          <w:marRight w:val="0"/>
                          <w:marTop w:val="0"/>
                          <w:marBottom w:val="0"/>
                          <w:divBdr>
                            <w:top w:val="none" w:sz="0" w:space="0" w:color="auto"/>
                            <w:left w:val="none" w:sz="0" w:space="0" w:color="auto"/>
                            <w:bottom w:val="none" w:sz="0" w:space="0" w:color="auto"/>
                            <w:right w:val="none" w:sz="0" w:space="0" w:color="auto"/>
                          </w:divBdr>
                          <w:divsChild>
                            <w:div w:id="403376340">
                              <w:marLeft w:val="0"/>
                              <w:marRight w:val="0"/>
                              <w:marTop w:val="0"/>
                              <w:marBottom w:val="0"/>
                              <w:divBdr>
                                <w:top w:val="none" w:sz="0" w:space="0" w:color="auto"/>
                                <w:left w:val="none" w:sz="0" w:space="0" w:color="auto"/>
                                <w:bottom w:val="none" w:sz="0" w:space="0" w:color="auto"/>
                                <w:right w:val="none" w:sz="0" w:space="0" w:color="auto"/>
                              </w:divBdr>
                              <w:divsChild>
                                <w:div w:id="1195192354">
                                  <w:marLeft w:val="0"/>
                                  <w:marRight w:val="0"/>
                                  <w:marTop w:val="0"/>
                                  <w:marBottom w:val="0"/>
                                  <w:divBdr>
                                    <w:top w:val="single" w:sz="6" w:space="0" w:color="auto"/>
                                    <w:left w:val="single" w:sz="6" w:space="0" w:color="auto"/>
                                    <w:bottom w:val="single" w:sz="6" w:space="0" w:color="auto"/>
                                    <w:right w:val="single" w:sz="6" w:space="0" w:color="auto"/>
                                  </w:divBdr>
                                  <w:divsChild>
                                    <w:div w:id="991374027">
                                      <w:marLeft w:val="0"/>
                                      <w:marRight w:val="0"/>
                                      <w:marTop w:val="0"/>
                                      <w:marBottom w:val="0"/>
                                      <w:divBdr>
                                        <w:top w:val="none" w:sz="0" w:space="0" w:color="auto"/>
                                        <w:left w:val="none" w:sz="0" w:space="0" w:color="auto"/>
                                        <w:bottom w:val="none" w:sz="0" w:space="0" w:color="auto"/>
                                        <w:right w:val="none" w:sz="0" w:space="0" w:color="auto"/>
                                      </w:divBdr>
                                      <w:divsChild>
                                        <w:div w:id="264728795">
                                          <w:marLeft w:val="0"/>
                                          <w:marRight w:val="0"/>
                                          <w:marTop w:val="0"/>
                                          <w:marBottom w:val="0"/>
                                          <w:divBdr>
                                            <w:top w:val="none" w:sz="0" w:space="0" w:color="auto"/>
                                            <w:left w:val="none" w:sz="0" w:space="0" w:color="auto"/>
                                            <w:bottom w:val="none" w:sz="0" w:space="0" w:color="auto"/>
                                            <w:right w:val="none" w:sz="0" w:space="0" w:color="auto"/>
                                          </w:divBdr>
                                          <w:divsChild>
                                            <w:div w:id="723064507">
                                              <w:marLeft w:val="0"/>
                                              <w:marRight w:val="0"/>
                                              <w:marTop w:val="0"/>
                                              <w:marBottom w:val="0"/>
                                              <w:divBdr>
                                                <w:top w:val="none" w:sz="0" w:space="0" w:color="auto"/>
                                                <w:left w:val="none" w:sz="0" w:space="0" w:color="auto"/>
                                                <w:bottom w:val="none" w:sz="0" w:space="0" w:color="auto"/>
                                                <w:right w:val="none" w:sz="0" w:space="0" w:color="auto"/>
                                              </w:divBdr>
                                              <w:divsChild>
                                                <w:div w:id="135949315">
                                                  <w:marLeft w:val="0"/>
                                                  <w:marRight w:val="0"/>
                                                  <w:marTop w:val="0"/>
                                                  <w:marBottom w:val="0"/>
                                                  <w:divBdr>
                                                    <w:top w:val="none" w:sz="0" w:space="0" w:color="auto"/>
                                                    <w:left w:val="none" w:sz="0" w:space="0" w:color="auto"/>
                                                    <w:bottom w:val="none" w:sz="0" w:space="0" w:color="auto"/>
                                                    <w:right w:val="none" w:sz="0" w:space="0" w:color="auto"/>
                                                  </w:divBdr>
                                                </w:div>
                                                <w:div w:id="145365458">
                                                  <w:marLeft w:val="0"/>
                                                  <w:marRight w:val="0"/>
                                                  <w:marTop w:val="0"/>
                                                  <w:marBottom w:val="0"/>
                                                  <w:divBdr>
                                                    <w:top w:val="none" w:sz="0" w:space="0" w:color="auto"/>
                                                    <w:left w:val="none" w:sz="0" w:space="0" w:color="auto"/>
                                                    <w:bottom w:val="none" w:sz="0" w:space="0" w:color="auto"/>
                                                    <w:right w:val="none" w:sz="0" w:space="0" w:color="auto"/>
                                                  </w:divBdr>
                                                  <w:divsChild>
                                                    <w:div w:id="227498520">
                                                      <w:marLeft w:val="0"/>
                                                      <w:marRight w:val="0"/>
                                                      <w:marTop w:val="0"/>
                                                      <w:marBottom w:val="0"/>
                                                      <w:divBdr>
                                                        <w:top w:val="none" w:sz="0" w:space="0" w:color="auto"/>
                                                        <w:left w:val="none" w:sz="0" w:space="0" w:color="auto"/>
                                                        <w:bottom w:val="none" w:sz="0" w:space="0" w:color="auto"/>
                                                        <w:right w:val="none" w:sz="0" w:space="0" w:color="auto"/>
                                                      </w:divBdr>
                                                    </w:div>
                                                    <w:div w:id="1244412143">
                                                      <w:marLeft w:val="0"/>
                                                      <w:marRight w:val="0"/>
                                                      <w:marTop w:val="0"/>
                                                      <w:marBottom w:val="0"/>
                                                      <w:divBdr>
                                                        <w:top w:val="none" w:sz="0" w:space="0" w:color="auto"/>
                                                        <w:left w:val="none" w:sz="0" w:space="0" w:color="auto"/>
                                                        <w:bottom w:val="none" w:sz="0" w:space="0" w:color="auto"/>
                                                        <w:right w:val="none" w:sz="0" w:space="0" w:color="auto"/>
                                                      </w:divBdr>
                                                    </w:div>
                                                    <w:div w:id="1414233340">
                                                      <w:marLeft w:val="0"/>
                                                      <w:marRight w:val="0"/>
                                                      <w:marTop w:val="0"/>
                                                      <w:marBottom w:val="0"/>
                                                      <w:divBdr>
                                                        <w:top w:val="none" w:sz="0" w:space="0" w:color="auto"/>
                                                        <w:left w:val="none" w:sz="0" w:space="0" w:color="auto"/>
                                                        <w:bottom w:val="none" w:sz="0" w:space="0" w:color="auto"/>
                                                        <w:right w:val="none" w:sz="0" w:space="0" w:color="auto"/>
                                                      </w:divBdr>
                                                    </w:div>
                                                    <w:div w:id="1851214865">
                                                      <w:marLeft w:val="0"/>
                                                      <w:marRight w:val="0"/>
                                                      <w:marTop w:val="0"/>
                                                      <w:marBottom w:val="0"/>
                                                      <w:divBdr>
                                                        <w:top w:val="none" w:sz="0" w:space="0" w:color="auto"/>
                                                        <w:left w:val="none" w:sz="0" w:space="0" w:color="auto"/>
                                                        <w:bottom w:val="none" w:sz="0" w:space="0" w:color="auto"/>
                                                        <w:right w:val="none" w:sz="0" w:space="0" w:color="auto"/>
                                                      </w:divBdr>
                                                    </w:div>
                                                    <w:div w:id="2147383825">
                                                      <w:marLeft w:val="0"/>
                                                      <w:marRight w:val="0"/>
                                                      <w:marTop w:val="0"/>
                                                      <w:marBottom w:val="0"/>
                                                      <w:divBdr>
                                                        <w:top w:val="none" w:sz="0" w:space="0" w:color="auto"/>
                                                        <w:left w:val="none" w:sz="0" w:space="0" w:color="auto"/>
                                                        <w:bottom w:val="none" w:sz="0" w:space="0" w:color="auto"/>
                                                        <w:right w:val="none" w:sz="0" w:space="0" w:color="auto"/>
                                                      </w:divBdr>
                                                    </w:div>
                                                  </w:divsChild>
                                                </w:div>
                                                <w:div w:id="801459566">
                                                  <w:marLeft w:val="0"/>
                                                  <w:marRight w:val="0"/>
                                                  <w:marTop w:val="0"/>
                                                  <w:marBottom w:val="0"/>
                                                  <w:divBdr>
                                                    <w:top w:val="none" w:sz="0" w:space="0" w:color="auto"/>
                                                    <w:left w:val="none" w:sz="0" w:space="0" w:color="auto"/>
                                                    <w:bottom w:val="none" w:sz="0" w:space="0" w:color="auto"/>
                                                    <w:right w:val="none" w:sz="0" w:space="0" w:color="auto"/>
                                                  </w:divBdr>
                                                </w:div>
                                                <w:div w:id="1391465013">
                                                  <w:marLeft w:val="0"/>
                                                  <w:marRight w:val="0"/>
                                                  <w:marTop w:val="0"/>
                                                  <w:marBottom w:val="0"/>
                                                  <w:divBdr>
                                                    <w:top w:val="none" w:sz="0" w:space="0" w:color="auto"/>
                                                    <w:left w:val="none" w:sz="0" w:space="0" w:color="auto"/>
                                                    <w:bottom w:val="none" w:sz="0" w:space="0" w:color="auto"/>
                                                    <w:right w:val="none" w:sz="0" w:space="0" w:color="auto"/>
                                                  </w:divBdr>
                                                </w:div>
                                                <w:div w:id="1707291611">
                                                  <w:marLeft w:val="0"/>
                                                  <w:marRight w:val="0"/>
                                                  <w:marTop w:val="0"/>
                                                  <w:marBottom w:val="0"/>
                                                  <w:divBdr>
                                                    <w:top w:val="none" w:sz="0" w:space="0" w:color="auto"/>
                                                    <w:left w:val="none" w:sz="0" w:space="0" w:color="auto"/>
                                                    <w:bottom w:val="none" w:sz="0" w:space="0" w:color="auto"/>
                                                    <w:right w:val="none" w:sz="0" w:space="0" w:color="auto"/>
                                                  </w:divBdr>
                                                </w:div>
                                                <w:div w:id="18507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076867">
      <w:bodyDiv w:val="1"/>
      <w:marLeft w:val="0"/>
      <w:marRight w:val="0"/>
      <w:marTop w:val="0"/>
      <w:marBottom w:val="0"/>
      <w:divBdr>
        <w:top w:val="none" w:sz="0" w:space="0" w:color="auto"/>
        <w:left w:val="none" w:sz="0" w:space="0" w:color="auto"/>
        <w:bottom w:val="none" w:sz="0" w:space="0" w:color="auto"/>
        <w:right w:val="none" w:sz="0" w:space="0" w:color="auto"/>
      </w:divBdr>
    </w:div>
    <w:div w:id="206753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peppol.eu/" TargetMode="External"/><Relationship Id="rId18" Type="http://schemas.openxmlformats.org/officeDocument/2006/relationships/hyperlink" Target="http://www.schematron.com/" TargetMode="External"/><Relationship Id="rId26" Type="http://schemas.openxmlformats.org/officeDocument/2006/relationships/hyperlink" Target="http://uri.etsi.org/REM/Event" TargetMode="External"/><Relationship Id="rId3" Type="http://schemas.openxmlformats.org/officeDocument/2006/relationships/styles" Target="styles.xml"/><Relationship Id="rId21" Type="http://schemas.openxmlformats.org/officeDocument/2006/relationships/hyperlink" Target="%20http://ec.europa.eu/isa/documents/isa_annex_ii_eif_en.pdf" TargetMode="External"/><Relationship Id="rId34" Type="http://schemas.openxmlformats.org/officeDocument/2006/relationships/hyperlink" Target="http://www.w3.org/2001/04/xmlen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docs.oasis-open.org/ubl/UBL-2.2.html" TargetMode="External"/><Relationship Id="rId25" Type="http://schemas.openxmlformats.org/officeDocument/2006/relationships/hyperlink" Target="http://wiki.ds.unipi.gr/download/attachments/31424684/TS02640_v2.xsd?version=2&amp;modificationDate=1479922272000&amp;api=v2" TargetMode="External"/><Relationship Id="rId33" Type="http://schemas.openxmlformats.org/officeDocument/2006/relationships/hyperlink" Target="http://www.w3.org/2000/09/xmldsig" TargetMode="External"/><Relationship Id="rId2" Type="http://schemas.openxmlformats.org/officeDocument/2006/relationships/numbering" Target="numbering.xml"/><Relationship Id="rId16" Type="http://schemas.openxmlformats.org/officeDocument/2006/relationships/hyperlink" Target="http://wiki.ds.unipi.gr/display/ESENSPILOTS/D5.6-1+-+5.1.1+-+eTendering" TargetMode="External"/><Relationship Id="rId20" Type="http://schemas.openxmlformats.org/officeDocument/2006/relationships/hyperlink" Target="http://ec.europa.eu/isa/library/index_en.htm" TargetMode="External"/><Relationship Id="rId29" Type="http://schemas.openxmlformats.org/officeDocument/2006/relationships/hyperlink" Target="mailto:AttributeElectronicAddress/@sche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32" Type="http://schemas.openxmlformats.org/officeDocument/2006/relationships/hyperlink" Target="http://www.w3.org/2001/04/xmldsig-mor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enbii.eu/" TargetMode="External"/><Relationship Id="rId23" Type="http://schemas.openxmlformats.org/officeDocument/2006/relationships/header" Target="header2.xml"/><Relationship Id="rId28" Type="http://schemas.openxmlformats.org/officeDocument/2006/relationships/hyperlink" Target="mailto:AttributeElectronicAddress/@scheme"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w3.org/TR/xslt20/" TargetMode="External"/><Relationship Id="rId31" Type="http://schemas.openxmlformats.org/officeDocument/2006/relationships/hyperlink" Target="http://www.w3.org/TR/2001/REC-xml-c14n-20010315"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www.peppol.eu/peppol_components/peppol-eia/eia" TargetMode="External"/><Relationship Id="rId22" Type="http://schemas.openxmlformats.org/officeDocument/2006/relationships/hyperlink" Target="http://www.gs1.org/barcodes/technical/id_keys" TargetMode="External"/><Relationship Id="rId27" Type="http://schemas.openxmlformats.org/officeDocument/2006/relationships/hyperlink" Target="http://www.peppol.eu/ressource-library/technical-specifications/BIS54.doc" TargetMode="External"/><Relationship Id="rId30" Type="http://schemas.openxmlformats.org/officeDocument/2006/relationships/hyperlink" Target="http://www.w3.org/2001/04/xmlenc" TargetMode="External"/><Relationship Id="rId35" Type="http://schemas.openxmlformats.org/officeDocument/2006/relationships/hyperlink" Target="http://www.iana.org/assignments/media-typ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73D48-A21F-473B-9222-1C422E057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5062</Words>
  <Characters>27336</Characters>
  <Application>Microsoft Office Word</Application>
  <DocSecurity>0</DocSecurity>
  <Lines>227</Lines>
  <Paragraphs>64</Paragraphs>
  <ScaleCrop>false</ScaleCrop>
  <HeadingPairs>
    <vt:vector size="8" baseType="variant">
      <vt:variant>
        <vt:lpstr>Title</vt:lpstr>
      </vt:variant>
      <vt:variant>
        <vt:i4>1</vt:i4>
      </vt:variant>
      <vt:variant>
        <vt:lpstr>Titel</vt:lpstr>
      </vt:variant>
      <vt:variant>
        <vt:i4>1</vt:i4>
      </vt:variant>
      <vt:variant>
        <vt:lpstr>Tittel</vt:lpstr>
      </vt:variant>
      <vt:variant>
        <vt:i4>1</vt:i4>
      </vt:variant>
      <vt:variant>
        <vt:lpstr>Rubrik</vt:lpstr>
      </vt:variant>
      <vt:variant>
        <vt:i4>1</vt:i4>
      </vt:variant>
    </vt:vector>
  </HeadingPairs>
  <TitlesOfParts>
    <vt:vector size="4" baseType="lpstr">
      <vt:lpstr/>
      <vt:lpstr/>
      <vt:lpstr/>
      <vt:lpstr/>
    </vt:vector>
  </TitlesOfParts>
  <Company>LNV</Company>
  <LinksUpToDate>false</LinksUpToDate>
  <CharactersWithSpaces>32334</CharactersWithSpaces>
  <SharedDoc>false</SharedDoc>
  <HLinks>
    <vt:vector size="600" baseType="variant">
      <vt:variant>
        <vt:i4>4390989</vt:i4>
      </vt:variant>
      <vt:variant>
        <vt:i4>486</vt:i4>
      </vt:variant>
      <vt:variant>
        <vt:i4>0</vt:i4>
      </vt:variant>
      <vt:variant>
        <vt:i4>5</vt:i4>
      </vt:variant>
      <vt:variant>
        <vt:lpwstr>ftp://ftp.cen.eu/public/CWAs/BII2/CWA16558/CWA16558-Annex-G-BII-CodeLists-V2_0_4.pdf</vt:lpwstr>
      </vt:variant>
      <vt:variant>
        <vt:lpwstr/>
      </vt:variant>
      <vt:variant>
        <vt:i4>2883690</vt:i4>
      </vt:variant>
      <vt:variant>
        <vt:i4>483</vt:i4>
      </vt:variant>
      <vt:variant>
        <vt:i4>0</vt:i4>
      </vt:variant>
      <vt:variant>
        <vt:i4>5</vt:i4>
      </vt:variant>
      <vt:variant>
        <vt:lpwstr>http://www.unece.org/cefact/recommendations/rec20/rec20_rev4E_2006.xls</vt:lpwstr>
      </vt:variant>
      <vt:variant>
        <vt:lpwstr/>
      </vt:variant>
      <vt:variant>
        <vt:i4>4522102</vt:i4>
      </vt:variant>
      <vt:variant>
        <vt:i4>480</vt:i4>
      </vt:variant>
      <vt:variant>
        <vt:i4>0</vt:i4>
      </vt:variant>
      <vt:variant>
        <vt:i4>5</vt:i4>
      </vt:variant>
      <vt:variant>
        <vt:lpwstr>http://www.iso.org/iso/home/standards/country_codes.htm</vt:lpwstr>
      </vt:variant>
      <vt:variant>
        <vt:lpwstr/>
      </vt:variant>
      <vt:variant>
        <vt:i4>2621489</vt:i4>
      </vt:variant>
      <vt:variant>
        <vt:i4>477</vt:i4>
      </vt:variant>
      <vt:variant>
        <vt:i4>0</vt:i4>
      </vt:variant>
      <vt:variant>
        <vt:i4>5</vt:i4>
      </vt:variant>
      <vt:variant>
        <vt:lpwstr>http://www.iana.org/assignments/media-types</vt:lpwstr>
      </vt:variant>
      <vt:variant>
        <vt:lpwstr/>
      </vt:variant>
      <vt:variant>
        <vt:i4>4259878</vt:i4>
      </vt:variant>
      <vt:variant>
        <vt:i4>474</vt:i4>
      </vt:variant>
      <vt:variant>
        <vt:i4>0</vt:i4>
      </vt:variant>
      <vt:variant>
        <vt:i4>5</vt:i4>
      </vt:variant>
      <vt:variant>
        <vt:lpwstr>http://www.currency-iso.org/dam/downloads/dl_iso_table_a1.xml</vt:lpwstr>
      </vt:variant>
      <vt:variant>
        <vt:lpwstr/>
      </vt:variant>
      <vt:variant>
        <vt:i4>4390989</vt:i4>
      </vt:variant>
      <vt:variant>
        <vt:i4>471</vt:i4>
      </vt:variant>
      <vt:variant>
        <vt:i4>0</vt:i4>
      </vt:variant>
      <vt:variant>
        <vt:i4>5</vt:i4>
      </vt:variant>
      <vt:variant>
        <vt:lpwstr>ftp://ftp.cen.eu/public/CWAs/BII2/CWA16558/CWA16558-Annex-G-BII-CodeLists-V2_0_4.pdf</vt:lpwstr>
      </vt:variant>
      <vt:variant>
        <vt:lpwstr/>
      </vt:variant>
      <vt:variant>
        <vt:i4>2162794</vt:i4>
      </vt:variant>
      <vt:variant>
        <vt:i4>468</vt:i4>
      </vt:variant>
      <vt:variant>
        <vt:i4>0</vt:i4>
      </vt:variant>
      <vt:variant>
        <vt:i4>5</vt:i4>
      </vt:variant>
      <vt:variant>
        <vt:lpwstr>http://www.unece.org/cefact/recommendations/rec20/Rec20_Rev6e_2009.xls</vt:lpwstr>
      </vt:variant>
      <vt:variant>
        <vt:lpwstr/>
      </vt:variant>
      <vt:variant>
        <vt:i4>4522102</vt:i4>
      </vt:variant>
      <vt:variant>
        <vt:i4>465</vt:i4>
      </vt:variant>
      <vt:variant>
        <vt:i4>0</vt:i4>
      </vt:variant>
      <vt:variant>
        <vt:i4>5</vt:i4>
      </vt:variant>
      <vt:variant>
        <vt:lpwstr>http://www.iso.org/iso/home/standards/country_codes.htm</vt:lpwstr>
      </vt:variant>
      <vt:variant>
        <vt:lpwstr/>
      </vt:variant>
      <vt:variant>
        <vt:i4>4390989</vt:i4>
      </vt:variant>
      <vt:variant>
        <vt:i4>462</vt:i4>
      </vt:variant>
      <vt:variant>
        <vt:i4>0</vt:i4>
      </vt:variant>
      <vt:variant>
        <vt:i4>5</vt:i4>
      </vt:variant>
      <vt:variant>
        <vt:lpwstr>ftp://ftp.cen.eu/public/CWAs/BII2/CWA16558/CWA16558-Annex-G-BII-CodeLists-V2_0_4.pdf</vt:lpwstr>
      </vt:variant>
      <vt:variant>
        <vt:lpwstr/>
      </vt:variant>
      <vt:variant>
        <vt:i4>4259878</vt:i4>
      </vt:variant>
      <vt:variant>
        <vt:i4>459</vt:i4>
      </vt:variant>
      <vt:variant>
        <vt:i4>0</vt:i4>
      </vt:variant>
      <vt:variant>
        <vt:i4>5</vt:i4>
      </vt:variant>
      <vt:variant>
        <vt:lpwstr>http://www.currency-iso.org/dam/downloads/dl_iso_table_a1.xml</vt:lpwstr>
      </vt:variant>
      <vt:variant>
        <vt:lpwstr/>
      </vt:variant>
      <vt:variant>
        <vt:i4>1835104</vt:i4>
      </vt:variant>
      <vt:variant>
        <vt:i4>456</vt:i4>
      </vt:variant>
      <vt:variant>
        <vt:i4>0</vt:i4>
      </vt:variant>
      <vt:variant>
        <vt:i4>5</vt:i4>
      </vt:variant>
      <vt:variant>
        <vt:lpwstr>http://www.gs1.org/barcodes/technical/id_keys</vt:lpwstr>
      </vt:variant>
      <vt:variant>
        <vt:lpwstr/>
      </vt:variant>
      <vt:variant>
        <vt:i4>1310792</vt:i4>
      </vt:variant>
      <vt:variant>
        <vt:i4>453</vt:i4>
      </vt:variant>
      <vt:variant>
        <vt:i4>0</vt:i4>
      </vt:variant>
      <vt:variant>
        <vt:i4>5</vt:i4>
      </vt:variant>
      <vt:variant>
        <vt:lpwstr>http://ec.europa.eu/isa/documents/isa_annex_ii_eif_en.pdf</vt:lpwstr>
      </vt:variant>
      <vt:variant>
        <vt:lpwstr/>
      </vt:variant>
      <vt:variant>
        <vt:i4>7602178</vt:i4>
      </vt:variant>
      <vt:variant>
        <vt:i4>450</vt:i4>
      </vt:variant>
      <vt:variant>
        <vt:i4>0</vt:i4>
      </vt:variant>
      <vt:variant>
        <vt:i4>5</vt:i4>
      </vt:variant>
      <vt:variant>
        <vt:lpwstr>http://ec.europa.eu/isa/library/index_en.htm</vt:lpwstr>
      </vt:variant>
      <vt:variant>
        <vt:lpwstr/>
      </vt:variant>
      <vt:variant>
        <vt:i4>5177356</vt:i4>
      </vt:variant>
      <vt:variant>
        <vt:i4>447</vt:i4>
      </vt:variant>
      <vt:variant>
        <vt:i4>0</vt:i4>
      </vt:variant>
      <vt:variant>
        <vt:i4>5</vt:i4>
      </vt:variant>
      <vt:variant>
        <vt:lpwstr>http://eur-lex.europa.eu/LexUriServ/LexUriServ.do?uri=CELEX:31999L0093:EN:NOT</vt:lpwstr>
      </vt:variant>
      <vt:variant>
        <vt:lpwstr/>
      </vt:variant>
      <vt:variant>
        <vt:i4>4521986</vt:i4>
      </vt:variant>
      <vt:variant>
        <vt:i4>444</vt:i4>
      </vt:variant>
      <vt:variant>
        <vt:i4>0</vt:i4>
      </vt:variant>
      <vt:variant>
        <vt:i4>5</vt:i4>
      </vt:variant>
      <vt:variant>
        <vt:lpwstr>http://eur-lex.europa.eu/LexUriServ/LexUriServ.do?uri=CELEX:32006L0112:EN:NOT</vt:lpwstr>
      </vt:variant>
      <vt:variant>
        <vt:lpwstr/>
      </vt:variant>
      <vt:variant>
        <vt:i4>5505031</vt:i4>
      </vt:variant>
      <vt:variant>
        <vt:i4>441</vt:i4>
      </vt:variant>
      <vt:variant>
        <vt:i4>0</vt:i4>
      </vt:variant>
      <vt:variant>
        <vt:i4>5</vt:i4>
      </vt:variant>
      <vt:variant>
        <vt:lpwstr>http://www.w3.org/TR/xslt20/</vt:lpwstr>
      </vt:variant>
      <vt:variant>
        <vt:lpwstr/>
      </vt:variant>
      <vt:variant>
        <vt:i4>2621477</vt:i4>
      </vt:variant>
      <vt:variant>
        <vt:i4>438</vt:i4>
      </vt:variant>
      <vt:variant>
        <vt:i4>0</vt:i4>
      </vt:variant>
      <vt:variant>
        <vt:i4>5</vt:i4>
      </vt:variant>
      <vt:variant>
        <vt:lpwstr>http://www.schematron.com/</vt:lpwstr>
      </vt:variant>
      <vt:variant>
        <vt:lpwstr/>
      </vt:variant>
      <vt:variant>
        <vt:i4>4849681</vt:i4>
      </vt:variant>
      <vt:variant>
        <vt:i4>435</vt:i4>
      </vt:variant>
      <vt:variant>
        <vt:i4>0</vt:i4>
      </vt:variant>
      <vt:variant>
        <vt:i4>5</vt:i4>
      </vt:variant>
      <vt:variant>
        <vt:lpwstr>http://docs.oasis-open.org/ubl/prd3-UBL-2.1/xsd/maindoc/UBL-Order-2.1.xsd</vt:lpwstr>
      </vt:variant>
      <vt:variant>
        <vt:lpwstr/>
      </vt:variant>
      <vt:variant>
        <vt:i4>524298</vt:i4>
      </vt:variant>
      <vt:variant>
        <vt:i4>432</vt:i4>
      </vt:variant>
      <vt:variant>
        <vt:i4>0</vt:i4>
      </vt:variant>
      <vt:variant>
        <vt:i4>5</vt:i4>
      </vt:variant>
      <vt:variant>
        <vt:lpwstr>http://docs.oasis-open.org/ubl/prd3-UBL-2.1/UBL-2.1.html</vt:lpwstr>
      </vt:variant>
      <vt:variant>
        <vt:lpwstr/>
      </vt:variant>
      <vt:variant>
        <vt:i4>4128873</vt:i4>
      </vt:variant>
      <vt:variant>
        <vt:i4>429</vt:i4>
      </vt:variant>
      <vt:variant>
        <vt:i4>0</vt:i4>
      </vt:variant>
      <vt:variant>
        <vt:i4>5</vt:i4>
      </vt:variant>
      <vt:variant>
        <vt:lpwstr>http://spec.cenbii.eu/BII2/fxhtml/Trdm001-Order/g_1.htm?http://spec.cenbii.eu/BII2/fxhtml/Trdm001-Order/g_5.htm</vt:lpwstr>
      </vt:variant>
      <vt:variant>
        <vt:lpwstr/>
      </vt:variant>
      <vt:variant>
        <vt:i4>2097210</vt:i4>
      </vt:variant>
      <vt:variant>
        <vt:i4>426</vt:i4>
      </vt:variant>
      <vt:variant>
        <vt:i4>0</vt:i4>
      </vt:variant>
      <vt:variant>
        <vt:i4>5</vt:i4>
      </vt:variant>
      <vt:variant>
        <vt:lpwstr>ftp://ftp.cen.eu/public/CWAs/BII2/CWA16562/CWA16562-Annex-G-BII-Profile-28-Ordering-V1_0_0.pdf</vt:lpwstr>
      </vt:variant>
      <vt:variant>
        <vt:lpwstr/>
      </vt:variant>
      <vt:variant>
        <vt:i4>1310811</vt:i4>
      </vt:variant>
      <vt:variant>
        <vt:i4>423</vt:i4>
      </vt:variant>
      <vt:variant>
        <vt:i4>0</vt:i4>
      </vt:variant>
      <vt:variant>
        <vt:i4>5</vt:i4>
      </vt:variant>
      <vt:variant>
        <vt:lpwstr>http://www.cenbii.eu/</vt:lpwstr>
      </vt:variant>
      <vt:variant>
        <vt:lpwstr/>
      </vt:variant>
      <vt:variant>
        <vt:i4>6357105</vt:i4>
      </vt:variant>
      <vt:variant>
        <vt:i4>420</vt:i4>
      </vt:variant>
      <vt:variant>
        <vt:i4>0</vt:i4>
      </vt:variant>
      <vt:variant>
        <vt:i4>5</vt:i4>
      </vt:variant>
      <vt:variant>
        <vt:lpwstr>http://www.cen.eu/cwa/bii/specs</vt:lpwstr>
      </vt:variant>
      <vt:variant>
        <vt:lpwstr/>
      </vt:variant>
      <vt:variant>
        <vt:i4>121</vt:i4>
      </vt:variant>
      <vt:variant>
        <vt:i4>417</vt:i4>
      </vt:variant>
      <vt:variant>
        <vt:i4>0</vt:i4>
      </vt:variant>
      <vt:variant>
        <vt:i4>5</vt:i4>
      </vt:variant>
      <vt:variant>
        <vt:lpwstr>http://www.peppol.eu/peppol_components/peppol-eia/eia</vt:lpwstr>
      </vt:variant>
      <vt:variant>
        <vt:lpwstr>ict-architecture/transport-</vt:lpwstr>
      </vt:variant>
      <vt:variant>
        <vt:i4>4063248</vt:i4>
      </vt:variant>
      <vt:variant>
        <vt:i4>414</vt:i4>
      </vt:variant>
      <vt:variant>
        <vt:i4>0</vt:i4>
      </vt:variant>
      <vt:variant>
        <vt:i4>5</vt:i4>
      </vt:variant>
      <vt:variant>
        <vt:lpwstr>http://www.peppol.eu/peppol_components/peppol-eia/eia%23ict-architecture/post-award- eprocurement/models</vt:lpwstr>
      </vt:variant>
      <vt:variant>
        <vt:lpwstr/>
      </vt:variant>
      <vt:variant>
        <vt:i4>3014749</vt:i4>
      </vt:variant>
      <vt:variant>
        <vt:i4>411</vt:i4>
      </vt:variant>
      <vt:variant>
        <vt:i4>0</vt:i4>
      </vt:variant>
      <vt:variant>
        <vt:i4>5</vt:i4>
      </vt:variant>
      <vt:variant>
        <vt:lpwstr>http://www.peppol.eu/peppol_components/peppol-eia/eia</vt:lpwstr>
      </vt:variant>
      <vt:variant>
        <vt:lpwstr/>
      </vt:variant>
      <vt:variant>
        <vt:i4>2031692</vt:i4>
      </vt:variant>
      <vt:variant>
        <vt:i4>408</vt:i4>
      </vt:variant>
      <vt:variant>
        <vt:i4>0</vt:i4>
      </vt:variant>
      <vt:variant>
        <vt:i4>5</vt:i4>
      </vt:variant>
      <vt:variant>
        <vt:lpwstr>http://www.peppol.eu/</vt:lpwstr>
      </vt:variant>
      <vt:variant>
        <vt:lpwstr/>
      </vt:variant>
      <vt:variant>
        <vt:i4>1441843</vt:i4>
      </vt:variant>
      <vt:variant>
        <vt:i4>398</vt:i4>
      </vt:variant>
      <vt:variant>
        <vt:i4>0</vt:i4>
      </vt:variant>
      <vt:variant>
        <vt:i4>5</vt:i4>
      </vt:variant>
      <vt:variant>
        <vt:lpwstr/>
      </vt:variant>
      <vt:variant>
        <vt:lpwstr>_Toc364334700</vt:lpwstr>
      </vt:variant>
      <vt:variant>
        <vt:i4>2031666</vt:i4>
      </vt:variant>
      <vt:variant>
        <vt:i4>392</vt:i4>
      </vt:variant>
      <vt:variant>
        <vt:i4>0</vt:i4>
      </vt:variant>
      <vt:variant>
        <vt:i4>5</vt:i4>
      </vt:variant>
      <vt:variant>
        <vt:lpwstr/>
      </vt:variant>
      <vt:variant>
        <vt:lpwstr>_Toc364334699</vt:lpwstr>
      </vt:variant>
      <vt:variant>
        <vt:i4>2031666</vt:i4>
      </vt:variant>
      <vt:variant>
        <vt:i4>386</vt:i4>
      </vt:variant>
      <vt:variant>
        <vt:i4>0</vt:i4>
      </vt:variant>
      <vt:variant>
        <vt:i4>5</vt:i4>
      </vt:variant>
      <vt:variant>
        <vt:lpwstr/>
      </vt:variant>
      <vt:variant>
        <vt:lpwstr>_Toc364334698</vt:lpwstr>
      </vt:variant>
      <vt:variant>
        <vt:i4>2031666</vt:i4>
      </vt:variant>
      <vt:variant>
        <vt:i4>380</vt:i4>
      </vt:variant>
      <vt:variant>
        <vt:i4>0</vt:i4>
      </vt:variant>
      <vt:variant>
        <vt:i4>5</vt:i4>
      </vt:variant>
      <vt:variant>
        <vt:lpwstr/>
      </vt:variant>
      <vt:variant>
        <vt:lpwstr>_Toc364334697</vt:lpwstr>
      </vt:variant>
      <vt:variant>
        <vt:i4>2031666</vt:i4>
      </vt:variant>
      <vt:variant>
        <vt:i4>374</vt:i4>
      </vt:variant>
      <vt:variant>
        <vt:i4>0</vt:i4>
      </vt:variant>
      <vt:variant>
        <vt:i4>5</vt:i4>
      </vt:variant>
      <vt:variant>
        <vt:lpwstr/>
      </vt:variant>
      <vt:variant>
        <vt:lpwstr>_Toc364334696</vt:lpwstr>
      </vt:variant>
      <vt:variant>
        <vt:i4>2031666</vt:i4>
      </vt:variant>
      <vt:variant>
        <vt:i4>368</vt:i4>
      </vt:variant>
      <vt:variant>
        <vt:i4>0</vt:i4>
      </vt:variant>
      <vt:variant>
        <vt:i4>5</vt:i4>
      </vt:variant>
      <vt:variant>
        <vt:lpwstr/>
      </vt:variant>
      <vt:variant>
        <vt:lpwstr>_Toc364334695</vt:lpwstr>
      </vt:variant>
      <vt:variant>
        <vt:i4>2031666</vt:i4>
      </vt:variant>
      <vt:variant>
        <vt:i4>362</vt:i4>
      </vt:variant>
      <vt:variant>
        <vt:i4>0</vt:i4>
      </vt:variant>
      <vt:variant>
        <vt:i4>5</vt:i4>
      </vt:variant>
      <vt:variant>
        <vt:lpwstr/>
      </vt:variant>
      <vt:variant>
        <vt:lpwstr>_Toc364334694</vt:lpwstr>
      </vt:variant>
      <vt:variant>
        <vt:i4>2031666</vt:i4>
      </vt:variant>
      <vt:variant>
        <vt:i4>356</vt:i4>
      </vt:variant>
      <vt:variant>
        <vt:i4>0</vt:i4>
      </vt:variant>
      <vt:variant>
        <vt:i4>5</vt:i4>
      </vt:variant>
      <vt:variant>
        <vt:lpwstr/>
      </vt:variant>
      <vt:variant>
        <vt:lpwstr>_Toc364334693</vt:lpwstr>
      </vt:variant>
      <vt:variant>
        <vt:i4>2031666</vt:i4>
      </vt:variant>
      <vt:variant>
        <vt:i4>350</vt:i4>
      </vt:variant>
      <vt:variant>
        <vt:i4>0</vt:i4>
      </vt:variant>
      <vt:variant>
        <vt:i4>5</vt:i4>
      </vt:variant>
      <vt:variant>
        <vt:lpwstr/>
      </vt:variant>
      <vt:variant>
        <vt:lpwstr>_Toc364334692</vt:lpwstr>
      </vt:variant>
      <vt:variant>
        <vt:i4>2031666</vt:i4>
      </vt:variant>
      <vt:variant>
        <vt:i4>344</vt:i4>
      </vt:variant>
      <vt:variant>
        <vt:i4>0</vt:i4>
      </vt:variant>
      <vt:variant>
        <vt:i4>5</vt:i4>
      </vt:variant>
      <vt:variant>
        <vt:lpwstr/>
      </vt:variant>
      <vt:variant>
        <vt:lpwstr>_Toc364334691</vt:lpwstr>
      </vt:variant>
      <vt:variant>
        <vt:i4>2031666</vt:i4>
      </vt:variant>
      <vt:variant>
        <vt:i4>338</vt:i4>
      </vt:variant>
      <vt:variant>
        <vt:i4>0</vt:i4>
      </vt:variant>
      <vt:variant>
        <vt:i4>5</vt:i4>
      </vt:variant>
      <vt:variant>
        <vt:lpwstr/>
      </vt:variant>
      <vt:variant>
        <vt:lpwstr>_Toc364334690</vt:lpwstr>
      </vt:variant>
      <vt:variant>
        <vt:i4>1966130</vt:i4>
      </vt:variant>
      <vt:variant>
        <vt:i4>332</vt:i4>
      </vt:variant>
      <vt:variant>
        <vt:i4>0</vt:i4>
      </vt:variant>
      <vt:variant>
        <vt:i4>5</vt:i4>
      </vt:variant>
      <vt:variant>
        <vt:lpwstr/>
      </vt:variant>
      <vt:variant>
        <vt:lpwstr>_Toc364334689</vt:lpwstr>
      </vt:variant>
      <vt:variant>
        <vt:i4>1966130</vt:i4>
      </vt:variant>
      <vt:variant>
        <vt:i4>326</vt:i4>
      </vt:variant>
      <vt:variant>
        <vt:i4>0</vt:i4>
      </vt:variant>
      <vt:variant>
        <vt:i4>5</vt:i4>
      </vt:variant>
      <vt:variant>
        <vt:lpwstr/>
      </vt:variant>
      <vt:variant>
        <vt:lpwstr>_Toc364334688</vt:lpwstr>
      </vt:variant>
      <vt:variant>
        <vt:i4>1966130</vt:i4>
      </vt:variant>
      <vt:variant>
        <vt:i4>320</vt:i4>
      </vt:variant>
      <vt:variant>
        <vt:i4>0</vt:i4>
      </vt:variant>
      <vt:variant>
        <vt:i4>5</vt:i4>
      </vt:variant>
      <vt:variant>
        <vt:lpwstr/>
      </vt:variant>
      <vt:variant>
        <vt:lpwstr>_Toc364334687</vt:lpwstr>
      </vt:variant>
      <vt:variant>
        <vt:i4>1966130</vt:i4>
      </vt:variant>
      <vt:variant>
        <vt:i4>314</vt:i4>
      </vt:variant>
      <vt:variant>
        <vt:i4>0</vt:i4>
      </vt:variant>
      <vt:variant>
        <vt:i4>5</vt:i4>
      </vt:variant>
      <vt:variant>
        <vt:lpwstr/>
      </vt:variant>
      <vt:variant>
        <vt:lpwstr>_Toc364334686</vt:lpwstr>
      </vt:variant>
      <vt:variant>
        <vt:i4>1966130</vt:i4>
      </vt:variant>
      <vt:variant>
        <vt:i4>308</vt:i4>
      </vt:variant>
      <vt:variant>
        <vt:i4>0</vt:i4>
      </vt:variant>
      <vt:variant>
        <vt:i4>5</vt:i4>
      </vt:variant>
      <vt:variant>
        <vt:lpwstr/>
      </vt:variant>
      <vt:variant>
        <vt:lpwstr>_Toc364334685</vt:lpwstr>
      </vt:variant>
      <vt:variant>
        <vt:i4>1966130</vt:i4>
      </vt:variant>
      <vt:variant>
        <vt:i4>302</vt:i4>
      </vt:variant>
      <vt:variant>
        <vt:i4>0</vt:i4>
      </vt:variant>
      <vt:variant>
        <vt:i4>5</vt:i4>
      </vt:variant>
      <vt:variant>
        <vt:lpwstr/>
      </vt:variant>
      <vt:variant>
        <vt:lpwstr>_Toc364334684</vt:lpwstr>
      </vt:variant>
      <vt:variant>
        <vt:i4>1966130</vt:i4>
      </vt:variant>
      <vt:variant>
        <vt:i4>296</vt:i4>
      </vt:variant>
      <vt:variant>
        <vt:i4>0</vt:i4>
      </vt:variant>
      <vt:variant>
        <vt:i4>5</vt:i4>
      </vt:variant>
      <vt:variant>
        <vt:lpwstr/>
      </vt:variant>
      <vt:variant>
        <vt:lpwstr>_Toc364334683</vt:lpwstr>
      </vt:variant>
      <vt:variant>
        <vt:i4>1966130</vt:i4>
      </vt:variant>
      <vt:variant>
        <vt:i4>290</vt:i4>
      </vt:variant>
      <vt:variant>
        <vt:i4>0</vt:i4>
      </vt:variant>
      <vt:variant>
        <vt:i4>5</vt:i4>
      </vt:variant>
      <vt:variant>
        <vt:lpwstr/>
      </vt:variant>
      <vt:variant>
        <vt:lpwstr>_Toc364334682</vt:lpwstr>
      </vt:variant>
      <vt:variant>
        <vt:i4>1966130</vt:i4>
      </vt:variant>
      <vt:variant>
        <vt:i4>284</vt:i4>
      </vt:variant>
      <vt:variant>
        <vt:i4>0</vt:i4>
      </vt:variant>
      <vt:variant>
        <vt:i4>5</vt:i4>
      </vt:variant>
      <vt:variant>
        <vt:lpwstr/>
      </vt:variant>
      <vt:variant>
        <vt:lpwstr>_Toc364334681</vt:lpwstr>
      </vt:variant>
      <vt:variant>
        <vt:i4>1966130</vt:i4>
      </vt:variant>
      <vt:variant>
        <vt:i4>278</vt:i4>
      </vt:variant>
      <vt:variant>
        <vt:i4>0</vt:i4>
      </vt:variant>
      <vt:variant>
        <vt:i4>5</vt:i4>
      </vt:variant>
      <vt:variant>
        <vt:lpwstr/>
      </vt:variant>
      <vt:variant>
        <vt:lpwstr>_Toc364334680</vt:lpwstr>
      </vt:variant>
      <vt:variant>
        <vt:i4>1114162</vt:i4>
      </vt:variant>
      <vt:variant>
        <vt:i4>272</vt:i4>
      </vt:variant>
      <vt:variant>
        <vt:i4>0</vt:i4>
      </vt:variant>
      <vt:variant>
        <vt:i4>5</vt:i4>
      </vt:variant>
      <vt:variant>
        <vt:lpwstr/>
      </vt:variant>
      <vt:variant>
        <vt:lpwstr>_Toc364334679</vt:lpwstr>
      </vt:variant>
      <vt:variant>
        <vt:i4>1114162</vt:i4>
      </vt:variant>
      <vt:variant>
        <vt:i4>266</vt:i4>
      </vt:variant>
      <vt:variant>
        <vt:i4>0</vt:i4>
      </vt:variant>
      <vt:variant>
        <vt:i4>5</vt:i4>
      </vt:variant>
      <vt:variant>
        <vt:lpwstr/>
      </vt:variant>
      <vt:variant>
        <vt:lpwstr>_Toc364334678</vt:lpwstr>
      </vt:variant>
      <vt:variant>
        <vt:i4>1114162</vt:i4>
      </vt:variant>
      <vt:variant>
        <vt:i4>260</vt:i4>
      </vt:variant>
      <vt:variant>
        <vt:i4>0</vt:i4>
      </vt:variant>
      <vt:variant>
        <vt:i4>5</vt:i4>
      </vt:variant>
      <vt:variant>
        <vt:lpwstr/>
      </vt:variant>
      <vt:variant>
        <vt:lpwstr>_Toc364334677</vt:lpwstr>
      </vt:variant>
      <vt:variant>
        <vt:i4>1114162</vt:i4>
      </vt:variant>
      <vt:variant>
        <vt:i4>254</vt:i4>
      </vt:variant>
      <vt:variant>
        <vt:i4>0</vt:i4>
      </vt:variant>
      <vt:variant>
        <vt:i4>5</vt:i4>
      </vt:variant>
      <vt:variant>
        <vt:lpwstr/>
      </vt:variant>
      <vt:variant>
        <vt:lpwstr>_Toc364334676</vt:lpwstr>
      </vt:variant>
      <vt:variant>
        <vt:i4>1114162</vt:i4>
      </vt:variant>
      <vt:variant>
        <vt:i4>248</vt:i4>
      </vt:variant>
      <vt:variant>
        <vt:i4>0</vt:i4>
      </vt:variant>
      <vt:variant>
        <vt:i4>5</vt:i4>
      </vt:variant>
      <vt:variant>
        <vt:lpwstr/>
      </vt:variant>
      <vt:variant>
        <vt:lpwstr>_Toc364334675</vt:lpwstr>
      </vt:variant>
      <vt:variant>
        <vt:i4>1114162</vt:i4>
      </vt:variant>
      <vt:variant>
        <vt:i4>242</vt:i4>
      </vt:variant>
      <vt:variant>
        <vt:i4>0</vt:i4>
      </vt:variant>
      <vt:variant>
        <vt:i4>5</vt:i4>
      </vt:variant>
      <vt:variant>
        <vt:lpwstr/>
      </vt:variant>
      <vt:variant>
        <vt:lpwstr>_Toc364334674</vt:lpwstr>
      </vt:variant>
      <vt:variant>
        <vt:i4>1114162</vt:i4>
      </vt:variant>
      <vt:variant>
        <vt:i4>236</vt:i4>
      </vt:variant>
      <vt:variant>
        <vt:i4>0</vt:i4>
      </vt:variant>
      <vt:variant>
        <vt:i4>5</vt:i4>
      </vt:variant>
      <vt:variant>
        <vt:lpwstr/>
      </vt:variant>
      <vt:variant>
        <vt:lpwstr>_Toc364334673</vt:lpwstr>
      </vt:variant>
      <vt:variant>
        <vt:i4>1114162</vt:i4>
      </vt:variant>
      <vt:variant>
        <vt:i4>230</vt:i4>
      </vt:variant>
      <vt:variant>
        <vt:i4>0</vt:i4>
      </vt:variant>
      <vt:variant>
        <vt:i4>5</vt:i4>
      </vt:variant>
      <vt:variant>
        <vt:lpwstr/>
      </vt:variant>
      <vt:variant>
        <vt:lpwstr>_Toc364334672</vt:lpwstr>
      </vt:variant>
      <vt:variant>
        <vt:i4>1114162</vt:i4>
      </vt:variant>
      <vt:variant>
        <vt:i4>224</vt:i4>
      </vt:variant>
      <vt:variant>
        <vt:i4>0</vt:i4>
      </vt:variant>
      <vt:variant>
        <vt:i4>5</vt:i4>
      </vt:variant>
      <vt:variant>
        <vt:lpwstr/>
      </vt:variant>
      <vt:variant>
        <vt:lpwstr>_Toc364334671</vt:lpwstr>
      </vt:variant>
      <vt:variant>
        <vt:i4>1114162</vt:i4>
      </vt:variant>
      <vt:variant>
        <vt:i4>218</vt:i4>
      </vt:variant>
      <vt:variant>
        <vt:i4>0</vt:i4>
      </vt:variant>
      <vt:variant>
        <vt:i4>5</vt:i4>
      </vt:variant>
      <vt:variant>
        <vt:lpwstr/>
      </vt:variant>
      <vt:variant>
        <vt:lpwstr>_Toc364334670</vt:lpwstr>
      </vt:variant>
      <vt:variant>
        <vt:i4>1048626</vt:i4>
      </vt:variant>
      <vt:variant>
        <vt:i4>212</vt:i4>
      </vt:variant>
      <vt:variant>
        <vt:i4>0</vt:i4>
      </vt:variant>
      <vt:variant>
        <vt:i4>5</vt:i4>
      </vt:variant>
      <vt:variant>
        <vt:lpwstr/>
      </vt:variant>
      <vt:variant>
        <vt:lpwstr>_Toc364334669</vt:lpwstr>
      </vt:variant>
      <vt:variant>
        <vt:i4>1048626</vt:i4>
      </vt:variant>
      <vt:variant>
        <vt:i4>206</vt:i4>
      </vt:variant>
      <vt:variant>
        <vt:i4>0</vt:i4>
      </vt:variant>
      <vt:variant>
        <vt:i4>5</vt:i4>
      </vt:variant>
      <vt:variant>
        <vt:lpwstr/>
      </vt:variant>
      <vt:variant>
        <vt:lpwstr>_Toc364334668</vt:lpwstr>
      </vt:variant>
      <vt:variant>
        <vt:i4>1048626</vt:i4>
      </vt:variant>
      <vt:variant>
        <vt:i4>200</vt:i4>
      </vt:variant>
      <vt:variant>
        <vt:i4>0</vt:i4>
      </vt:variant>
      <vt:variant>
        <vt:i4>5</vt:i4>
      </vt:variant>
      <vt:variant>
        <vt:lpwstr/>
      </vt:variant>
      <vt:variant>
        <vt:lpwstr>_Toc364334667</vt:lpwstr>
      </vt:variant>
      <vt:variant>
        <vt:i4>1048626</vt:i4>
      </vt:variant>
      <vt:variant>
        <vt:i4>194</vt:i4>
      </vt:variant>
      <vt:variant>
        <vt:i4>0</vt:i4>
      </vt:variant>
      <vt:variant>
        <vt:i4>5</vt:i4>
      </vt:variant>
      <vt:variant>
        <vt:lpwstr/>
      </vt:variant>
      <vt:variant>
        <vt:lpwstr>_Toc364334666</vt:lpwstr>
      </vt:variant>
      <vt:variant>
        <vt:i4>1048626</vt:i4>
      </vt:variant>
      <vt:variant>
        <vt:i4>188</vt:i4>
      </vt:variant>
      <vt:variant>
        <vt:i4>0</vt:i4>
      </vt:variant>
      <vt:variant>
        <vt:i4>5</vt:i4>
      </vt:variant>
      <vt:variant>
        <vt:lpwstr/>
      </vt:variant>
      <vt:variant>
        <vt:lpwstr>_Toc364334665</vt:lpwstr>
      </vt:variant>
      <vt:variant>
        <vt:i4>1048626</vt:i4>
      </vt:variant>
      <vt:variant>
        <vt:i4>182</vt:i4>
      </vt:variant>
      <vt:variant>
        <vt:i4>0</vt:i4>
      </vt:variant>
      <vt:variant>
        <vt:i4>5</vt:i4>
      </vt:variant>
      <vt:variant>
        <vt:lpwstr/>
      </vt:variant>
      <vt:variant>
        <vt:lpwstr>_Toc364334664</vt:lpwstr>
      </vt:variant>
      <vt:variant>
        <vt:i4>1048626</vt:i4>
      </vt:variant>
      <vt:variant>
        <vt:i4>176</vt:i4>
      </vt:variant>
      <vt:variant>
        <vt:i4>0</vt:i4>
      </vt:variant>
      <vt:variant>
        <vt:i4>5</vt:i4>
      </vt:variant>
      <vt:variant>
        <vt:lpwstr/>
      </vt:variant>
      <vt:variant>
        <vt:lpwstr>_Toc364334663</vt:lpwstr>
      </vt:variant>
      <vt:variant>
        <vt:i4>1048626</vt:i4>
      </vt:variant>
      <vt:variant>
        <vt:i4>170</vt:i4>
      </vt:variant>
      <vt:variant>
        <vt:i4>0</vt:i4>
      </vt:variant>
      <vt:variant>
        <vt:i4>5</vt:i4>
      </vt:variant>
      <vt:variant>
        <vt:lpwstr/>
      </vt:variant>
      <vt:variant>
        <vt:lpwstr>_Toc364334662</vt:lpwstr>
      </vt:variant>
      <vt:variant>
        <vt:i4>1048626</vt:i4>
      </vt:variant>
      <vt:variant>
        <vt:i4>164</vt:i4>
      </vt:variant>
      <vt:variant>
        <vt:i4>0</vt:i4>
      </vt:variant>
      <vt:variant>
        <vt:i4>5</vt:i4>
      </vt:variant>
      <vt:variant>
        <vt:lpwstr/>
      </vt:variant>
      <vt:variant>
        <vt:lpwstr>_Toc364334661</vt:lpwstr>
      </vt:variant>
      <vt:variant>
        <vt:i4>1048626</vt:i4>
      </vt:variant>
      <vt:variant>
        <vt:i4>158</vt:i4>
      </vt:variant>
      <vt:variant>
        <vt:i4>0</vt:i4>
      </vt:variant>
      <vt:variant>
        <vt:i4>5</vt:i4>
      </vt:variant>
      <vt:variant>
        <vt:lpwstr/>
      </vt:variant>
      <vt:variant>
        <vt:lpwstr>_Toc364334660</vt:lpwstr>
      </vt:variant>
      <vt:variant>
        <vt:i4>1245234</vt:i4>
      </vt:variant>
      <vt:variant>
        <vt:i4>152</vt:i4>
      </vt:variant>
      <vt:variant>
        <vt:i4>0</vt:i4>
      </vt:variant>
      <vt:variant>
        <vt:i4>5</vt:i4>
      </vt:variant>
      <vt:variant>
        <vt:lpwstr/>
      </vt:variant>
      <vt:variant>
        <vt:lpwstr>_Toc364334659</vt:lpwstr>
      </vt:variant>
      <vt:variant>
        <vt:i4>1245234</vt:i4>
      </vt:variant>
      <vt:variant>
        <vt:i4>146</vt:i4>
      </vt:variant>
      <vt:variant>
        <vt:i4>0</vt:i4>
      </vt:variant>
      <vt:variant>
        <vt:i4>5</vt:i4>
      </vt:variant>
      <vt:variant>
        <vt:lpwstr/>
      </vt:variant>
      <vt:variant>
        <vt:lpwstr>_Toc364334658</vt:lpwstr>
      </vt:variant>
      <vt:variant>
        <vt:i4>1245234</vt:i4>
      </vt:variant>
      <vt:variant>
        <vt:i4>140</vt:i4>
      </vt:variant>
      <vt:variant>
        <vt:i4>0</vt:i4>
      </vt:variant>
      <vt:variant>
        <vt:i4>5</vt:i4>
      </vt:variant>
      <vt:variant>
        <vt:lpwstr/>
      </vt:variant>
      <vt:variant>
        <vt:lpwstr>_Toc364334657</vt:lpwstr>
      </vt:variant>
      <vt:variant>
        <vt:i4>1245234</vt:i4>
      </vt:variant>
      <vt:variant>
        <vt:i4>134</vt:i4>
      </vt:variant>
      <vt:variant>
        <vt:i4>0</vt:i4>
      </vt:variant>
      <vt:variant>
        <vt:i4>5</vt:i4>
      </vt:variant>
      <vt:variant>
        <vt:lpwstr/>
      </vt:variant>
      <vt:variant>
        <vt:lpwstr>_Toc364334656</vt:lpwstr>
      </vt:variant>
      <vt:variant>
        <vt:i4>1245234</vt:i4>
      </vt:variant>
      <vt:variant>
        <vt:i4>128</vt:i4>
      </vt:variant>
      <vt:variant>
        <vt:i4>0</vt:i4>
      </vt:variant>
      <vt:variant>
        <vt:i4>5</vt:i4>
      </vt:variant>
      <vt:variant>
        <vt:lpwstr/>
      </vt:variant>
      <vt:variant>
        <vt:lpwstr>_Toc364334655</vt:lpwstr>
      </vt:variant>
      <vt:variant>
        <vt:i4>1245234</vt:i4>
      </vt:variant>
      <vt:variant>
        <vt:i4>122</vt:i4>
      </vt:variant>
      <vt:variant>
        <vt:i4>0</vt:i4>
      </vt:variant>
      <vt:variant>
        <vt:i4>5</vt:i4>
      </vt:variant>
      <vt:variant>
        <vt:lpwstr/>
      </vt:variant>
      <vt:variant>
        <vt:lpwstr>_Toc364334654</vt:lpwstr>
      </vt:variant>
      <vt:variant>
        <vt:i4>1245234</vt:i4>
      </vt:variant>
      <vt:variant>
        <vt:i4>116</vt:i4>
      </vt:variant>
      <vt:variant>
        <vt:i4>0</vt:i4>
      </vt:variant>
      <vt:variant>
        <vt:i4>5</vt:i4>
      </vt:variant>
      <vt:variant>
        <vt:lpwstr/>
      </vt:variant>
      <vt:variant>
        <vt:lpwstr>_Toc364334653</vt:lpwstr>
      </vt:variant>
      <vt:variant>
        <vt:i4>1245234</vt:i4>
      </vt:variant>
      <vt:variant>
        <vt:i4>110</vt:i4>
      </vt:variant>
      <vt:variant>
        <vt:i4>0</vt:i4>
      </vt:variant>
      <vt:variant>
        <vt:i4>5</vt:i4>
      </vt:variant>
      <vt:variant>
        <vt:lpwstr/>
      </vt:variant>
      <vt:variant>
        <vt:lpwstr>_Toc364334652</vt:lpwstr>
      </vt:variant>
      <vt:variant>
        <vt:i4>1245234</vt:i4>
      </vt:variant>
      <vt:variant>
        <vt:i4>104</vt:i4>
      </vt:variant>
      <vt:variant>
        <vt:i4>0</vt:i4>
      </vt:variant>
      <vt:variant>
        <vt:i4>5</vt:i4>
      </vt:variant>
      <vt:variant>
        <vt:lpwstr/>
      </vt:variant>
      <vt:variant>
        <vt:lpwstr>_Toc364334651</vt:lpwstr>
      </vt:variant>
      <vt:variant>
        <vt:i4>1245234</vt:i4>
      </vt:variant>
      <vt:variant>
        <vt:i4>98</vt:i4>
      </vt:variant>
      <vt:variant>
        <vt:i4>0</vt:i4>
      </vt:variant>
      <vt:variant>
        <vt:i4>5</vt:i4>
      </vt:variant>
      <vt:variant>
        <vt:lpwstr/>
      </vt:variant>
      <vt:variant>
        <vt:lpwstr>_Toc364334650</vt:lpwstr>
      </vt:variant>
      <vt:variant>
        <vt:i4>1179698</vt:i4>
      </vt:variant>
      <vt:variant>
        <vt:i4>92</vt:i4>
      </vt:variant>
      <vt:variant>
        <vt:i4>0</vt:i4>
      </vt:variant>
      <vt:variant>
        <vt:i4>5</vt:i4>
      </vt:variant>
      <vt:variant>
        <vt:lpwstr/>
      </vt:variant>
      <vt:variant>
        <vt:lpwstr>_Toc364334649</vt:lpwstr>
      </vt:variant>
      <vt:variant>
        <vt:i4>1179698</vt:i4>
      </vt:variant>
      <vt:variant>
        <vt:i4>86</vt:i4>
      </vt:variant>
      <vt:variant>
        <vt:i4>0</vt:i4>
      </vt:variant>
      <vt:variant>
        <vt:i4>5</vt:i4>
      </vt:variant>
      <vt:variant>
        <vt:lpwstr/>
      </vt:variant>
      <vt:variant>
        <vt:lpwstr>_Toc364334648</vt:lpwstr>
      </vt:variant>
      <vt:variant>
        <vt:i4>1179698</vt:i4>
      </vt:variant>
      <vt:variant>
        <vt:i4>80</vt:i4>
      </vt:variant>
      <vt:variant>
        <vt:i4>0</vt:i4>
      </vt:variant>
      <vt:variant>
        <vt:i4>5</vt:i4>
      </vt:variant>
      <vt:variant>
        <vt:lpwstr/>
      </vt:variant>
      <vt:variant>
        <vt:lpwstr>_Toc364334647</vt:lpwstr>
      </vt:variant>
      <vt:variant>
        <vt:i4>1179698</vt:i4>
      </vt:variant>
      <vt:variant>
        <vt:i4>74</vt:i4>
      </vt:variant>
      <vt:variant>
        <vt:i4>0</vt:i4>
      </vt:variant>
      <vt:variant>
        <vt:i4>5</vt:i4>
      </vt:variant>
      <vt:variant>
        <vt:lpwstr/>
      </vt:variant>
      <vt:variant>
        <vt:lpwstr>_Toc364334646</vt:lpwstr>
      </vt:variant>
      <vt:variant>
        <vt:i4>1179698</vt:i4>
      </vt:variant>
      <vt:variant>
        <vt:i4>68</vt:i4>
      </vt:variant>
      <vt:variant>
        <vt:i4>0</vt:i4>
      </vt:variant>
      <vt:variant>
        <vt:i4>5</vt:i4>
      </vt:variant>
      <vt:variant>
        <vt:lpwstr/>
      </vt:variant>
      <vt:variant>
        <vt:lpwstr>_Toc364334645</vt:lpwstr>
      </vt:variant>
      <vt:variant>
        <vt:i4>1179698</vt:i4>
      </vt:variant>
      <vt:variant>
        <vt:i4>62</vt:i4>
      </vt:variant>
      <vt:variant>
        <vt:i4>0</vt:i4>
      </vt:variant>
      <vt:variant>
        <vt:i4>5</vt:i4>
      </vt:variant>
      <vt:variant>
        <vt:lpwstr/>
      </vt:variant>
      <vt:variant>
        <vt:lpwstr>_Toc364334644</vt:lpwstr>
      </vt:variant>
      <vt:variant>
        <vt:i4>1179698</vt:i4>
      </vt:variant>
      <vt:variant>
        <vt:i4>56</vt:i4>
      </vt:variant>
      <vt:variant>
        <vt:i4>0</vt:i4>
      </vt:variant>
      <vt:variant>
        <vt:i4>5</vt:i4>
      </vt:variant>
      <vt:variant>
        <vt:lpwstr/>
      </vt:variant>
      <vt:variant>
        <vt:lpwstr>_Toc364334643</vt:lpwstr>
      </vt:variant>
      <vt:variant>
        <vt:i4>1179698</vt:i4>
      </vt:variant>
      <vt:variant>
        <vt:i4>50</vt:i4>
      </vt:variant>
      <vt:variant>
        <vt:i4>0</vt:i4>
      </vt:variant>
      <vt:variant>
        <vt:i4>5</vt:i4>
      </vt:variant>
      <vt:variant>
        <vt:lpwstr/>
      </vt:variant>
      <vt:variant>
        <vt:lpwstr>_Toc364334642</vt:lpwstr>
      </vt:variant>
      <vt:variant>
        <vt:i4>1179698</vt:i4>
      </vt:variant>
      <vt:variant>
        <vt:i4>44</vt:i4>
      </vt:variant>
      <vt:variant>
        <vt:i4>0</vt:i4>
      </vt:variant>
      <vt:variant>
        <vt:i4>5</vt:i4>
      </vt:variant>
      <vt:variant>
        <vt:lpwstr/>
      </vt:variant>
      <vt:variant>
        <vt:lpwstr>_Toc364334641</vt:lpwstr>
      </vt:variant>
      <vt:variant>
        <vt:i4>1179698</vt:i4>
      </vt:variant>
      <vt:variant>
        <vt:i4>38</vt:i4>
      </vt:variant>
      <vt:variant>
        <vt:i4>0</vt:i4>
      </vt:variant>
      <vt:variant>
        <vt:i4>5</vt:i4>
      </vt:variant>
      <vt:variant>
        <vt:lpwstr/>
      </vt:variant>
      <vt:variant>
        <vt:lpwstr>_Toc364334640</vt:lpwstr>
      </vt:variant>
      <vt:variant>
        <vt:i4>1376306</vt:i4>
      </vt:variant>
      <vt:variant>
        <vt:i4>32</vt:i4>
      </vt:variant>
      <vt:variant>
        <vt:i4>0</vt:i4>
      </vt:variant>
      <vt:variant>
        <vt:i4>5</vt:i4>
      </vt:variant>
      <vt:variant>
        <vt:lpwstr/>
      </vt:variant>
      <vt:variant>
        <vt:lpwstr>_Toc364334639</vt:lpwstr>
      </vt:variant>
      <vt:variant>
        <vt:i4>1376306</vt:i4>
      </vt:variant>
      <vt:variant>
        <vt:i4>26</vt:i4>
      </vt:variant>
      <vt:variant>
        <vt:i4>0</vt:i4>
      </vt:variant>
      <vt:variant>
        <vt:i4>5</vt:i4>
      </vt:variant>
      <vt:variant>
        <vt:lpwstr/>
      </vt:variant>
      <vt:variant>
        <vt:lpwstr>_Toc364334638</vt:lpwstr>
      </vt:variant>
      <vt:variant>
        <vt:i4>1376306</vt:i4>
      </vt:variant>
      <vt:variant>
        <vt:i4>20</vt:i4>
      </vt:variant>
      <vt:variant>
        <vt:i4>0</vt:i4>
      </vt:variant>
      <vt:variant>
        <vt:i4>5</vt:i4>
      </vt:variant>
      <vt:variant>
        <vt:lpwstr/>
      </vt:variant>
      <vt:variant>
        <vt:lpwstr>_Toc364334637</vt:lpwstr>
      </vt:variant>
      <vt:variant>
        <vt:i4>1376306</vt:i4>
      </vt:variant>
      <vt:variant>
        <vt:i4>14</vt:i4>
      </vt:variant>
      <vt:variant>
        <vt:i4>0</vt:i4>
      </vt:variant>
      <vt:variant>
        <vt:i4>5</vt:i4>
      </vt:variant>
      <vt:variant>
        <vt:lpwstr/>
      </vt:variant>
      <vt:variant>
        <vt:lpwstr>_Toc364334636</vt:lpwstr>
      </vt:variant>
      <vt:variant>
        <vt:i4>1376306</vt:i4>
      </vt:variant>
      <vt:variant>
        <vt:i4>8</vt:i4>
      </vt:variant>
      <vt:variant>
        <vt:i4>0</vt:i4>
      </vt:variant>
      <vt:variant>
        <vt:i4>5</vt:i4>
      </vt:variant>
      <vt:variant>
        <vt:lpwstr/>
      </vt:variant>
      <vt:variant>
        <vt:lpwstr>_Toc364334635</vt:lpwstr>
      </vt:variant>
      <vt:variant>
        <vt:i4>1376306</vt:i4>
      </vt:variant>
      <vt:variant>
        <vt:i4>2</vt:i4>
      </vt:variant>
      <vt:variant>
        <vt:i4>0</vt:i4>
      </vt:variant>
      <vt:variant>
        <vt:i4>5</vt:i4>
      </vt:variant>
      <vt:variant>
        <vt:lpwstr/>
      </vt:variant>
      <vt:variant>
        <vt:lpwstr>_Toc364334634</vt:lpwstr>
      </vt:variant>
      <vt:variant>
        <vt:i4>8061049</vt:i4>
      </vt:variant>
      <vt:variant>
        <vt:i4>15</vt:i4>
      </vt:variant>
      <vt:variant>
        <vt:i4>0</vt:i4>
      </vt:variant>
      <vt:variant>
        <vt:i4>5</vt:i4>
      </vt:variant>
      <vt:variant>
        <vt:lpwstr>https://www.oasis-open.org/</vt:lpwstr>
      </vt:variant>
      <vt:variant>
        <vt:lpwstr/>
      </vt:variant>
      <vt:variant>
        <vt:i4>6488108</vt:i4>
      </vt:variant>
      <vt:variant>
        <vt:i4>12</vt:i4>
      </vt:variant>
      <vt:variant>
        <vt:i4>0</vt:i4>
      </vt:variant>
      <vt:variant>
        <vt:i4>5</vt:i4>
      </vt:variant>
      <vt:variant>
        <vt:lpwstr>https://www.oasis-open.org/committees/tc_home.php?wg_abbrev=ubl</vt:lpwstr>
      </vt:variant>
      <vt:variant>
        <vt:lpwstr/>
      </vt:variant>
      <vt:variant>
        <vt:i4>7077998</vt:i4>
      </vt:variant>
      <vt:variant>
        <vt:i4>9</vt:i4>
      </vt:variant>
      <vt:variant>
        <vt:i4>0</vt:i4>
      </vt:variant>
      <vt:variant>
        <vt:i4>5</vt:i4>
      </vt:variant>
      <vt:variant>
        <vt:lpwstr>http://www.cen.eu/</vt:lpwstr>
      </vt:variant>
      <vt:variant>
        <vt:lpwstr/>
      </vt:variant>
      <vt:variant>
        <vt:i4>1310811</vt:i4>
      </vt:variant>
      <vt:variant>
        <vt:i4>6</vt:i4>
      </vt:variant>
      <vt:variant>
        <vt:i4>0</vt:i4>
      </vt:variant>
      <vt:variant>
        <vt:i4>5</vt:i4>
      </vt:variant>
      <vt:variant>
        <vt:lpwstr>http://www.cenbii.eu/</vt:lpwstr>
      </vt:variant>
      <vt:variant>
        <vt:lpwstr/>
      </vt:variant>
      <vt:variant>
        <vt:i4>3211382</vt:i4>
      </vt:variant>
      <vt:variant>
        <vt:i4>3</vt:i4>
      </vt:variant>
      <vt:variant>
        <vt:i4>0</vt:i4>
      </vt:variant>
      <vt:variant>
        <vt:i4>5</vt:i4>
      </vt:variant>
      <vt:variant>
        <vt:lpwstr>http://creativecommons.org/licenses</vt:lpwstr>
      </vt:variant>
      <vt:variant>
        <vt:lpwstr/>
      </vt:variant>
      <vt:variant>
        <vt:i4>2031692</vt:i4>
      </vt:variant>
      <vt:variant>
        <vt:i4>0</vt:i4>
      </vt:variant>
      <vt:variant>
        <vt:i4>0</vt:i4>
      </vt:variant>
      <vt:variant>
        <vt:i4>5</vt:i4>
      </vt:variant>
      <vt:variant>
        <vt:lpwstr>http://www.peppol.eu/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KDrijfhout</dc:creator>
  <cp:keywords/>
  <dc:description/>
  <cp:lastModifiedBy>Jerry Dimitriou</cp:lastModifiedBy>
  <cp:revision>7</cp:revision>
  <cp:lastPrinted>2021-05-14T14:29:00Z</cp:lastPrinted>
  <dcterms:created xsi:type="dcterms:W3CDTF">2019-09-05T14:47:00Z</dcterms:created>
  <dcterms:modified xsi:type="dcterms:W3CDTF">2021-05-14T14:30:00Z</dcterms:modified>
</cp:coreProperties>
</file>